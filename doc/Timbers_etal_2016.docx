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A7C9" w14:textId="77777777" w:rsidR="00913759" w:rsidRPr="00913759" w:rsidRDefault="00C37C87" w:rsidP="00913759">
      <w:pPr>
        <w:jc w:val="cente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Classification: </w:t>
      </w:r>
      <w:r w:rsidR="00913759" w:rsidRPr="00913759">
        <w:rPr>
          <w:rFonts w:ascii="Times New Roman" w:eastAsia="Times New Roman" w:hAnsi="Times New Roman" w:cs="Times New Roman"/>
          <w:color w:val="333333"/>
          <w:shd w:val="clear" w:color="auto" w:fill="FFFFFF"/>
        </w:rPr>
        <w:t>BIOLOGICAL SCIENCES:</w:t>
      </w:r>
      <w:r w:rsidR="00913759">
        <w:rPr>
          <w:rFonts w:ascii="Times New Roman" w:eastAsia="Times New Roman" w:hAnsi="Times New Roman" w:cs="Times New Roman"/>
          <w:color w:val="333333"/>
          <w:shd w:val="clear" w:color="auto" w:fill="FFFFFF"/>
        </w:rPr>
        <w:t xml:space="preserve"> </w:t>
      </w:r>
      <w:r w:rsidR="00505B22">
        <w:rPr>
          <w:rFonts w:ascii="Times New Roman" w:eastAsia="Times New Roman" w:hAnsi="Times New Roman" w:cs="Times New Roman"/>
          <w:color w:val="333333"/>
          <w:shd w:val="clear" w:color="auto" w:fill="FFFFFF"/>
        </w:rPr>
        <w:t>Genetics</w:t>
      </w:r>
    </w:p>
    <w:p w14:paraId="73989087" w14:textId="77777777" w:rsidR="00913759" w:rsidRDefault="00913759" w:rsidP="00263A6E">
      <w:pPr>
        <w:jc w:val="center"/>
        <w:rPr>
          <w:rFonts w:ascii="Times New Roman" w:hAnsi="Times New Roman" w:cs="Times New Roman"/>
          <w:noProof/>
        </w:rPr>
      </w:pPr>
    </w:p>
    <w:p w14:paraId="3EED78F7" w14:textId="77777777" w:rsidR="00C37C87" w:rsidRDefault="00C37C87" w:rsidP="00263A6E">
      <w:pPr>
        <w:jc w:val="center"/>
        <w:rPr>
          <w:rFonts w:ascii="Times New Roman" w:hAnsi="Times New Roman" w:cs="Times New Roman"/>
          <w:noProof/>
        </w:rPr>
      </w:pPr>
    </w:p>
    <w:p w14:paraId="37466131" w14:textId="77777777" w:rsidR="00C37C87" w:rsidRDefault="00C37C87" w:rsidP="00263A6E">
      <w:pPr>
        <w:jc w:val="center"/>
        <w:rPr>
          <w:rFonts w:ascii="Times New Roman" w:hAnsi="Times New Roman" w:cs="Times New Roman"/>
          <w:noProof/>
        </w:rPr>
      </w:pPr>
    </w:p>
    <w:p w14:paraId="220B56E4" w14:textId="0E4A113E" w:rsidR="00263A6E" w:rsidRDefault="00C37C87" w:rsidP="00263A6E">
      <w:pPr>
        <w:jc w:val="center"/>
        <w:rPr>
          <w:rFonts w:ascii="Times New Roman" w:hAnsi="Times New Roman" w:cs="Times New Roman"/>
          <w:i/>
          <w:noProof/>
        </w:rPr>
      </w:pPr>
      <w:r>
        <w:rPr>
          <w:rFonts w:ascii="Times New Roman" w:hAnsi="Times New Roman" w:cs="Times New Roman"/>
          <w:noProof/>
        </w:rPr>
        <w:t xml:space="preserve">Title: </w:t>
      </w:r>
      <w:r w:rsidR="00D04935">
        <w:rPr>
          <w:rFonts w:ascii="Times New Roman" w:hAnsi="Times New Roman" w:cs="Times New Roman"/>
          <w:noProof/>
        </w:rPr>
        <w:t>CaMK</w:t>
      </w:r>
      <w:r w:rsidR="00D969AC">
        <w:rPr>
          <w:rFonts w:ascii="Times New Roman" w:hAnsi="Times New Roman" w:cs="Times New Roman"/>
          <w:noProof/>
        </w:rPr>
        <w:t xml:space="preserve"> (CMK-1)</w:t>
      </w:r>
      <w:r w:rsidR="0046741F" w:rsidRPr="00913759">
        <w:rPr>
          <w:rFonts w:ascii="Times New Roman" w:hAnsi="Times New Roman" w:cs="Times New Roman"/>
          <w:noProof/>
        </w:rPr>
        <w:t xml:space="preserve"> </w:t>
      </w:r>
      <w:r w:rsidR="000115B6" w:rsidRPr="00913759">
        <w:rPr>
          <w:rFonts w:ascii="Times New Roman" w:hAnsi="Times New Roman" w:cs="Times New Roman"/>
          <w:noProof/>
        </w:rPr>
        <w:t>and</w:t>
      </w:r>
      <w:r w:rsidR="0046741F" w:rsidRPr="00913759">
        <w:rPr>
          <w:rFonts w:ascii="Times New Roman" w:hAnsi="Times New Roman" w:cs="Times New Roman"/>
          <w:noProof/>
        </w:rPr>
        <w:t xml:space="preserve"> </w:t>
      </w:r>
      <w:r w:rsidR="00B15ACA" w:rsidRPr="00913759">
        <w:rPr>
          <w:rFonts w:ascii="Times New Roman" w:hAnsi="Times New Roman" w:cs="Times New Roman"/>
          <w:noProof/>
        </w:rPr>
        <w:t>O-</w:t>
      </w:r>
      <w:r w:rsidR="0046741F" w:rsidRPr="00913759">
        <w:rPr>
          <w:rFonts w:ascii="Times New Roman" w:hAnsi="Times New Roman" w:cs="Times New Roman"/>
          <w:noProof/>
        </w:rPr>
        <w:t>GlcNAc transferase</w:t>
      </w:r>
      <w:r w:rsidR="00D969AC">
        <w:rPr>
          <w:rFonts w:ascii="Times New Roman" w:hAnsi="Times New Roman" w:cs="Times New Roman"/>
          <w:noProof/>
        </w:rPr>
        <w:t xml:space="preserve"> (OGT-1)</w:t>
      </w:r>
      <w:r w:rsidR="0036577E" w:rsidRPr="00913759">
        <w:rPr>
          <w:rFonts w:ascii="Times New Roman" w:hAnsi="Times New Roman" w:cs="Times New Roman"/>
          <w:noProof/>
        </w:rPr>
        <w:t xml:space="preserve"> </w:t>
      </w:r>
      <w:r w:rsidR="003A1257" w:rsidRPr="00913759">
        <w:rPr>
          <w:rFonts w:ascii="Times New Roman" w:hAnsi="Times New Roman" w:cs="Times New Roman"/>
          <w:noProof/>
        </w:rPr>
        <w:t>modulate</w:t>
      </w:r>
      <w:r w:rsidR="0046741F" w:rsidRPr="00913759">
        <w:rPr>
          <w:rFonts w:ascii="Times New Roman" w:hAnsi="Times New Roman" w:cs="Times New Roman"/>
          <w:noProof/>
        </w:rPr>
        <w:t xml:space="preserve"> </w:t>
      </w:r>
      <w:r w:rsidR="00506981">
        <w:rPr>
          <w:rFonts w:ascii="Times New Roman" w:hAnsi="Times New Roman" w:cs="Times New Roman"/>
          <w:noProof/>
        </w:rPr>
        <w:br/>
      </w:r>
      <w:r w:rsidR="000E3D18">
        <w:rPr>
          <w:rFonts w:ascii="Times New Roman" w:hAnsi="Times New Roman" w:cs="Times New Roman"/>
          <w:noProof/>
        </w:rPr>
        <w:t>mechanosensory responding</w:t>
      </w:r>
      <w:r w:rsidR="00863293">
        <w:rPr>
          <w:rFonts w:ascii="Times New Roman" w:hAnsi="Times New Roman" w:cs="Times New Roman"/>
          <w:noProof/>
        </w:rPr>
        <w:t xml:space="preserve"> </w:t>
      </w:r>
      <w:r>
        <w:rPr>
          <w:rFonts w:ascii="Times New Roman" w:hAnsi="Times New Roman" w:cs="Times New Roman"/>
          <w:noProof/>
        </w:rPr>
        <w:t xml:space="preserve">and </w:t>
      </w:r>
      <w:r w:rsidR="0046741F" w:rsidRPr="00913759">
        <w:rPr>
          <w:rFonts w:ascii="Times New Roman" w:hAnsi="Times New Roman" w:cs="Times New Roman"/>
          <w:noProof/>
        </w:rPr>
        <w:t>learning</w:t>
      </w:r>
      <w:r w:rsidR="00D969AC">
        <w:rPr>
          <w:rFonts w:ascii="Times New Roman" w:hAnsi="Times New Roman" w:cs="Times New Roman"/>
          <w:noProof/>
        </w:rPr>
        <w:t xml:space="preserve"> in </w:t>
      </w:r>
      <w:r w:rsidR="00D969AC" w:rsidRPr="00D969AC">
        <w:rPr>
          <w:rFonts w:ascii="Times New Roman" w:hAnsi="Times New Roman" w:cs="Times New Roman"/>
          <w:i/>
          <w:noProof/>
        </w:rPr>
        <w:t>C. elegans</w:t>
      </w:r>
    </w:p>
    <w:p w14:paraId="28112440" w14:textId="77777777" w:rsidR="00D87F4D" w:rsidRDefault="00D87F4D" w:rsidP="00263A6E">
      <w:pPr>
        <w:jc w:val="center"/>
        <w:rPr>
          <w:rFonts w:ascii="Times New Roman" w:hAnsi="Times New Roman" w:cs="Times New Roman"/>
          <w:i/>
          <w:noProof/>
        </w:rPr>
      </w:pPr>
    </w:p>
    <w:p w14:paraId="34A8604D" w14:textId="77777777" w:rsidR="000D3DAE" w:rsidRPr="000D3DAE" w:rsidRDefault="000D3DAE" w:rsidP="00263A6E">
      <w:pPr>
        <w:jc w:val="center"/>
        <w:rPr>
          <w:rFonts w:ascii="Times New Roman" w:hAnsi="Times New Roman" w:cs="Times New Roman"/>
          <w:noProof/>
        </w:rPr>
      </w:pPr>
    </w:p>
    <w:p w14:paraId="3A833487" w14:textId="77777777" w:rsidR="00D87F4D" w:rsidRPr="00913759" w:rsidRDefault="00D87F4D" w:rsidP="00D87F4D">
      <w:pPr>
        <w:jc w:val="center"/>
        <w:rPr>
          <w:rFonts w:ascii="Times New Roman" w:hAnsi="Times New Roman" w:cs="Times New Roman"/>
          <w:noProof/>
        </w:rPr>
      </w:pPr>
      <w:r w:rsidRPr="00D87F4D">
        <w:rPr>
          <w:rFonts w:ascii="Times New Roman" w:hAnsi="Times New Roman" w:cs="Times New Roman"/>
          <w:noProof/>
        </w:rPr>
        <w:t> </w:t>
      </w:r>
      <w:r>
        <w:rPr>
          <w:rFonts w:ascii="Times New Roman" w:hAnsi="Times New Roman" w:cs="Times New Roman"/>
          <w:noProof/>
        </w:rPr>
        <w:t>S</w:t>
      </w:r>
      <w:r w:rsidRPr="00D87F4D">
        <w:rPr>
          <w:rFonts w:ascii="Times New Roman" w:hAnsi="Times New Roman" w:cs="Times New Roman"/>
          <w:noProof/>
        </w:rPr>
        <w:t xml:space="preserve">hort </w:t>
      </w:r>
      <w:r>
        <w:rPr>
          <w:rFonts w:ascii="Times New Roman" w:hAnsi="Times New Roman" w:cs="Times New Roman"/>
          <w:noProof/>
        </w:rPr>
        <w:t>T</w:t>
      </w:r>
      <w:r w:rsidRPr="00D87F4D">
        <w:rPr>
          <w:rFonts w:ascii="Times New Roman" w:hAnsi="Times New Roman" w:cs="Times New Roman"/>
          <w:noProof/>
        </w:rPr>
        <w:t>itle</w:t>
      </w:r>
      <w:r>
        <w:rPr>
          <w:rFonts w:ascii="Times New Roman" w:hAnsi="Times New Roman" w:cs="Times New Roman"/>
          <w:noProof/>
        </w:rPr>
        <w:t xml:space="preserve">: CaMK and OGT modulate </w:t>
      </w:r>
      <w:r w:rsidR="002346EE">
        <w:rPr>
          <w:rFonts w:ascii="Times New Roman" w:hAnsi="Times New Roman" w:cs="Times New Roman"/>
          <w:noProof/>
        </w:rPr>
        <w:t xml:space="preserve">mechanoresponding </w:t>
      </w:r>
      <w:r w:rsidR="00C37C87">
        <w:rPr>
          <w:rFonts w:ascii="Times New Roman" w:hAnsi="Times New Roman" w:cs="Times New Roman"/>
          <w:noProof/>
        </w:rPr>
        <w:t>and learning</w:t>
      </w:r>
    </w:p>
    <w:p w14:paraId="5682EE9E" w14:textId="77777777" w:rsidR="00C753FE" w:rsidRDefault="00C753FE" w:rsidP="00D969AC">
      <w:pPr>
        <w:rPr>
          <w:rFonts w:ascii="Times New Roman" w:hAnsi="Times New Roman" w:cs="Times New Roman"/>
        </w:rPr>
      </w:pPr>
    </w:p>
    <w:p w14:paraId="7808F97D" w14:textId="77777777" w:rsidR="00C37C87" w:rsidRDefault="00C37C87" w:rsidP="00D969AC">
      <w:pPr>
        <w:rPr>
          <w:rFonts w:ascii="Times New Roman" w:hAnsi="Times New Roman" w:cs="Times New Roman"/>
        </w:rPr>
      </w:pPr>
    </w:p>
    <w:p w14:paraId="0B58254D" w14:textId="77777777" w:rsidR="00C37C87" w:rsidRDefault="00C37C87" w:rsidP="00D969AC">
      <w:pPr>
        <w:rPr>
          <w:rFonts w:ascii="Times New Roman" w:hAnsi="Times New Roman" w:cs="Times New Roman"/>
        </w:rPr>
      </w:pPr>
    </w:p>
    <w:p w14:paraId="4F9BBC3C" w14:textId="77777777" w:rsidR="00C37C87" w:rsidRDefault="00C37C87" w:rsidP="00D969AC">
      <w:pPr>
        <w:rPr>
          <w:rFonts w:ascii="Times New Roman" w:hAnsi="Times New Roman" w:cs="Times New Roman"/>
        </w:rPr>
      </w:pPr>
    </w:p>
    <w:p w14:paraId="24912BA8" w14:textId="77777777" w:rsidR="00C37C87" w:rsidRDefault="00C37C87" w:rsidP="00D969AC">
      <w:pPr>
        <w:rPr>
          <w:rFonts w:ascii="Times New Roman" w:hAnsi="Times New Roman" w:cs="Times New Roman"/>
        </w:rPr>
      </w:pPr>
    </w:p>
    <w:p w14:paraId="7044880C" w14:textId="77777777" w:rsidR="00C37C87" w:rsidRDefault="00C37C87" w:rsidP="00D969AC">
      <w:pPr>
        <w:rPr>
          <w:rFonts w:ascii="Times New Roman" w:hAnsi="Times New Roman" w:cs="Times New Roman"/>
        </w:rPr>
      </w:pPr>
    </w:p>
    <w:p w14:paraId="10242129" w14:textId="77777777" w:rsidR="00C37C87" w:rsidRDefault="00C37C87" w:rsidP="00D969AC">
      <w:pPr>
        <w:rPr>
          <w:rFonts w:ascii="Times New Roman" w:hAnsi="Times New Roman" w:cs="Times New Roman"/>
        </w:rPr>
      </w:pPr>
    </w:p>
    <w:p w14:paraId="5518CB7B" w14:textId="77777777" w:rsidR="00C37C87" w:rsidRDefault="00C37C87" w:rsidP="00D969AC">
      <w:pPr>
        <w:rPr>
          <w:rFonts w:ascii="Times New Roman" w:hAnsi="Times New Roman" w:cs="Times New Roman"/>
        </w:rPr>
      </w:pPr>
    </w:p>
    <w:p w14:paraId="33430041" w14:textId="77777777" w:rsidR="00C37C87" w:rsidRDefault="00C37C87" w:rsidP="00D969AC">
      <w:pPr>
        <w:rPr>
          <w:rFonts w:ascii="Times New Roman" w:hAnsi="Times New Roman" w:cs="Times New Roman"/>
        </w:rPr>
      </w:pPr>
    </w:p>
    <w:p w14:paraId="2C6D9DE6" w14:textId="77777777" w:rsidR="00C37C87" w:rsidRPr="00913759" w:rsidRDefault="00C37C87" w:rsidP="00D969AC">
      <w:pPr>
        <w:rPr>
          <w:rFonts w:ascii="Times New Roman" w:hAnsi="Times New Roman" w:cs="Times New Roman"/>
        </w:rPr>
      </w:pPr>
    </w:p>
    <w:p w14:paraId="044F43B2" w14:textId="77777777" w:rsidR="00C753FE" w:rsidRPr="00913759" w:rsidRDefault="00C37C87" w:rsidP="00C753FE">
      <w:pPr>
        <w:jc w:val="center"/>
        <w:rPr>
          <w:rFonts w:ascii="Times New Roman" w:hAnsi="Times New Roman" w:cs="Times New Roman"/>
        </w:rPr>
      </w:pPr>
      <w:r>
        <w:rPr>
          <w:rFonts w:ascii="Times New Roman" w:hAnsi="Times New Roman" w:cs="Times New Roman"/>
        </w:rPr>
        <w:t xml:space="preserve">Authors: </w:t>
      </w:r>
      <w:r w:rsidR="00C753FE" w:rsidRPr="00913759">
        <w:rPr>
          <w:rFonts w:ascii="Times New Roman" w:hAnsi="Times New Roman" w:cs="Times New Roman"/>
        </w:rPr>
        <w:t>Tiffany A. Timbers</w:t>
      </w:r>
      <w:r w:rsidR="00C753FE" w:rsidRPr="00913759">
        <w:rPr>
          <w:rFonts w:ascii="Times New Roman" w:hAnsi="Times New Roman" w:cs="Times New Roman"/>
          <w:vertAlign w:val="superscript"/>
        </w:rPr>
        <w:t>1</w:t>
      </w:r>
      <w:r w:rsidR="00C753FE" w:rsidRPr="00913759">
        <w:rPr>
          <w:rFonts w:ascii="Times New Roman" w:hAnsi="Times New Roman" w:cs="Times New Roman"/>
        </w:rPr>
        <w:t>, Evan L. Ardiel</w:t>
      </w:r>
      <w:r w:rsidR="00C753FE" w:rsidRPr="00913759">
        <w:rPr>
          <w:rFonts w:ascii="Times New Roman" w:hAnsi="Times New Roman" w:cs="Times New Roman"/>
          <w:vertAlign w:val="superscript"/>
        </w:rPr>
        <w:t>1</w:t>
      </w:r>
      <w:r w:rsidR="00C753FE" w:rsidRPr="00913759">
        <w:rPr>
          <w:rFonts w:ascii="Times New Roman" w:hAnsi="Times New Roman" w:cs="Times New Roman"/>
        </w:rPr>
        <w:t xml:space="preserve">, Kirsten </w:t>
      </w:r>
      <w:r w:rsidR="00226F84" w:rsidRPr="00913759">
        <w:rPr>
          <w:rFonts w:ascii="Times New Roman" w:hAnsi="Times New Roman" w:cs="Times New Roman"/>
        </w:rPr>
        <w:t xml:space="preserve">C. Y. </w:t>
      </w:r>
      <w:r w:rsidR="00C753FE" w:rsidRPr="00913759">
        <w:rPr>
          <w:rFonts w:ascii="Times New Roman" w:hAnsi="Times New Roman" w:cs="Times New Roman"/>
        </w:rPr>
        <w:t>L</w:t>
      </w:r>
      <w:r w:rsidR="001F6FEF" w:rsidRPr="00913759">
        <w:rPr>
          <w:rFonts w:ascii="Times New Roman" w:hAnsi="Times New Roman" w:cs="Times New Roman"/>
        </w:rPr>
        <w:t>ee</w:t>
      </w:r>
      <w:r w:rsidR="00C753FE" w:rsidRPr="00913759">
        <w:rPr>
          <w:rFonts w:ascii="Times New Roman" w:hAnsi="Times New Roman" w:cs="Times New Roman"/>
          <w:vertAlign w:val="superscript"/>
        </w:rPr>
        <w:t>1</w:t>
      </w:r>
      <w:r w:rsidR="00C753FE" w:rsidRPr="00913759">
        <w:rPr>
          <w:rFonts w:ascii="Times New Roman" w:hAnsi="Times New Roman" w:cs="Times New Roman"/>
        </w:rPr>
        <w:t>,</w:t>
      </w:r>
      <w:r w:rsidR="001E338F" w:rsidRPr="00913759">
        <w:rPr>
          <w:rFonts w:ascii="Times New Roman" w:hAnsi="Times New Roman" w:cs="Times New Roman"/>
        </w:rPr>
        <w:t xml:space="preserve"> </w:t>
      </w:r>
      <w:r w:rsidR="00D75B56" w:rsidRPr="00913759">
        <w:rPr>
          <w:rFonts w:ascii="Times New Roman" w:hAnsi="Times New Roman" w:cs="Times New Roman"/>
        </w:rPr>
        <w:t>J</w:t>
      </w:r>
      <w:r w:rsidR="00C103E3" w:rsidRPr="00913759">
        <w:rPr>
          <w:rFonts w:ascii="Times New Roman" w:hAnsi="Times New Roman" w:cs="Times New Roman"/>
        </w:rPr>
        <w:t>avad</w:t>
      </w:r>
      <w:r w:rsidR="00D75B56" w:rsidRPr="00913759">
        <w:rPr>
          <w:rFonts w:ascii="Times New Roman" w:hAnsi="Times New Roman" w:cs="Times New Roman"/>
        </w:rPr>
        <w:t xml:space="preserve"> Safaei</w:t>
      </w:r>
      <w:r w:rsidR="00D75B56" w:rsidRPr="00913759">
        <w:rPr>
          <w:rFonts w:ascii="Times New Roman" w:hAnsi="Times New Roman" w:cs="Times New Roman"/>
          <w:vertAlign w:val="superscript"/>
        </w:rPr>
        <w:t>3</w:t>
      </w:r>
      <w:r w:rsidR="00D75B56" w:rsidRPr="00913759">
        <w:rPr>
          <w:rFonts w:ascii="Times New Roman" w:hAnsi="Times New Roman" w:cs="Times New Roman"/>
        </w:rPr>
        <w:t xml:space="preserve">, </w:t>
      </w:r>
      <w:r w:rsidR="00C103E3" w:rsidRPr="00913759">
        <w:rPr>
          <w:rFonts w:ascii="Times New Roman" w:hAnsi="Times New Roman" w:cs="Times New Roman"/>
        </w:rPr>
        <w:t>Steven L. Pelech</w:t>
      </w:r>
      <w:r w:rsidR="00C103E3" w:rsidRPr="00913759">
        <w:rPr>
          <w:rFonts w:ascii="Times New Roman" w:hAnsi="Times New Roman" w:cs="Times New Roman"/>
          <w:vertAlign w:val="superscript"/>
        </w:rPr>
        <w:t>4,5</w:t>
      </w:r>
      <w:r w:rsidR="00C103E3" w:rsidRPr="00913759">
        <w:rPr>
          <w:rFonts w:ascii="Times New Roman" w:hAnsi="Times New Roman" w:cs="Times New Roman"/>
        </w:rPr>
        <w:t xml:space="preserve">, </w:t>
      </w:r>
      <w:r w:rsidR="00C753FE" w:rsidRPr="00913759">
        <w:rPr>
          <w:rFonts w:ascii="Times New Roman" w:hAnsi="Times New Roman" w:cs="Times New Roman"/>
        </w:rPr>
        <w:t>and Catharine H. Rankin</w:t>
      </w:r>
      <w:r w:rsidR="00C753FE" w:rsidRPr="00913759">
        <w:rPr>
          <w:rFonts w:ascii="Times New Roman" w:hAnsi="Times New Roman" w:cs="Times New Roman"/>
          <w:vertAlign w:val="superscript"/>
        </w:rPr>
        <w:t>1,2</w:t>
      </w:r>
    </w:p>
    <w:p w14:paraId="6FE4AD8C" w14:textId="77777777" w:rsidR="00C753FE" w:rsidRPr="007C269C" w:rsidRDefault="00C753FE" w:rsidP="00263A6E">
      <w:pPr>
        <w:jc w:val="center"/>
        <w:rPr>
          <w:rFonts w:ascii="Times New Roman" w:hAnsi="Times New Roman" w:cs="Times New Roman"/>
        </w:rPr>
      </w:pPr>
    </w:p>
    <w:p w14:paraId="32E2C24E" w14:textId="77777777" w:rsidR="00C753FE" w:rsidRPr="007C269C" w:rsidRDefault="00C753FE" w:rsidP="00263A6E">
      <w:pPr>
        <w:jc w:val="center"/>
        <w:rPr>
          <w:rFonts w:ascii="Times New Roman" w:hAnsi="Times New Roman" w:cs="Times New Roman"/>
        </w:rPr>
      </w:pPr>
    </w:p>
    <w:p w14:paraId="4044FA49" w14:textId="77777777" w:rsidR="00C103E3" w:rsidRPr="007C269C" w:rsidRDefault="00C103E3" w:rsidP="00C103E3">
      <w:pPr>
        <w:pStyle w:val="ListParagraph"/>
        <w:numPr>
          <w:ilvl w:val="0"/>
          <w:numId w:val="1"/>
        </w:numPr>
        <w:rPr>
          <w:rFonts w:ascii="Times New Roman" w:hAnsi="Times New Roman" w:cs="Times New Roman"/>
          <w:lang w:bidi="en-US"/>
        </w:rPr>
      </w:pPr>
      <w:r w:rsidRPr="007C269C">
        <w:rPr>
          <w:rFonts w:ascii="Times New Roman" w:hAnsi="Times New Roman" w:cs="Times New Roman"/>
          <w:lang w:bidi="en-US"/>
        </w:rPr>
        <w:t>Brain Research Centre, University of British Columbia, 2211 Wesbrook Mall, Vancouver, British Columbia, V6T 2B5 Canada</w:t>
      </w:r>
    </w:p>
    <w:p w14:paraId="31429517" w14:textId="77777777" w:rsidR="00C103E3" w:rsidRDefault="00C103E3" w:rsidP="00C103E3">
      <w:pPr>
        <w:pStyle w:val="ListParagraph"/>
        <w:numPr>
          <w:ilvl w:val="0"/>
          <w:numId w:val="1"/>
        </w:numPr>
        <w:rPr>
          <w:rFonts w:ascii="Times New Roman" w:hAnsi="Times New Roman" w:cs="Times New Roman"/>
        </w:rPr>
      </w:pPr>
      <w:r w:rsidRPr="007C269C">
        <w:rPr>
          <w:rFonts w:ascii="Times New Roman" w:hAnsi="Times New Roman" w:cs="Times New Roman"/>
        </w:rPr>
        <w:t xml:space="preserve">Department of Psychology, </w:t>
      </w:r>
      <w:r w:rsidRPr="007C269C">
        <w:rPr>
          <w:rFonts w:ascii="Times New Roman" w:hAnsi="Times New Roman" w:cs="Times New Roman"/>
          <w:lang w:bidi="en-US"/>
        </w:rPr>
        <w:t>University of British Columbia, 2136 West Mall, Vancouver, British Columbia, V6T 1Z4 Canada</w:t>
      </w:r>
    </w:p>
    <w:p w14:paraId="625E73A3" w14:textId="77777777" w:rsidR="00C103E3" w:rsidRPr="007C269C" w:rsidRDefault="00C103E3" w:rsidP="00C103E3">
      <w:pPr>
        <w:pStyle w:val="ListParagraph"/>
        <w:numPr>
          <w:ilvl w:val="0"/>
          <w:numId w:val="1"/>
        </w:numPr>
        <w:rPr>
          <w:rFonts w:ascii="Times New Roman" w:hAnsi="Times New Roman" w:cs="Times New Roman"/>
        </w:rPr>
      </w:pPr>
      <w:r>
        <w:rPr>
          <w:rFonts w:ascii="Times New Roman" w:hAnsi="Times New Roman" w:cs="Times New Roman"/>
        </w:rPr>
        <w:t>Department of Computer Science, University of British Columbia, 2366 Main Mall, Vancouver, British Columbia, V6T 1Z4 Canada</w:t>
      </w:r>
    </w:p>
    <w:p w14:paraId="5C871DB6" w14:textId="77777777" w:rsidR="00C103E3" w:rsidRPr="00551A6E" w:rsidRDefault="00C103E3" w:rsidP="00C103E3">
      <w:pPr>
        <w:pStyle w:val="ListParagraph"/>
        <w:numPr>
          <w:ilvl w:val="0"/>
          <w:numId w:val="4"/>
        </w:numPr>
        <w:rPr>
          <w:rFonts w:ascii="Times New Roman" w:hAnsi="Times New Roman" w:cs="Times New Roman"/>
        </w:rPr>
      </w:pPr>
      <w:r w:rsidRPr="00551A6E">
        <w:rPr>
          <w:rFonts w:ascii="Times New Roman" w:hAnsi="Times New Roman" w:cs="Times New Roman"/>
        </w:rPr>
        <w:t>Department of Medicine, University of British Columbia, 2775 Laurel Street, Vancouver, British Columbia, V5Z 1M9</w:t>
      </w:r>
      <w:r>
        <w:rPr>
          <w:rFonts w:ascii="Times New Roman" w:hAnsi="Times New Roman" w:cs="Times New Roman"/>
        </w:rPr>
        <w:t xml:space="preserve"> Canada</w:t>
      </w:r>
    </w:p>
    <w:p w14:paraId="468BC5BB" w14:textId="77777777" w:rsidR="00C753FE" w:rsidRPr="007C269C" w:rsidRDefault="00C103E3" w:rsidP="00CD7702">
      <w:pPr>
        <w:pStyle w:val="ListParagraph"/>
      </w:pPr>
      <w:r>
        <w:rPr>
          <w:rFonts w:ascii="Times New Roman" w:hAnsi="Times New Roman" w:cs="Times New Roman"/>
        </w:rPr>
        <w:t xml:space="preserve">Kinexus Bioinformatics Corporation, </w:t>
      </w:r>
      <w:r w:rsidR="0021318B">
        <w:rPr>
          <w:rFonts w:ascii="Times New Roman" w:hAnsi="Times New Roman" w:cs="Times New Roman"/>
        </w:rPr>
        <w:t xml:space="preserve">Suite 1, </w:t>
      </w:r>
      <w:r>
        <w:rPr>
          <w:rFonts w:ascii="Times New Roman" w:hAnsi="Times New Roman" w:cs="Times New Roman"/>
        </w:rPr>
        <w:t>8755 Ash Street, Vancouver, British Columbia, V6P 6T3 Canada</w:t>
      </w:r>
    </w:p>
    <w:p w14:paraId="7B2D5F03"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br/>
        <w:t>Correspondence concerning this article should be addressed to:</w:t>
      </w:r>
      <w:r w:rsidRPr="007C269C">
        <w:rPr>
          <w:rFonts w:ascii="Times New Roman" w:hAnsi="Times New Roman" w:cs="Times New Roman"/>
        </w:rPr>
        <w:tab/>
        <w:t xml:space="preserve">Catharine H. Rankin </w:t>
      </w:r>
    </w:p>
    <w:p w14:paraId="16A2EC41"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 xml:space="preserve">Brain Research Centre and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Department of Psychology</w:t>
      </w:r>
    </w:p>
    <w:p w14:paraId="034E3E54"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University of British Columbia</w:t>
      </w:r>
    </w:p>
    <w:p w14:paraId="6BB9BF48"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2136 West Mall,</w:t>
      </w:r>
    </w:p>
    <w:p w14:paraId="4FEC11C9"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 xml:space="preserve">Vancouver, British Columbia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Canada, V6T 1Z4</w:t>
      </w:r>
    </w:p>
    <w:p w14:paraId="2E733AB1"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 xml:space="preserve">email: </w:t>
      </w:r>
      <w:hyperlink r:id="rId8" w:history="1">
        <w:r w:rsidRPr="007C269C">
          <w:rPr>
            <w:rStyle w:val="Hyperlink"/>
            <w:rFonts w:ascii="Times New Roman" w:hAnsi="Times New Roman" w:cs="Times New Roman"/>
          </w:rPr>
          <w:t>crankin@psych.ubc.ca</w:t>
        </w:r>
      </w:hyperlink>
      <w:r w:rsidRPr="007C269C">
        <w:rPr>
          <w:rFonts w:ascii="Times New Roman" w:hAnsi="Times New Roman" w:cs="Times New Roman"/>
        </w:rPr>
        <w:br/>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phone: 604-822-5449</w:t>
      </w:r>
    </w:p>
    <w:p w14:paraId="159F56A5" w14:textId="77777777" w:rsidR="00C103E3"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fax: 604-822-7299</w:t>
      </w:r>
      <w:r w:rsidR="00C103E3">
        <w:rPr>
          <w:rFonts w:ascii="Times New Roman" w:hAnsi="Times New Roman" w:cs="Times New Roman"/>
        </w:rPr>
        <w:br/>
      </w:r>
    </w:p>
    <w:p w14:paraId="1CCBB037" w14:textId="77777777" w:rsidR="002008D5" w:rsidRPr="007C269C" w:rsidRDefault="00353AD4" w:rsidP="00CD7702">
      <w:pPr>
        <w:autoSpaceDE w:val="0"/>
        <w:rPr>
          <w:rFonts w:ascii="Times New Roman" w:hAnsi="Times New Roman" w:cs="Times New Roman"/>
        </w:rPr>
      </w:pPr>
      <w:r w:rsidRPr="007C269C">
        <w:rPr>
          <w:rFonts w:ascii="Times New Roman" w:hAnsi="Times New Roman" w:cs="Times New Roman"/>
        </w:rPr>
        <w:t xml:space="preserve">Keywords: </w:t>
      </w:r>
    </w:p>
    <w:p w14:paraId="4D33F144" w14:textId="77777777" w:rsidR="002008D5" w:rsidRPr="007C269C" w:rsidRDefault="002008D5" w:rsidP="00C753FE">
      <w:pPr>
        <w:rPr>
          <w:rFonts w:ascii="Times New Roman" w:hAnsi="Times New Roman" w:cs="Times New Roman"/>
        </w:rPr>
      </w:pPr>
    </w:p>
    <w:p w14:paraId="5CBB9BE3" w14:textId="77777777" w:rsidR="002008D5" w:rsidRPr="007C269C" w:rsidRDefault="00353AD4" w:rsidP="00C753FE">
      <w:pPr>
        <w:rPr>
          <w:rFonts w:ascii="Times New Roman" w:hAnsi="Times New Roman" w:cs="Times New Roman"/>
          <w:noProof/>
        </w:rPr>
      </w:pPr>
      <w:r w:rsidRPr="007C269C">
        <w:rPr>
          <w:rFonts w:ascii="Times New Roman" w:hAnsi="Times New Roman" w:cs="Times New Roman"/>
        </w:rPr>
        <w:t xml:space="preserve">Learning, </w:t>
      </w:r>
      <w:r w:rsidRPr="007C269C">
        <w:rPr>
          <w:rFonts w:ascii="Times New Roman" w:hAnsi="Times New Roman" w:cs="Times New Roman"/>
          <w:noProof/>
        </w:rPr>
        <w:t>O-GlcNAc,</w:t>
      </w:r>
      <w:r w:rsidR="003A47BB" w:rsidRPr="007C269C">
        <w:rPr>
          <w:rFonts w:ascii="Times New Roman" w:hAnsi="Times New Roman" w:cs="Times New Roman"/>
          <w:noProof/>
        </w:rPr>
        <w:t xml:space="preserve"> OGT,</w:t>
      </w:r>
      <w:r w:rsidRPr="007C269C">
        <w:rPr>
          <w:rFonts w:ascii="Times New Roman" w:hAnsi="Times New Roman" w:cs="Times New Roman"/>
          <w:noProof/>
        </w:rPr>
        <w:t xml:space="preserve"> CaMK</w:t>
      </w:r>
      <w:r w:rsidR="00C726EE">
        <w:rPr>
          <w:rFonts w:ascii="Times New Roman" w:hAnsi="Times New Roman" w:cs="Times New Roman"/>
          <w:noProof/>
        </w:rPr>
        <w:t>1</w:t>
      </w:r>
      <w:r w:rsidRPr="007C269C">
        <w:rPr>
          <w:rFonts w:ascii="Times New Roman" w:hAnsi="Times New Roman" w:cs="Times New Roman"/>
          <w:noProof/>
        </w:rPr>
        <w:t xml:space="preserve">, </w:t>
      </w:r>
      <w:r w:rsidR="00C726EE">
        <w:rPr>
          <w:rFonts w:ascii="Times New Roman" w:hAnsi="Times New Roman" w:cs="Times New Roman"/>
          <w:noProof/>
        </w:rPr>
        <w:t xml:space="preserve">CaMK4, CMK-1, </w:t>
      </w:r>
      <w:r w:rsidRPr="00321DD4">
        <w:rPr>
          <w:rFonts w:ascii="Times New Roman" w:hAnsi="Times New Roman" w:cs="Times New Roman"/>
          <w:i/>
          <w:noProof/>
        </w:rPr>
        <w:t>C. elegans</w:t>
      </w:r>
      <w:r w:rsidRPr="007C269C">
        <w:rPr>
          <w:rFonts w:ascii="Times New Roman" w:hAnsi="Times New Roman" w:cs="Times New Roman"/>
          <w:noProof/>
        </w:rPr>
        <w:t xml:space="preserve">, Non-associative learning, habituation, </w:t>
      </w:r>
      <w:r w:rsidR="00B0169C" w:rsidRPr="007C269C">
        <w:rPr>
          <w:rFonts w:ascii="Times New Roman" w:hAnsi="Times New Roman" w:cs="Times New Roman"/>
          <w:noProof/>
        </w:rPr>
        <w:t>Mechanosens</w:t>
      </w:r>
      <w:r w:rsidR="00B0169C">
        <w:rPr>
          <w:rFonts w:ascii="Times New Roman" w:hAnsi="Times New Roman" w:cs="Times New Roman"/>
          <w:noProof/>
        </w:rPr>
        <w:t>ation</w:t>
      </w:r>
      <w:r w:rsidR="0058168A">
        <w:rPr>
          <w:rFonts w:ascii="Times New Roman" w:hAnsi="Times New Roman" w:cs="Times New Roman"/>
          <w:noProof/>
        </w:rPr>
        <w:t>, Calmodulin-dependent kinase</w:t>
      </w:r>
    </w:p>
    <w:p w14:paraId="245839AB" w14:textId="77777777" w:rsidR="00353AD4" w:rsidRPr="007C269C" w:rsidRDefault="002008D5" w:rsidP="00BB413E">
      <w:pPr>
        <w:spacing w:line="480" w:lineRule="auto"/>
        <w:rPr>
          <w:rFonts w:ascii="Times New Roman" w:hAnsi="Times New Roman" w:cs="Times New Roman"/>
          <w:noProof/>
        </w:rPr>
      </w:pPr>
      <w:r w:rsidRPr="007C269C">
        <w:rPr>
          <w:rFonts w:ascii="Times New Roman" w:hAnsi="Times New Roman" w:cs="Times New Roman"/>
          <w:noProof/>
        </w:rPr>
        <w:br w:type="page"/>
      </w:r>
      <w:r w:rsidR="00E54336">
        <w:rPr>
          <w:rFonts w:ascii="Times New Roman" w:hAnsi="Times New Roman" w:cs="Times New Roman"/>
          <w:b/>
          <w:bCs/>
        </w:rPr>
        <w:lastRenderedPageBreak/>
        <w:t>Abstract (2</w:t>
      </w:r>
      <w:r w:rsidR="00F64757" w:rsidRPr="007C269C">
        <w:rPr>
          <w:rFonts w:ascii="Times New Roman" w:hAnsi="Times New Roman" w:cs="Times New Roman"/>
          <w:b/>
          <w:bCs/>
        </w:rPr>
        <w:t>50 words)</w:t>
      </w:r>
    </w:p>
    <w:p w14:paraId="67A925AB" w14:textId="4AC8BE7C" w:rsidR="004D45FD" w:rsidRDefault="001D39AD" w:rsidP="00BB413E">
      <w:pPr>
        <w:spacing w:line="480" w:lineRule="auto"/>
        <w:rPr>
          <w:rFonts w:ascii="Times New Roman" w:hAnsi="Times New Roman" w:cs="Times New Roman"/>
          <w:color w:val="101010"/>
        </w:rPr>
      </w:pPr>
      <w:r>
        <w:rPr>
          <w:rFonts w:ascii="Times New Roman" w:hAnsi="Times New Roman" w:cs="Times New Roman"/>
          <w:color w:val="101010"/>
        </w:rPr>
        <w:t>M</w:t>
      </w:r>
      <w:r w:rsidRPr="00AF4B26">
        <w:rPr>
          <w:rFonts w:ascii="Times New Roman" w:hAnsi="Times New Roman" w:cs="Times New Roman"/>
          <w:color w:val="101010"/>
        </w:rPr>
        <w:t>a</w:t>
      </w:r>
      <w:r>
        <w:rPr>
          <w:rFonts w:ascii="Times New Roman" w:hAnsi="Times New Roman" w:cs="Times New Roman"/>
          <w:color w:val="101010"/>
        </w:rPr>
        <w:t>ny aspects of neural physiology,</w:t>
      </w:r>
      <w:r w:rsidRPr="00AF4B26">
        <w:rPr>
          <w:rFonts w:ascii="Times New Roman" w:hAnsi="Times New Roman" w:cs="Times New Roman"/>
          <w:color w:val="101010"/>
        </w:rPr>
        <w:t xml:space="preserve"> </w:t>
      </w:r>
      <w:r w:rsidRPr="007C269C">
        <w:rPr>
          <w:rFonts w:ascii="Times New Roman" w:hAnsi="Times New Roman" w:cs="Times New Roman"/>
          <w:color w:val="101010"/>
        </w:rPr>
        <w:t xml:space="preserve">including </w:t>
      </w:r>
      <w:r>
        <w:rPr>
          <w:rFonts w:ascii="Times New Roman" w:hAnsi="Times New Roman" w:cs="Times New Roman"/>
          <w:color w:val="101010"/>
        </w:rPr>
        <w:t xml:space="preserve">processes </w:t>
      </w:r>
      <w:r w:rsidR="00785047">
        <w:rPr>
          <w:rFonts w:ascii="Times New Roman" w:hAnsi="Times New Roman" w:cs="Times New Roman"/>
          <w:color w:val="101010"/>
        </w:rPr>
        <w:t xml:space="preserve">that </w:t>
      </w:r>
      <w:r>
        <w:rPr>
          <w:rFonts w:ascii="Times New Roman" w:hAnsi="Times New Roman" w:cs="Times New Roman"/>
          <w:color w:val="101010"/>
        </w:rPr>
        <w:t xml:space="preserve">underlie </w:t>
      </w:r>
      <w:r w:rsidRPr="007C269C">
        <w:rPr>
          <w:rFonts w:ascii="Times New Roman" w:hAnsi="Times New Roman" w:cs="Times New Roman"/>
          <w:color w:val="101010"/>
        </w:rPr>
        <w:t>learning</w:t>
      </w:r>
      <w:r w:rsidRPr="00AF4B26">
        <w:rPr>
          <w:rFonts w:ascii="Times New Roman" w:hAnsi="Times New Roman" w:cs="Times New Roman"/>
          <w:color w:val="101010"/>
        </w:rPr>
        <w:t xml:space="preserve"> </w:t>
      </w:r>
      <w:r w:rsidR="00DB42F8">
        <w:rPr>
          <w:rFonts w:ascii="Times New Roman" w:hAnsi="Times New Roman" w:cs="Times New Roman"/>
          <w:color w:val="101010"/>
        </w:rPr>
        <w:t>(</w:t>
      </w:r>
      <w:r w:rsidR="00DB42F8" w:rsidRPr="00DB42F8">
        <w:rPr>
          <w:rFonts w:ascii="Times New Roman" w:hAnsi="Times New Roman" w:cs="Times New Roman"/>
          <w:i/>
          <w:color w:val="101010"/>
        </w:rPr>
        <w:t xml:space="preserve">e.g. </w:t>
      </w:r>
      <w:r>
        <w:rPr>
          <w:rFonts w:ascii="Times New Roman" w:hAnsi="Times New Roman" w:cs="Times New Roman"/>
          <w:color w:val="101010"/>
        </w:rPr>
        <w:t>neurotransmitter release and</w:t>
      </w:r>
      <w:r w:rsidRPr="00AF4B26">
        <w:rPr>
          <w:rFonts w:ascii="Times New Roman" w:hAnsi="Times New Roman" w:cs="Times New Roman"/>
          <w:color w:val="101010"/>
        </w:rPr>
        <w:t xml:space="preserve"> long-lasting changes in synaptic strength</w:t>
      </w:r>
      <w:r w:rsidR="00DB42F8">
        <w:rPr>
          <w:rFonts w:ascii="Times New Roman" w:hAnsi="Times New Roman" w:cs="Times New Roman"/>
          <w:color w:val="101010"/>
        </w:rPr>
        <w:t>)</w:t>
      </w:r>
      <w:r>
        <w:rPr>
          <w:rFonts w:ascii="Times New Roman" w:hAnsi="Times New Roman" w:cs="Times New Roman"/>
          <w:color w:val="101010"/>
        </w:rPr>
        <w:t>, are regulated by b</w:t>
      </w:r>
      <w:r w:rsidRPr="00AF4B26">
        <w:rPr>
          <w:rFonts w:ascii="Times New Roman" w:hAnsi="Times New Roman" w:cs="Times New Roman"/>
          <w:color w:val="101010"/>
        </w:rPr>
        <w:t xml:space="preserve">rief and local changes in </w:t>
      </w:r>
      <w:r>
        <w:rPr>
          <w:rFonts w:ascii="Times New Roman" w:hAnsi="Times New Roman" w:cs="Times New Roman"/>
          <w:color w:val="101010"/>
        </w:rPr>
        <w:t>[</w:t>
      </w:r>
      <w:r w:rsidRPr="00AF4B26">
        <w:rPr>
          <w:rFonts w:ascii="Times New Roman" w:hAnsi="Times New Roman" w:cs="Times New Roman"/>
          <w:color w:val="000000"/>
        </w:rPr>
        <w:t>μ</w:t>
      </w:r>
      <w:r w:rsidRPr="00AF4B26">
        <w:rPr>
          <w:rFonts w:ascii="Times New Roman" w:hAnsi="Times New Roman" w:cs="Times New Roman"/>
          <w:color w:val="101010"/>
        </w:rPr>
        <w:t>m</w:t>
      </w:r>
      <w:r>
        <w:rPr>
          <w:rFonts w:ascii="Times New Roman" w:hAnsi="Times New Roman" w:cs="Times New Roman"/>
          <w:color w:val="101010"/>
        </w:rPr>
        <w:t>]</w:t>
      </w:r>
      <w:r w:rsidRPr="00AF4B26">
        <w:rPr>
          <w:rFonts w:ascii="Times New Roman" w:hAnsi="Times New Roman" w:cs="Times New Roman"/>
          <w:color w:val="101010"/>
        </w:rPr>
        <w:t xml:space="preserve"> levels of free intracellular Ca</w:t>
      </w:r>
      <w:r w:rsidRPr="00AF4B26">
        <w:rPr>
          <w:rFonts w:ascii="Times New Roman" w:hAnsi="Times New Roman" w:cs="Times New Roman"/>
          <w:color w:val="101010"/>
          <w:vertAlign w:val="superscript"/>
        </w:rPr>
        <w:t>2+</w:t>
      </w:r>
      <w:r>
        <w:rPr>
          <w:rFonts w:ascii="Times New Roman" w:hAnsi="Times New Roman" w:cs="Times New Roman"/>
          <w:color w:val="101010"/>
        </w:rPr>
        <w:t>.</w:t>
      </w:r>
      <w:r w:rsidR="00041EEE" w:rsidRPr="007C269C">
        <w:rPr>
          <w:rFonts w:ascii="Times New Roman" w:hAnsi="Times New Roman" w:cs="Times New Roman"/>
          <w:color w:val="101010"/>
        </w:rPr>
        <w:t xml:space="preserve"> </w:t>
      </w:r>
      <w:r>
        <w:rPr>
          <w:rFonts w:ascii="Times New Roman" w:hAnsi="Times New Roman" w:cs="Times New Roman"/>
          <w:color w:val="101010"/>
        </w:rPr>
        <w:t>O</w:t>
      </w:r>
      <w:r w:rsidR="00041EEE" w:rsidRPr="007C269C">
        <w:rPr>
          <w:rFonts w:ascii="Times New Roman" w:hAnsi="Times New Roman" w:cs="Times New Roman"/>
          <w:color w:val="101010"/>
        </w:rPr>
        <w:t>n this scale</w:t>
      </w:r>
      <w:r>
        <w:rPr>
          <w:rFonts w:ascii="Times New Roman" w:hAnsi="Times New Roman" w:cs="Times New Roman"/>
          <w:color w:val="101010"/>
        </w:rPr>
        <w:t>, c</w:t>
      </w:r>
      <w:r w:rsidRPr="007C269C">
        <w:rPr>
          <w:rFonts w:ascii="Times New Roman" w:hAnsi="Times New Roman" w:cs="Times New Roman"/>
          <w:color w:val="101010"/>
        </w:rPr>
        <w:t>hanges in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w:t>
      </w:r>
      <w:r w:rsidR="00041EEE" w:rsidRPr="007C269C">
        <w:rPr>
          <w:rFonts w:ascii="Times New Roman" w:hAnsi="Times New Roman" w:cs="Times New Roman"/>
          <w:color w:val="101010"/>
        </w:rPr>
        <w:t xml:space="preserve"> are known to activate many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-sensors, includ</w:t>
      </w:r>
      <w:r w:rsidR="00096080" w:rsidRPr="007C269C">
        <w:rPr>
          <w:rFonts w:ascii="Times New Roman" w:hAnsi="Times New Roman" w:cs="Times New Roman"/>
          <w:color w:val="101010"/>
        </w:rPr>
        <w:t>ing</w:t>
      </w:r>
      <w:r w:rsidR="00041EEE" w:rsidRPr="007C269C">
        <w:rPr>
          <w:rFonts w:ascii="Times New Roman" w:hAnsi="Times New Roman" w:cs="Times New Roman"/>
          <w:color w:val="101010"/>
        </w:rPr>
        <w:t xml:space="preserve"> the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/calmodulin-dependent kinases (CaMKs).</w:t>
      </w:r>
      <w:r w:rsidR="008A041F" w:rsidRPr="007C269C">
        <w:rPr>
          <w:rFonts w:ascii="Times New Roman" w:hAnsi="Times New Roman" w:cs="Times New Roman"/>
        </w:rPr>
        <w:t xml:space="preserve"> </w:t>
      </w:r>
      <w:r w:rsidR="00997ADE" w:rsidRPr="007C269C">
        <w:rPr>
          <w:rFonts w:ascii="Times New Roman" w:hAnsi="Times New Roman" w:cs="Times New Roman"/>
        </w:rPr>
        <w:t xml:space="preserve">Although </w:t>
      </w:r>
      <w:r w:rsidR="004D45FD" w:rsidRPr="007C269C">
        <w:rPr>
          <w:rFonts w:ascii="Times New Roman" w:hAnsi="Times New Roman" w:cs="Times New Roman"/>
          <w:color w:val="101010"/>
        </w:rPr>
        <w:t>CaMK</w:t>
      </w:r>
      <w:r w:rsidR="00AD7C0F" w:rsidRPr="007C269C">
        <w:rPr>
          <w:rFonts w:ascii="Times New Roman" w:hAnsi="Times New Roman" w:cs="Times New Roman"/>
          <w:color w:val="101010"/>
        </w:rPr>
        <w:t>4</w:t>
      </w:r>
      <w:r w:rsidR="004D45FD" w:rsidRPr="007C269C">
        <w:rPr>
          <w:rFonts w:ascii="Times New Roman" w:hAnsi="Times New Roman" w:cs="Times New Roman"/>
          <w:color w:val="101010"/>
        </w:rPr>
        <w:t xml:space="preserve"> </w:t>
      </w:r>
      <w:r w:rsidR="00997ADE" w:rsidRPr="007C269C">
        <w:rPr>
          <w:rFonts w:ascii="Times New Roman" w:hAnsi="Times New Roman" w:cs="Times New Roman"/>
          <w:color w:val="101010"/>
        </w:rPr>
        <w:t xml:space="preserve">is known to function </w:t>
      </w:r>
      <w:r w:rsidR="004D45FD" w:rsidRPr="007C269C">
        <w:rPr>
          <w:rFonts w:ascii="Times New Roman" w:hAnsi="Times New Roman" w:cs="Times New Roman"/>
          <w:color w:val="101010"/>
        </w:rPr>
        <w:t xml:space="preserve">in long-term memory </w:t>
      </w:r>
      <w:r w:rsidR="00997ADE"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its paralog, CaMK</w:t>
      </w:r>
      <w:r w:rsidR="00AD7C0F" w:rsidRPr="007C269C">
        <w:rPr>
          <w:rFonts w:ascii="Times New Roman" w:hAnsi="Times New Roman" w:cs="Times New Roman"/>
          <w:color w:val="101010"/>
        </w:rPr>
        <w:t>1</w:t>
      </w:r>
      <w:r w:rsidR="004D45FD" w:rsidRPr="007C269C">
        <w:rPr>
          <w:rFonts w:ascii="Times New Roman" w:hAnsi="Times New Roman" w:cs="Times New Roman"/>
          <w:color w:val="101010"/>
        </w:rPr>
        <w:t xml:space="preserve">, in </w:t>
      </w:r>
      <w:r w:rsidR="00AA1BC4" w:rsidRPr="007C269C">
        <w:rPr>
          <w:rFonts w:ascii="Times New Roman" w:hAnsi="Times New Roman" w:cs="Times New Roman"/>
          <w:color w:val="101010"/>
        </w:rPr>
        <w:t xml:space="preserve">nervous system </w:t>
      </w:r>
      <w:r w:rsidR="004D45FD" w:rsidRPr="007C269C">
        <w:rPr>
          <w:rFonts w:ascii="Times New Roman" w:hAnsi="Times New Roman" w:cs="Times New Roman"/>
          <w:color w:val="101010"/>
        </w:rPr>
        <w:t>de</w:t>
      </w:r>
      <w:r w:rsidR="00997ADE" w:rsidRPr="007C269C">
        <w:rPr>
          <w:rFonts w:ascii="Times New Roman" w:hAnsi="Times New Roman" w:cs="Times New Roman"/>
          <w:color w:val="101010"/>
        </w:rPr>
        <w:t>velopment,</w:t>
      </w:r>
      <w:r w:rsidR="004D45FD" w:rsidRPr="007C269C">
        <w:rPr>
          <w:rFonts w:ascii="Times New Roman" w:hAnsi="Times New Roman" w:cs="Times New Roman"/>
          <w:color w:val="101010"/>
        </w:rPr>
        <w:t xml:space="preserve"> </w:t>
      </w:r>
      <w:r w:rsidR="002C3E0F">
        <w:rPr>
          <w:rFonts w:ascii="Times New Roman" w:hAnsi="Times New Roman" w:cs="Times New Roman"/>
          <w:bCs/>
          <w:color w:val="101010"/>
        </w:rPr>
        <w:t xml:space="preserve">there </w:t>
      </w:r>
      <w:r w:rsidR="000E3D18">
        <w:rPr>
          <w:rFonts w:ascii="Times New Roman" w:hAnsi="Times New Roman" w:cs="Times New Roman"/>
          <w:bCs/>
          <w:color w:val="101010"/>
        </w:rPr>
        <w:t>is</w:t>
      </w:r>
      <w:r w:rsidR="002C3E0F">
        <w:rPr>
          <w:rFonts w:ascii="Times New Roman" w:hAnsi="Times New Roman" w:cs="Times New Roman"/>
          <w:bCs/>
          <w:color w:val="101010"/>
        </w:rPr>
        <w:t xml:space="preserve"> no evidence indicating that they </w:t>
      </w:r>
      <w:r w:rsidR="004D45FD" w:rsidRPr="007C269C">
        <w:rPr>
          <w:rFonts w:ascii="Times New Roman" w:hAnsi="Times New Roman" w:cs="Times New Roman"/>
          <w:bCs/>
          <w:color w:val="101010"/>
        </w:rPr>
        <w:t>function in learning</w:t>
      </w:r>
      <w:r w:rsidR="00654D75">
        <w:rPr>
          <w:rFonts w:ascii="Times New Roman" w:hAnsi="Times New Roman" w:cs="Times New Roman"/>
          <w:bCs/>
          <w:color w:val="101010"/>
        </w:rPr>
        <w:t xml:space="preserve"> a</w:t>
      </w:r>
      <w:r w:rsidR="00785047">
        <w:rPr>
          <w:rFonts w:ascii="Times New Roman" w:hAnsi="Times New Roman" w:cs="Times New Roman"/>
          <w:bCs/>
          <w:color w:val="101010"/>
        </w:rPr>
        <w:t>c</w:t>
      </w:r>
      <w:r w:rsidR="00654D75">
        <w:rPr>
          <w:rFonts w:ascii="Times New Roman" w:hAnsi="Times New Roman" w:cs="Times New Roman"/>
          <w:bCs/>
          <w:color w:val="101010"/>
        </w:rPr>
        <w:t>quisition</w:t>
      </w:r>
      <w:r w:rsidR="004D45FD" w:rsidRPr="007C269C">
        <w:rPr>
          <w:rFonts w:ascii="Times New Roman" w:hAnsi="Times New Roman" w:cs="Times New Roman"/>
          <w:bCs/>
          <w:color w:val="101010"/>
        </w:rPr>
        <w:t xml:space="preserve">. </w:t>
      </w:r>
      <w:r w:rsidR="00697C73">
        <w:rPr>
          <w:rFonts w:ascii="Times New Roman" w:hAnsi="Times New Roman" w:cs="Times New Roman"/>
          <w:bCs/>
          <w:color w:val="101010"/>
        </w:rPr>
        <w:t xml:space="preserve">Here </w:t>
      </w:r>
      <w:r w:rsidR="00697C73">
        <w:rPr>
          <w:rFonts w:ascii="Times New Roman" w:hAnsi="Times New Roman" w:cs="Times New Roman"/>
          <w:color w:val="101010"/>
        </w:rPr>
        <w:t>w</w:t>
      </w:r>
      <w:r w:rsidR="004D45FD" w:rsidRPr="007C269C">
        <w:rPr>
          <w:rFonts w:ascii="Times New Roman" w:hAnsi="Times New Roman" w:cs="Times New Roman"/>
          <w:color w:val="101010"/>
        </w:rPr>
        <w:t xml:space="preserve">e </w:t>
      </w:r>
      <w:r w:rsidR="009C3AE1">
        <w:rPr>
          <w:rFonts w:ascii="Times New Roman" w:hAnsi="Times New Roman" w:cs="Times New Roman"/>
          <w:color w:val="101010"/>
        </w:rPr>
        <w:t>reveal</w:t>
      </w:r>
      <w:r w:rsidR="004D45FD" w:rsidRPr="007C269C">
        <w:rPr>
          <w:rFonts w:ascii="Times New Roman" w:hAnsi="Times New Roman" w:cs="Times New Roman"/>
          <w:color w:val="101010"/>
        </w:rPr>
        <w:t xml:space="preserve"> that </w:t>
      </w:r>
      <w:r w:rsidR="00D1701E" w:rsidRPr="007C269C">
        <w:rPr>
          <w:rFonts w:ascii="Times New Roman" w:hAnsi="Times New Roman" w:cs="Times New Roman"/>
        </w:rPr>
        <w:t xml:space="preserve">the </w:t>
      </w:r>
      <w:r w:rsidR="00D1701E" w:rsidRPr="007C269C">
        <w:rPr>
          <w:rFonts w:ascii="Times New Roman" w:hAnsi="Times New Roman" w:cs="Times New Roman"/>
          <w:i/>
        </w:rPr>
        <w:t xml:space="preserve">C. elegans </w:t>
      </w:r>
      <w:r w:rsidR="00C572EC" w:rsidRPr="007C269C">
        <w:rPr>
          <w:rFonts w:ascii="Times New Roman" w:hAnsi="Times New Roman" w:cs="Times New Roman"/>
        </w:rPr>
        <w:t>ortholog</w:t>
      </w:r>
      <w:r w:rsidR="004D45FD" w:rsidRPr="007C269C">
        <w:rPr>
          <w:rFonts w:ascii="Times New Roman" w:hAnsi="Times New Roman" w:cs="Times New Roman"/>
        </w:rPr>
        <w:t xml:space="preserve"> of CaMK</w:t>
      </w:r>
      <w:r w:rsidR="00AD7C0F" w:rsidRPr="007C269C">
        <w:rPr>
          <w:rFonts w:ascii="Times New Roman" w:hAnsi="Times New Roman" w:cs="Times New Roman"/>
        </w:rPr>
        <w:t>1/4</w:t>
      </w:r>
      <w:r w:rsidR="00D1701E" w:rsidRPr="007C269C">
        <w:rPr>
          <w:rFonts w:ascii="Times New Roman" w:hAnsi="Times New Roman" w:cs="Times New Roman"/>
        </w:rPr>
        <w:t>, C</w:t>
      </w:r>
      <w:r w:rsidR="004D45FD" w:rsidRPr="007C269C">
        <w:rPr>
          <w:rFonts w:ascii="Times New Roman" w:hAnsi="Times New Roman" w:cs="Times New Roman"/>
        </w:rPr>
        <w:t xml:space="preserve">MK-1, </w:t>
      </w:r>
      <w:del w:id="0" w:author="Evan" w:date="2016-04-15T16:33:00Z">
        <w:r w:rsidR="005E0688" w:rsidDel="000F5C31">
          <w:rPr>
            <w:rFonts w:ascii="Times New Roman" w:hAnsi="Times New Roman" w:cs="Times New Roman"/>
          </w:rPr>
          <w:delText>functions</w:delText>
        </w:r>
        <w:r w:rsidR="005E0688" w:rsidRPr="007C269C" w:rsidDel="000F5C31">
          <w:rPr>
            <w:rFonts w:ascii="Times New Roman" w:hAnsi="Times New Roman" w:cs="Times New Roman"/>
          </w:rPr>
          <w:delText xml:space="preserve"> </w:delText>
        </w:r>
        <w:r w:rsidR="00190D5A" w:rsidRPr="007C269C" w:rsidDel="000F5C31">
          <w:rPr>
            <w:rFonts w:ascii="Times New Roman" w:hAnsi="Times New Roman" w:cs="Times New Roman"/>
          </w:rPr>
          <w:delText>in sensory neurons</w:delText>
        </w:r>
        <w:r w:rsidR="00D1701E" w:rsidRPr="007C269C" w:rsidDel="000F5C31">
          <w:rPr>
            <w:rFonts w:ascii="Times New Roman" w:hAnsi="Times New Roman" w:cs="Times New Roman"/>
          </w:rPr>
          <w:delText xml:space="preserve"> </w:delText>
        </w:r>
        <w:r w:rsidR="0091095A" w:rsidDel="000F5C31">
          <w:rPr>
            <w:rFonts w:ascii="Times New Roman" w:hAnsi="Times New Roman" w:cs="Times New Roman"/>
          </w:rPr>
          <w:delText xml:space="preserve">to </w:delText>
        </w:r>
      </w:del>
      <w:r w:rsidR="0091095A">
        <w:rPr>
          <w:rFonts w:ascii="Times New Roman" w:hAnsi="Times New Roman" w:cs="Times New Roman"/>
        </w:rPr>
        <w:t>regulate</w:t>
      </w:r>
      <w:ins w:id="1" w:author="Evan" w:date="2016-04-15T16:33:00Z">
        <w:r w:rsidR="000F5C31">
          <w:rPr>
            <w:rFonts w:ascii="Times New Roman" w:hAnsi="Times New Roman" w:cs="Times New Roman"/>
          </w:rPr>
          <w:t>s</w:t>
        </w:r>
      </w:ins>
      <w:r w:rsidR="0091095A">
        <w:rPr>
          <w:rFonts w:ascii="Times New Roman" w:hAnsi="Times New Roman" w:cs="Times New Roman"/>
        </w:rPr>
        <w:t xml:space="preserve"> responses to mechanical stimuli</w:t>
      </w:r>
      <w:r w:rsidR="005C27F5">
        <w:rPr>
          <w:rFonts w:ascii="Times New Roman" w:hAnsi="Times New Roman" w:cs="Times New Roman"/>
        </w:rPr>
        <w:t xml:space="preserve"> and </w:t>
      </w:r>
      <w:r w:rsidR="00190D5A" w:rsidRPr="007C269C">
        <w:rPr>
          <w:rFonts w:ascii="Times New Roman" w:hAnsi="Times New Roman" w:cs="Times New Roman"/>
        </w:rPr>
        <w:t>learning</w:t>
      </w:r>
      <w:r w:rsidR="006710B8">
        <w:rPr>
          <w:rFonts w:ascii="Times New Roman" w:hAnsi="Times New Roman" w:cs="Times New Roman"/>
        </w:rPr>
        <w:t xml:space="preserve">, </w:t>
      </w:r>
      <w:r w:rsidR="00D019C7">
        <w:rPr>
          <w:rFonts w:ascii="Times New Roman" w:hAnsi="Times New Roman" w:cs="Times New Roman"/>
        </w:rPr>
        <w:t xml:space="preserve">specifically </w:t>
      </w:r>
      <w:r w:rsidR="00096080" w:rsidRPr="007C269C">
        <w:rPr>
          <w:rFonts w:ascii="Times New Roman" w:hAnsi="Times New Roman" w:cs="Times New Roman"/>
        </w:rPr>
        <w:t>tap</w:t>
      </w:r>
      <w:r w:rsidR="00D1701E" w:rsidRPr="007C269C">
        <w:rPr>
          <w:rFonts w:ascii="Times New Roman" w:hAnsi="Times New Roman" w:cs="Times New Roman"/>
        </w:rPr>
        <w:t xml:space="preserve"> habituation</w:t>
      </w:r>
      <w:r w:rsidR="006F3ECF" w:rsidRPr="007C269C">
        <w:rPr>
          <w:rFonts w:ascii="Times New Roman" w:hAnsi="Times New Roman" w:cs="Times New Roman"/>
        </w:rPr>
        <w:t xml:space="preserve">. </w:t>
      </w:r>
      <w:r w:rsidR="005E0688">
        <w:rPr>
          <w:rFonts w:ascii="Times New Roman" w:hAnsi="Times New Roman" w:cs="Times New Roman"/>
        </w:rPr>
        <w:t>From</w:t>
      </w:r>
      <w:r w:rsidR="005E0688" w:rsidRPr="007C269C">
        <w:rPr>
          <w:rFonts w:ascii="Times New Roman" w:hAnsi="Times New Roman" w:cs="Times New Roman"/>
        </w:rPr>
        <w:t xml:space="preserve"> </w:t>
      </w:r>
      <w:r w:rsidR="00916392" w:rsidRPr="007C269C">
        <w:rPr>
          <w:rFonts w:ascii="Times New Roman" w:hAnsi="Times New Roman" w:cs="Times New Roman"/>
        </w:rPr>
        <w:t xml:space="preserve">catalytic </w:t>
      </w:r>
      <w:r w:rsidR="00AA1BC4" w:rsidRPr="007C269C">
        <w:rPr>
          <w:rFonts w:ascii="Times New Roman" w:hAnsi="Times New Roman" w:cs="Times New Roman"/>
        </w:rPr>
        <w:t xml:space="preserve">site </w:t>
      </w:r>
      <w:r w:rsidR="00997ADE" w:rsidRPr="007C269C">
        <w:rPr>
          <w:rFonts w:ascii="Times New Roman" w:hAnsi="Times New Roman" w:cs="Times New Roman"/>
          <w:color w:val="101010"/>
        </w:rPr>
        <w:t>a</w:t>
      </w:r>
      <w:r w:rsidR="004D45FD" w:rsidRPr="007C269C">
        <w:rPr>
          <w:rFonts w:ascii="Times New Roman" w:hAnsi="Times New Roman" w:cs="Times New Roman"/>
          <w:color w:val="101010"/>
        </w:rPr>
        <w:t>nalysis of the human</w:t>
      </w:r>
      <w:r w:rsidR="00AA1BC4" w:rsidRPr="007C269C">
        <w:rPr>
          <w:rFonts w:ascii="Times New Roman" w:hAnsi="Times New Roman" w:cs="Times New Roman"/>
          <w:color w:val="101010"/>
        </w:rPr>
        <w:t xml:space="preserve"> and </w:t>
      </w:r>
      <w:r w:rsidR="00AA1BC4" w:rsidRPr="007C269C">
        <w:rPr>
          <w:rFonts w:ascii="Times New Roman" w:hAnsi="Times New Roman" w:cs="Times New Roman"/>
          <w:i/>
          <w:color w:val="101010"/>
        </w:rPr>
        <w:t>C. elegans</w:t>
      </w:r>
      <w:r w:rsidR="004D45FD" w:rsidRPr="007C269C">
        <w:rPr>
          <w:rFonts w:ascii="Times New Roman" w:hAnsi="Times New Roman" w:cs="Times New Roman"/>
          <w:color w:val="101010"/>
        </w:rPr>
        <w:t xml:space="preserve"> CaMK</w:t>
      </w:r>
      <w:r w:rsidR="00AA1BC4" w:rsidRPr="007C269C">
        <w:rPr>
          <w:rFonts w:ascii="Times New Roman" w:hAnsi="Times New Roman" w:cs="Times New Roman"/>
          <w:color w:val="101010"/>
        </w:rPr>
        <w:t>s</w:t>
      </w:r>
      <w:r w:rsidR="00785047">
        <w:rPr>
          <w:rFonts w:ascii="Times New Roman" w:hAnsi="Times New Roman" w:cs="Times New Roman"/>
          <w:color w:val="101010"/>
        </w:rPr>
        <w:t>,</w:t>
      </w:r>
      <w:r w:rsidR="004D45FD" w:rsidRPr="007C269C">
        <w:rPr>
          <w:rFonts w:ascii="Times New Roman" w:hAnsi="Times New Roman" w:cs="Times New Roman"/>
          <w:color w:val="101010"/>
        </w:rPr>
        <w:t xml:space="preserve"> </w:t>
      </w:r>
      <w:r w:rsidR="00AA1BC4" w:rsidRPr="007C269C">
        <w:rPr>
          <w:rFonts w:ascii="Times New Roman" w:hAnsi="Times New Roman" w:cs="Times New Roman"/>
          <w:color w:val="101010"/>
        </w:rPr>
        <w:t>we</w:t>
      </w:r>
      <w:r w:rsidR="004D45FD" w:rsidRPr="007C269C">
        <w:rPr>
          <w:rFonts w:ascii="Times New Roman" w:hAnsi="Times New Roman" w:cs="Times New Roman"/>
          <w:color w:val="101010"/>
        </w:rPr>
        <w:t xml:space="preserve"> predict</w:t>
      </w:r>
      <w:r w:rsidR="005E0688">
        <w:rPr>
          <w:rFonts w:ascii="Times New Roman" w:hAnsi="Times New Roman" w:cs="Times New Roman"/>
          <w:color w:val="101010"/>
        </w:rPr>
        <w:t>ed</w:t>
      </w:r>
      <w:r w:rsidR="004D45FD" w:rsidRPr="007C269C">
        <w:rPr>
          <w:rFonts w:ascii="Times New Roman" w:hAnsi="Times New Roman" w:cs="Times New Roman"/>
          <w:color w:val="101010"/>
        </w:rPr>
        <w:t xml:space="preserve"> potential </w:t>
      </w:r>
      <w:r w:rsidR="00ED7C7E" w:rsidRPr="007C269C">
        <w:rPr>
          <w:rFonts w:ascii="Times New Roman" w:hAnsi="Times New Roman" w:cs="Times New Roman"/>
          <w:color w:val="101010"/>
        </w:rPr>
        <w:t xml:space="preserve">CaMK </w:t>
      </w:r>
      <w:r w:rsidR="004D45FD" w:rsidRPr="007C269C">
        <w:rPr>
          <w:rFonts w:ascii="Times New Roman" w:hAnsi="Times New Roman" w:cs="Times New Roman"/>
          <w:color w:val="101010"/>
        </w:rPr>
        <w:t xml:space="preserve">phosphorylation targets </w:t>
      </w:r>
      <w:r w:rsidR="00B42C1E" w:rsidRPr="007C269C">
        <w:rPr>
          <w:rFonts w:ascii="Times New Roman" w:hAnsi="Times New Roman" w:cs="Times New Roman"/>
          <w:color w:val="101010"/>
        </w:rPr>
        <w:t>and</w:t>
      </w:r>
      <w:r w:rsidR="00895E4F">
        <w:rPr>
          <w:rFonts w:ascii="Times New Roman" w:hAnsi="Times New Roman" w:cs="Times New Roman"/>
          <w:color w:val="101010"/>
        </w:rPr>
        <w:t>,</w:t>
      </w:r>
      <w:r w:rsidR="004D45FD" w:rsidRPr="007C269C">
        <w:rPr>
          <w:rFonts w:ascii="Times New Roman" w:hAnsi="Times New Roman" w:cs="Times New Roman"/>
          <w:color w:val="101010"/>
        </w:rPr>
        <w:t xml:space="preserve"> </w:t>
      </w:r>
      <w:r w:rsidR="005E0688">
        <w:rPr>
          <w:rFonts w:ascii="Times New Roman" w:hAnsi="Times New Roman" w:cs="Times New Roman"/>
          <w:color w:val="101010"/>
        </w:rPr>
        <w:t>through mutation studies</w:t>
      </w:r>
      <w:r w:rsidR="00895E4F">
        <w:rPr>
          <w:rFonts w:ascii="Times New Roman" w:hAnsi="Times New Roman" w:cs="Times New Roman"/>
          <w:color w:val="101010"/>
        </w:rPr>
        <w:t xml:space="preserve">, </w:t>
      </w:r>
      <w:r w:rsidR="00895E4F" w:rsidRPr="007C269C">
        <w:rPr>
          <w:rFonts w:ascii="Times New Roman" w:hAnsi="Times New Roman" w:cs="Times New Roman"/>
          <w:color w:val="101010"/>
        </w:rPr>
        <w:t>identif</w:t>
      </w:r>
      <w:r w:rsidR="00895E4F">
        <w:rPr>
          <w:rFonts w:ascii="Times New Roman" w:hAnsi="Times New Roman" w:cs="Times New Roman"/>
          <w:color w:val="101010"/>
        </w:rPr>
        <w:t>ied</w:t>
      </w:r>
      <w:r w:rsidR="005E0688">
        <w:rPr>
          <w:rFonts w:ascii="Times New Roman" w:hAnsi="Times New Roman" w:cs="Times New Roman"/>
          <w:color w:val="101010"/>
        </w:rPr>
        <w:t xml:space="preserve"> one of these, </w:t>
      </w:r>
      <w:r w:rsidR="009A150F" w:rsidRPr="007C269C">
        <w:rPr>
          <w:rFonts w:ascii="Times New Roman" w:hAnsi="Times New Roman" w:cs="Times New Roman"/>
          <w:noProof/>
        </w:rPr>
        <w:t xml:space="preserve">O-linked N-acetylglucosamine </w:t>
      </w:r>
      <w:r w:rsidR="000E5D66" w:rsidRPr="007C269C">
        <w:rPr>
          <w:rFonts w:ascii="Times New Roman" w:hAnsi="Times New Roman" w:cs="Times New Roman"/>
          <w:noProof/>
        </w:rPr>
        <w:t>(</w:t>
      </w:r>
      <w:r w:rsidR="004D45FD" w:rsidRPr="007C269C">
        <w:rPr>
          <w:rFonts w:ascii="Times New Roman" w:hAnsi="Times New Roman" w:cs="Times New Roman"/>
          <w:color w:val="101010"/>
        </w:rPr>
        <w:t>O-GlcN</w:t>
      </w:r>
      <w:r w:rsidR="002128BC">
        <w:rPr>
          <w:rFonts w:ascii="Times New Roman" w:hAnsi="Times New Roman" w:cs="Times New Roman"/>
          <w:color w:val="101010"/>
        </w:rPr>
        <w:t>A</w:t>
      </w:r>
      <w:r w:rsidR="004D45FD" w:rsidRPr="007C269C">
        <w:rPr>
          <w:rFonts w:ascii="Times New Roman" w:hAnsi="Times New Roman" w:cs="Times New Roman"/>
          <w:color w:val="101010"/>
        </w:rPr>
        <w:t>c</w:t>
      </w:r>
      <w:r w:rsidR="009A150F" w:rsidRPr="007C269C">
        <w:rPr>
          <w:rFonts w:ascii="Times New Roman" w:hAnsi="Times New Roman" w:cs="Times New Roman"/>
          <w:color w:val="101010"/>
        </w:rPr>
        <w:t>)</w:t>
      </w:r>
      <w:r w:rsidR="004D45FD" w:rsidRPr="007C269C">
        <w:rPr>
          <w:rFonts w:ascii="Times New Roman" w:hAnsi="Times New Roman" w:cs="Times New Roman"/>
          <w:color w:val="101010"/>
        </w:rPr>
        <w:t xml:space="preserve"> transferase, </w:t>
      </w:r>
      <w:r w:rsidR="005E0688">
        <w:rPr>
          <w:rFonts w:ascii="Times New Roman" w:hAnsi="Times New Roman" w:cs="Times New Roman"/>
          <w:color w:val="101010"/>
        </w:rPr>
        <w:t>OGT</w:t>
      </w:r>
      <w:r w:rsidR="004D45FD" w:rsidRPr="00CD7702">
        <w:rPr>
          <w:rFonts w:ascii="Times New Roman" w:hAnsi="Times New Roman" w:cs="Times New Roman"/>
          <w:color w:val="101010"/>
        </w:rPr>
        <w:t>-1</w:t>
      </w:r>
      <w:r w:rsidR="004D45FD" w:rsidRPr="007C269C">
        <w:rPr>
          <w:rFonts w:ascii="Times New Roman" w:hAnsi="Times New Roman" w:cs="Times New Roman"/>
          <w:color w:val="101010"/>
        </w:rPr>
        <w:t xml:space="preserve">, as </w:t>
      </w:r>
      <w:r w:rsidR="00B32BC2" w:rsidRPr="007C269C">
        <w:rPr>
          <w:rFonts w:ascii="Times New Roman" w:hAnsi="Times New Roman" w:cs="Times New Roman"/>
          <w:color w:val="101010"/>
        </w:rPr>
        <w:t>also being necessary for</w:t>
      </w:r>
      <w:r w:rsidR="005E0688">
        <w:rPr>
          <w:rFonts w:ascii="Times New Roman" w:hAnsi="Times New Roman" w:cs="Times New Roman"/>
          <w:color w:val="101010"/>
        </w:rPr>
        <w:t xml:space="preserve"> wild-type</w:t>
      </w:r>
      <w:r w:rsidR="00B32BC2" w:rsidRPr="007C269C">
        <w:rPr>
          <w:rFonts w:ascii="Times New Roman" w:hAnsi="Times New Roman" w:cs="Times New Roman"/>
          <w:color w:val="101010"/>
        </w:rPr>
        <w:t xml:space="preserve"> </w:t>
      </w:r>
      <w:r w:rsidR="00895E4F">
        <w:rPr>
          <w:rFonts w:ascii="Times New Roman" w:hAnsi="Times New Roman" w:cs="Times New Roman"/>
        </w:rPr>
        <w:t>respon</w:t>
      </w:r>
      <w:r w:rsidR="00483341">
        <w:rPr>
          <w:rFonts w:ascii="Times New Roman" w:hAnsi="Times New Roman" w:cs="Times New Roman"/>
        </w:rPr>
        <w:t>ses to mechanical stimuli</w:t>
      </w:r>
      <w:r w:rsidR="00895E4F" w:rsidRPr="007C269C">
        <w:rPr>
          <w:rFonts w:ascii="Times New Roman" w:hAnsi="Times New Roman" w:cs="Times New Roman"/>
          <w:color w:val="101010"/>
        </w:rPr>
        <w:t xml:space="preserve"> </w:t>
      </w:r>
      <w:r w:rsidR="005C27F5">
        <w:rPr>
          <w:rFonts w:ascii="Times New Roman" w:hAnsi="Times New Roman" w:cs="Times New Roman"/>
          <w:color w:val="101010"/>
        </w:rPr>
        <w:t xml:space="preserve">and </w:t>
      </w:r>
      <w:r w:rsidR="00B32BC2" w:rsidRPr="007C269C">
        <w:rPr>
          <w:rFonts w:ascii="Times New Roman" w:hAnsi="Times New Roman" w:cs="Times New Roman"/>
          <w:color w:val="101010"/>
        </w:rPr>
        <w:t>learning</w:t>
      </w:r>
      <w:r w:rsidR="004D45FD" w:rsidRPr="007C269C">
        <w:rPr>
          <w:rFonts w:ascii="Times New Roman" w:hAnsi="Times New Roman" w:cs="Times New Roman"/>
          <w:color w:val="101010"/>
        </w:rPr>
        <w:t xml:space="preserve">. </w:t>
      </w:r>
      <w:r w:rsidR="004B5B05">
        <w:rPr>
          <w:rFonts w:ascii="Times New Roman" w:hAnsi="Times New Roman" w:cs="Times New Roman"/>
          <w:color w:val="101010"/>
        </w:rPr>
        <w:t xml:space="preserve">Detailed behavioral analysis of single and double mutants </w:t>
      </w:r>
      <w:r w:rsidR="000E3D18">
        <w:rPr>
          <w:rFonts w:ascii="Times New Roman" w:hAnsi="Times New Roman" w:cs="Times New Roman"/>
          <w:color w:val="101010"/>
        </w:rPr>
        <w:t>suggest</w:t>
      </w:r>
      <w:ins w:id="2" w:author="Evan" w:date="2016-04-15T16:34:00Z">
        <w:r w:rsidR="000F5C31">
          <w:rPr>
            <w:rFonts w:ascii="Times New Roman" w:hAnsi="Times New Roman" w:cs="Times New Roman"/>
            <w:color w:val="101010"/>
          </w:rPr>
          <w:t>s</w:t>
        </w:r>
      </w:ins>
      <w:r w:rsidR="00785047">
        <w:rPr>
          <w:rFonts w:ascii="Times New Roman" w:hAnsi="Times New Roman" w:cs="Times New Roman"/>
          <w:color w:val="101010"/>
        </w:rPr>
        <w:t xml:space="preserve"> </w:t>
      </w:r>
      <w:r w:rsidR="004B5B05">
        <w:rPr>
          <w:rFonts w:ascii="Times New Roman" w:hAnsi="Times New Roman" w:cs="Times New Roman"/>
          <w:color w:val="101010"/>
        </w:rPr>
        <w:t xml:space="preserve">that CMK-1 and OGT-1 function in parallel pathways </w:t>
      </w:r>
      <w:r w:rsidR="00191B78">
        <w:rPr>
          <w:rFonts w:ascii="Times New Roman" w:hAnsi="Times New Roman" w:cs="Times New Roman"/>
          <w:color w:val="101010"/>
        </w:rPr>
        <w:t xml:space="preserve">that </w:t>
      </w:r>
      <w:r w:rsidR="000E3D18">
        <w:rPr>
          <w:rFonts w:ascii="Times New Roman" w:hAnsi="Times New Roman" w:cs="Times New Roman"/>
          <w:color w:val="101010"/>
        </w:rPr>
        <w:t>may</w:t>
      </w:r>
      <w:r w:rsidR="00785047">
        <w:rPr>
          <w:rFonts w:ascii="Times New Roman" w:hAnsi="Times New Roman" w:cs="Times New Roman"/>
          <w:color w:val="101010"/>
        </w:rPr>
        <w:t xml:space="preserve"> </w:t>
      </w:r>
      <w:r w:rsidR="00895E4F">
        <w:rPr>
          <w:rFonts w:ascii="Times New Roman" w:hAnsi="Times New Roman" w:cs="Times New Roman"/>
          <w:color w:val="101010"/>
        </w:rPr>
        <w:t xml:space="preserve">converge on a common substrate </w:t>
      </w:r>
      <w:r w:rsidR="004B5B05">
        <w:rPr>
          <w:rFonts w:ascii="Times New Roman" w:hAnsi="Times New Roman" w:cs="Times New Roman"/>
          <w:color w:val="101010"/>
        </w:rPr>
        <w:t xml:space="preserve">to modulate the tap response. </w:t>
      </w:r>
      <w:r w:rsidR="005D2240" w:rsidRPr="007C269C">
        <w:rPr>
          <w:rFonts w:ascii="Times New Roman" w:hAnsi="Times New Roman" w:cs="Times New Roman"/>
          <w:color w:val="101010"/>
        </w:rPr>
        <w:t>O</w:t>
      </w:r>
      <w:r w:rsidR="004D45FD" w:rsidRPr="007C269C">
        <w:rPr>
          <w:rFonts w:ascii="Times New Roman" w:hAnsi="Times New Roman" w:cs="Times New Roman"/>
          <w:color w:val="101010"/>
        </w:rPr>
        <w:t xml:space="preserve">ur results </w:t>
      </w:r>
      <w:r w:rsidR="005D2240" w:rsidRPr="007C269C">
        <w:rPr>
          <w:rFonts w:ascii="Times New Roman" w:hAnsi="Times New Roman" w:cs="Times New Roman"/>
          <w:color w:val="101010"/>
        </w:rPr>
        <w:t xml:space="preserve">provide the first evidence of a role </w:t>
      </w:r>
      <w:r w:rsidR="004D45FD" w:rsidRPr="007C269C">
        <w:rPr>
          <w:rFonts w:ascii="Times New Roman" w:hAnsi="Times New Roman" w:cs="Times New Roman"/>
          <w:color w:val="101010"/>
        </w:rPr>
        <w:t xml:space="preserve">for CaMK </w:t>
      </w:r>
      <w:r w:rsidR="005D2240"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w:t>
      </w:r>
      <w:r w:rsidR="00656CE7" w:rsidRPr="007C269C">
        <w:rPr>
          <w:rFonts w:ascii="Times New Roman" w:hAnsi="Times New Roman" w:cs="Times New Roman"/>
          <w:color w:val="101010"/>
        </w:rPr>
        <w:t>O-GlcN</w:t>
      </w:r>
      <w:r w:rsidR="002128BC">
        <w:rPr>
          <w:rFonts w:ascii="Times New Roman" w:hAnsi="Times New Roman" w:cs="Times New Roman"/>
          <w:color w:val="101010"/>
        </w:rPr>
        <w:t>A</w:t>
      </w:r>
      <w:r w:rsidR="00656CE7" w:rsidRPr="007C269C">
        <w:rPr>
          <w:rFonts w:ascii="Times New Roman" w:hAnsi="Times New Roman" w:cs="Times New Roman"/>
          <w:color w:val="101010"/>
        </w:rPr>
        <w:t>c</w:t>
      </w:r>
      <w:r w:rsidR="004D45FD" w:rsidRPr="007C269C">
        <w:rPr>
          <w:rFonts w:ascii="Times New Roman" w:hAnsi="Times New Roman" w:cs="Times New Roman"/>
        </w:rPr>
        <w:t xml:space="preserve"> </w:t>
      </w:r>
      <w:r w:rsidR="004D45FD" w:rsidRPr="007C269C">
        <w:rPr>
          <w:rFonts w:ascii="Times New Roman" w:hAnsi="Times New Roman" w:cs="Times New Roman"/>
          <w:color w:val="101010"/>
        </w:rPr>
        <w:t xml:space="preserve">post-translational modification in </w:t>
      </w:r>
      <w:r w:rsidR="00957049">
        <w:rPr>
          <w:rFonts w:ascii="Times New Roman" w:hAnsi="Times New Roman" w:cs="Times New Roman"/>
          <w:color w:val="101010"/>
        </w:rPr>
        <w:t xml:space="preserve">responding to mechanical stimuli and </w:t>
      </w:r>
      <w:r w:rsidR="004D45FD" w:rsidRPr="007C269C">
        <w:rPr>
          <w:rFonts w:ascii="Times New Roman" w:hAnsi="Times New Roman" w:cs="Times New Roman"/>
          <w:color w:val="101010"/>
        </w:rPr>
        <w:t>learning</w:t>
      </w:r>
      <w:r w:rsidR="00785047">
        <w:rPr>
          <w:rFonts w:ascii="Times New Roman" w:hAnsi="Times New Roman" w:cs="Times New Roman"/>
          <w:color w:val="101010"/>
        </w:rPr>
        <w:t>, which are</w:t>
      </w:r>
      <w:r w:rsidR="004D45FD" w:rsidRPr="007C269C">
        <w:rPr>
          <w:rFonts w:ascii="Times New Roman" w:hAnsi="Times New Roman" w:cs="Times New Roman"/>
          <w:color w:val="101010"/>
        </w:rPr>
        <w:t xml:space="preserve"> fundamental biological process</w:t>
      </w:r>
      <w:r w:rsidR="00957049">
        <w:rPr>
          <w:rFonts w:ascii="Times New Roman" w:hAnsi="Times New Roman" w:cs="Times New Roman"/>
          <w:color w:val="101010"/>
        </w:rPr>
        <w:t>es</w:t>
      </w:r>
      <w:r w:rsidR="004D45FD" w:rsidRPr="007C269C">
        <w:rPr>
          <w:rFonts w:ascii="Times New Roman" w:hAnsi="Times New Roman" w:cs="Times New Roman"/>
          <w:color w:val="101010"/>
        </w:rPr>
        <w:t xml:space="preserve"> present in all animals.</w:t>
      </w:r>
    </w:p>
    <w:p w14:paraId="5F16F513" w14:textId="77777777" w:rsidR="00E54336" w:rsidRDefault="00E54336" w:rsidP="00BB413E">
      <w:pPr>
        <w:spacing w:line="480" w:lineRule="auto"/>
        <w:rPr>
          <w:rFonts w:ascii="Times New Roman" w:hAnsi="Times New Roman" w:cs="Times New Roman"/>
          <w:color w:val="101010"/>
        </w:rPr>
      </w:pPr>
    </w:p>
    <w:p w14:paraId="0EC4BF95" w14:textId="77777777" w:rsidR="00303824" w:rsidRDefault="00303824">
      <w:pPr>
        <w:rPr>
          <w:rFonts w:ascii="Times New Roman" w:hAnsi="Times New Roman" w:cs="Times New Roman"/>
          <w:b/>
          <w:noProof/>
        </w:rPr>
      </w:pPr>
      <w:r>
        <w:rPr>
          <w:rFonts w:ascii="Times New Roman" w:hAnsi="Times New Roman" w:cs="Times New Roman"/>
          <w:b/>
          <w:noProof/>
        </w:rPr>
        <w:br w:type="page"/>
      </w:r>
    </w:p>
    <w:p w14:paraId="2CF67D43" w14:textId="77777777" w:rsidR="004D45FD" w:rsidRDefault="00E54336" w:rsidP="00A1675B">
      <w:pPr>
        <w:spacing w:line="480" w:lineRule="auto"/>
        <w:rPr>
          <w:rFonts w:ascii="Times New Roman" w:hAnsi="Times New Roman" w:cs="Times New Roman"/>
          <w:noProof/>
        </w:rPr>
      </w:pPr>
      <w:r>
        <w:rPr>
          <w:rFonts w:ascii="Times New Roman" w:hAnsi="Times New Roman" w:cs="Times New Roman"/>
          <w:b/>
          <w:noProof/>
        </w:rPr>
        <w:t>Significance Statement</w:t>
      </w:r>
      <w:r w:rsidR="00E459ED">
        <w:rPr>
          <w:rFonts w:ascii="Times New Roman" w:hAnsi="Times New Roman" w:cs="Times New Roman"/>
          <w:b/>
          <w:noProof/>
        </w:rPr>
        <w:t xml:space="preserve"> (120 words)</w:t>
      </w:r>
    </w:p>
    <w:p w14:paraId="07304DC8" w14:textId="4D90A578" w:rsidR="007B7DF5" w:rsidRPr="00BB5799" w:rsidRDefault="001D39AD" w:rsidP="00701346">
      <w:pPr>
        <w:spacing w:line="480" w:lineRule="auto"/>
        <w:ind w:firstLine="720"/>
        <w:rPr>
          <w:rFonts w:ascii="Times New Roman" w:hAnsi="Times New Roman" w:cs="Times New Roman"/>
          <w:color w:val="101010"/>
        </w:rPr>
      </w:pPr>
      <w:r w:rsidRPr="007C269C">
        <w:rPr>
          <w:rFonts w:ascii="Times New Roman" w:hAnsi="Times New Roman" w:cs="Times New Roman"/>
          <w:color w:val="101010"/>
        </w:rPr>
        <w:t>Brief and local changes in [</w:t>
      </w:r>
      <w:r w:rsidRPr="007C269C">
        <w:rPr>
          <w:rFonts w:ascii="Times New Roman" w:hAnsi="Times New Roman" w:cs="Times New Roman"/>
          <w:color w:val="000000"/>
        </w:rPr>
        <w:t>μm]</w:t>
      </w:r>
      <w:r w:rsidRPr="007C269C">
        <w:rPr>
          <w:rFonts w:ascii="Times New Roman" w:hAnsi="Times New Roman" w:cs="Times New Roman"/>
          <w:color w:val="101010"/>
        </w:rPr>
        <w:t xml:space="preserve"> levels of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 xml:space="preserve"> play important roles in modifying many aspects of neural physiology, including learning</w:t>
      </w:r>
      <w:r>
        <w:rPr>
          <w:rFonts w:ascii="Times New Roman" w:hAnsi="Times New Roman" w:cs="Times New Roman"/>
          <w:color w:val="101010"/>
        </w:rPr>
        <w:t>.</w:t>
      </w:r>
      <w:r w:rsidRPr="00AF4B26">
        <w:rPr>
          <w:rFonts w:ascii="Times New Roman" w:hAnsi="Times New Roman" w:cs="Times New Roman"/>
          <w:color w:val="101010"/>
        </w:rPr>
        <w:t xml:space="preserve"> </w:t>
      </w:r>
      <w:r w:rsidR="00AF4B26" w:rsidRPr="00AF4B26">
        <w:rPr>
          <w:rFonts w:ascii="Times New Roman" w:hAnsi="Times New Roman" w:cs="Times New Roman"/>
          <w:color w:val="101010"/>
        </w:rPr>
        <w:t xml:space="preserve">Changes in </w:t>
      </w:r>
      <w:r w:rsidR="004F10E7">
        <w:rPr>
          <w:rFonts w:ascii="Times New Roman" w:hAnsi="Times New Roman" w:cs="Times New Roman"/>
          <w:color w:val="101010"/>
        </w:rPr>
        <w:t>[</w:t>
      </w:r>
      <w:r w:rsidR="00AF4B26" w:rsidRPr="00AF4B26">
        <w:rPr>
          <w:rFonts w:ascii="Times New Roman" w:hAnsi="Times New Roman" w:cs="Times New Roman"/>
          <w:color w:val="101010"/>
        </w:rPr>
        <w:t>Ca</w:t>
      </w:r>
      <w:r w:rsidR="00AF4B26" w:rsidRPr="00AF4B26">
        <w:rPr>
          <w:rFonts w:ascii="Times New Roman" w:hAnsi="Times New Roman" w:cs="Times New Roman"/>
          <w:color w:val="101010"/>
          <w:vertAlign w:val="superscript"/>
        </w:rPr>
        <w:t>2+</w:t>
      </w:r>
      <w:r w:rsidR="004F10E7" w:rsidRPr="004F10E7">
        <w:rPr>
          <w:rFonts w:ascii="Times New Roman" w:hAnsi="Times New Roman" w:cs="Times New Roman"/>
          <w:color w:val="101010"/>
        </w:rPr>
        <w:t>]</w:t>
      </w:r>
      <w:r w:rsidR="00AF4B26" w:rsidRPr="00AF4B26">
        <w:rPr>
          <w:rFonts w:ascii="Times New Roman" w:hAnsi="Times New Roman" w:cs="Times New Roman"/>
          <w:color w:val="101010"/>
        </w:rPr>
        <w:t xml:space="preserve"> on this scale are known to activate many Ca</w:t>
      </w:r>
      <w:r w:rsidR="00AF4B26" w:rsidRPr="00AF4B26">
        <w:rPr>
          <w:rFonts w:ascii="Times New Roman" w:hAnsi="Times New Roman" w:cs="Times New Roman"/>
          <w:color w:val="101010"/>
          <w:vertAlign w:val="superscript"/>
        </w:rPr>
        <w:t>2+</w:t>
      </w:r>
      <w:r w:rsidR="00AF4B26" w:rsidRPr="00AF4B26">
        <w:rPr>
          <w:rFonts w:ascii="Times New Roman" w:hAnsi="Times New Roman" w:cs="Times New Roman"/>
          <w:color w:val="101010"/>
        </w:rPr>
        <w:t>-sensors, includ</w:t>
      </w:r>
      <w:r w:rsidR="00A70E3E">
        <w:rPr>
          <w:rFonts w:ascii="Times New Roman" w:hAnsi="Times New Roman" w:cs="Times New Roman"/>
          <w:color w:val="101010"/>
        </w:rPr>
        <w:t>ing</w:t>
      </w:r>
      <w:r w:rsidR="00AF4B26" w:rsidRPr="00AF4B26">
        <w:rPr>
          <w:rFonts w:ascii="Times New Roman" w:hAnsi="Times New Roman" w:cs="Times New Roman"/>
          <w:color w:val="101010"/>
        </w:rPr>
        <w:t xml:space="preserve"> the Ca</w:t>
      </w:r>
      <w:r w:rsidR="00AF4B26" w:rsidRPr="004F10E7">
        <w:rPr>
          <w:rFonts w:ascii="Times New Roman" w:hAnsi="Times New Roman" w:cs="Times New Roman"/>
          <w:color w:val="101010"/>
          <w:vertAlign w:val="superscript"/>
        </w:rPr>
        <w:t>2+</w:t>
      </w:r>
      <w:r w:rsidR="00AF4B26" w:rsidRPr="00AF4B26">
        <w:rPr>
          <w:rFonts w:ascii="Times New Roman" w:hAnsi="Times New Roman" w:cs="Times New Roman"/>
          <w:color w:val="101010"/>
        </w:rPr>
        <w:t>/calmodulin-dependent kinases (CaMKs)</w:t>
      </w:r>
      <w:r w:rsidR="007B7DF5">
        <w:rPr>
          <w:rFonts w:ascii="Times New Roman" w:hAnsi="Times New Roman" w:cs="Times New Roman"/>
          <w:color w:val="101010"/>
        </w:rPr>
        <w:t>. Past</w:t>
      </w:r>
      <w:r w:rsidR="00AF4B26" w:rsidRPr="00AF4B26">
        <w:rPr>
          <w:rFonts w:ascii="Times New Roman" w:hAnsi="Times New Roman" w:cs="Times New Roman"/>
          <w:color w:val="101010"/>
        </w:rPr>
        <w:t xml:space="preserve"> research</w:t>
      </w:r>
      <w:r w:rsidR="007B7DF5">
        <w:rPr>
          <w:rFonts w:ascii="Times New Roman" w:hAnsi="Times New Roman" w:cs="Times New Roman"/>
          <w:color w:val="101010"/>
        </w:rPr>
        <w:t xml:space="preserve"> has</w:t>
      </w:r>
      <w:r w:rsidR="00AF4B26" w:rsidRPr="00AF4B26">
        <w:rPr>
          <w:rFonts w:ascii="Times New Roman" w:hAnsi="Times New Roman" w:cs="Times New Roman"/>
          <w:color w:val="101010"/>
        </w:rPr>
        <w:t xml:space="preserve"> largely focused on the</w:t>
      </w:r>
      <w:r w:rsidR="004F10E7">
        <w:rPr>
          <w:rFonts w:ascii="Times New Roman" w:hAnsi="Times New Roman" w:cs="Times New Roman"/>
          <w:color w:val="101010"/>
        </w:rPr>
        <w:t>ir</w:t>
      </w:r>
      <w:r w:rsidR="00AF4B26" w:rsidRPr="00AF4B26">
        <w:rPr>
          <w:rFonts w:ascii="Times New Roman" w:hAnsi="Times New Roman" w:cs="Times New Roman"/>
          <w:color w:val="101010"/>
        </w:rPr>
        <w:t xml:space="preserve"> role </w:t>
      </w:r>
      <w:r w:rsidR="007B7DF5">
        <w:rPr>
          <w:rFonts w:ascii="Times New Roman" w:hAnsi="Times New Roman" w:cs="Times New Roman"/>
          <w:color w:val="101010"/>
        </w:rPr>
        <w:t xml:space="preserve">in memory, </w:t>
      </w:r>
      <w:r w:rsidR="004F10E7">
        <w:rPr>
          <w:rFonts w:ascii="Times New Roman" w:hAnsi="Times New Roman" w:cs="Times New Roman"/>
          <w:color w:val="101010"/>
        </w:rPr>
        <w:t>and</w:t>
      </w:r>
      <w:r w:rsidR="00AF4B26" w:rsidRPr="00AF4B26">
        <w:rPr>
          <w:rFonts w:ascii="Times New Roman" w:hAnsi="Times New Roman" w:cs="Times New Roman"/>
          <w:color w:val="101010"/>
        </w:rPr>
        <w:t xml:space="preserve"> </w:t>
      </w:r>
      <w:r w:rsidR="00AF4B26" w:rsidRPr="007B7DF5">
        <w:rPr>
          <w:rFonts w:ascii="Times New Roman" w:hAnsi="Times New Roman" w:cs="Times New Roman"/>
          <w:bCs/>
          <w:color w:val="101010"/>
        </w:rPr>
        <w:t xml:space="preserve">surprisingly </w:t>
      </w:r>
      <w:r w:rsidR="00FE7041">
        <w:rPr>
          <w:rFonts w:ascii="Times New Roman" w:hAnsi="Times New Roman" w:cs="Times New Roman"/>
          <w:bCs/>
          <w:color w:val="101010"/>
        </w:rPr>
        <w:t>it wa</w:t>
      </w:r>
      <w:r w:rsidR="002B2C32">
        <w:rPr>
          <w:rFonts w:ascii="Times New Roman" w:hAnsi="Times New Roman" w:cs="Times New Roman"/>
          <w:bCs/>
          <w:color w:val="101010"/>
        </w:rPr>
        <w:t xml:space="preserve">s not known if </w:t>
      </w:r>
      <w:r w:rsidR="004F10E7">
        <w:rPr>
          <w:rFonts w:ascii="Times New Roman" w:hAnsi="Times New Roman" w:cs="Times New Roman"/>
          <w:bCs/>
          <w:color w:val="101010"/>
        </w:rPr>
        <w:t xml:space="preserve">they </w:t>
      </w:r>
      <w:r w:rsidR="00AF4B26" w:rsidRPr="007B7DF5">
        <w:rPr>
          <w:rFonts w:ascii="Times New Roman" w:hAnsi="Times New Roman" w:cs="Times New Roman"/>
          <w:bCs/>
          <w:color w:val="101010"/>
        </w:rPr>
        <w:t>function in learning</w:t>
      </w:r>
      <w:r w:rsidR="00701346">
        <w:rPr>
          <w:rFonts w:ascii="Times New Roman" w:hAnsi="Times New Roman" w:cs="Times New Roman"/>
          <w:bCs/>
          <w:color w:val="101010"/>
        </w:rPr>
        <w:t xml:space="preserve"> acquisition</w:t>
      </w:r>
      <w:r w:rsidR="00AF4B26" w:rsidRPr="007B7DF5">
        <w:rPr>
          <w:rFonts w:ascii="Times New Roman" w:hAnsi="Times New Roman" w:cs="Times New Roman"/>
          <w:bCs/>
          <w:color w:val="101010"/>
        </w:rPr>
        <w:t>.</w:t>
      </w:r>
      <w:r w:rsidR="007B7DF5">
        <w:rPr>
          <w:rFonts w:ascii="Times New Roman" w:hAnsi="Times New Roman" w:cs="Times New Roman"/>
          <w:bCs/>
          <w:color w:val="101010"/>
        </w:rPr>
        <w:t xml:space="preserve"> </w:t>
      </w:r>
      <w:r w:rsidR="004F10E7">
        <w:rPr>
          <w:rFonts w:ascii="Times New Roman" w:hAnsi="Times New Roman" w:cs="Times New Roman"/>
          <w:color w:val="101010"/>
        </w:rPr>
        <w:t>Here</w:t>
      </w:r>
      <w:r w:rsidR="007B7DF5" w:rsidRPr="00BB5799">
        <w:rPr>
          <w:rFonts w:ascii="Times New Roman" w:hAnsi="Times New Roman" w:cs="Times New Roman"/>
          <w:color w:val="101010"/>
        </w:rPr>
        <w:t xml:space="preserve"> we use the nematode </w:t>
      </w:r>
      <w:r w:rsidR="007B7DF5" w:rsidRPr="00BB5799">
        <w:rPr>
          <w:rFonts w:ascii="Times New Roman" w:hAnsi="Times New Roman" w:cs="Times New Roman"/>
          <w:i/>
          <w:color w:val="101010"/>
        </w:rPr>
        <w:t>Caenorhabditis elegans</w:t>
      </w:r>
      <w:r w:rsidR="007B7DF5" w:rsidRPr="00BB5799">
        <w:rPr>
          <w:rFonts w:ascii="Times New Roman" w:hAnsi="Times New Roman" w:cs="Times New Roman"/>
          <w:color w:val="101010"/>
        </w:rPr>
        <w:t xml:space="preserve"> to </w:t>
      </w:r>
      <w:r w:rsidR="00701346">
        <w:rPr>
          <w:rFonts w:ascii="Times New Roman" w:hAnsi="Times New Roman" w:cs="Times New Roman"/>
          <w:color w:val="101010"/>
        </w:rPr>
        <w:t xml:space="preserve">provide the first </w:t>
      </w:r>
      <w:r w:rsidR="00701346" w:rsidRPr="00CF2B9C">
        <w:rPr>
          <w:rFonts w:ascii="Times New Roman" w:hAnsi="Times New Roman" w:cs="Times New Roman"/>
          <w:i/>
          <w:color w:val="101010"/>
        </w:rPr>
        <w:t>in vivo</w:t>
      </w:r>
      <w:r w:rsidR="00701346">
        <w:rPr>
          <w:rFonts w:ascii="Times New Roman" w:hAnsi="Times New Roman" w:cs="Times New Roman"/>
          <w:color w:val="101010"/>
        </w:rPr>
        <w:t xml:space="preserve"> evidence for CaMK1 family kinases and </w:t>
      </w:r>
      <w:r w:rsidR="007B7DF5">
        <w:rPr>
          <w:rFonts w:ascii="Times New Roman" w:hAnsi="Times New Roman" w:cs="Times New Roman"/>
        </w:rPr>
        <w:t>O-GlcNAc</w:t>
      </w:r>
      <w:r w:rsidR="007B7DF5" w:rsidRPr="00BB5799">
        <w:rPr>
          <w:rFonts w:ascii="Times New Roman" w:hAnsi="Times New Roman" w:cs="Times New Roman"/>
        </w:rPr>
        <w:t xml:space="preserve"> </w:t>
      </w:r>
      <w:r w:rsidR="007B7DF5" w:rsidRPr="00BB5799">
        <w:rPr>
          <w:rFonts w:ascii="Times New Roman" w:hAnsi="Times New Roman" w:cs="Times New Roman"/>
          <w:color w:val="101010"/>
        </w:rPr>
        <w:t xml:space="preserve">post-translational modification functioning in learning. Our findings </w:t>
      </w:r>
      <w:r w:rsidR="004F10E7">
        <w:rPr>
          <w:rFonts w:ascii="Times New Roman" w:hAnsi="Times New Roman" w:cs="Times New Roman"/>
          <w:bCs/>
          <w:iCs/>
          <w:color w:val="101010"/>
        </w:rPr>
        <w:t>will help draw much-</w:t>
      </w:r>
      <w:r w:rsidR="007B7DF5" w:rsidRPr="00BB5799">
        <w:rPr>
          <w:rFonts w:ascii="Times New Roman" w:hAnsi="Times New Roman" w:cs="Times New Roman"/>
          <w:bCs/>
          <w:iCs/>
          <w:color w:val="101010"/>
        </w:rPr>
        <w:t>needed attention to a common form of post-translational modification</w:t>
      </w:r>
      <w:r w:rsidR="007B7DF5" w:rsidRPr="00BB5799">
        <w:rPr>
          <w:rFonts w:ascii="Times New Roman" w:hAnsi="Times New Roman" w:cs="Times New Roman"/>
          <w:b/>
          <w:bCs/>
          <w:i/>
          <w:iCs/>
          <w:color w:val="101010"/>
        </w:rPr>
        <w:t xml:space="preserve"> </w:t>
      </w:r>
      <w:r w:rsidR="007B7DF5" w:rsidRPr="00BB5799">
        <w:rPr>
          <w:rFonts w:ascii="Times New Roman" w:hAnsi="Times New Roman" w:cs="Times New Roman"/>
          <w:color w:val="101010"/>
        </w:rPr>
        <w:t xml:space="preserve">that </w:t>
      </w:r>
      <w:r w:rsidR="000E3D18">
        <w:rPr>
          <w:rFonts w:ascii="Times New Roman" w:hAnsi="Times New Roman" w:cs="Times New Roman"/>
          <w:color w:val="101010"/>
        </w:rPr>
        <w:t>plays a role in</w:t>
      </w:r>
      <w:r w:rsidR="007B7DF5" w:rsidRPr="00BB5799">
        <w:rPr>
          <w:rFonts w:ascii="Times New Roman" w:hAnsi="Times New Roman" w:cs="Times New Roman"/>
          <w:color w:val="101010"/>
        </w:rPr>
        <w:t xml:space="preserve"> learning, a fundamental biological process present in all animals.</w:t>
      </w:r>
    </w:p>
    <w:p w14:paraId="6324AE59" w14:textId="77777777" w:rsidR="00B202D0" w:rsidRPr="007B7DF5" w:rsidRDefault="00B202D0" w:rsidP="00C753FE">
      <w:pPr>
        <w:rPr>
          <w:rFonts w:ascii="Times New Roman" w:hAnsi="Times New Roman" w:cs="Times New Roman"/>
          <w:color w:val="101010"/>
        </w:rPr>
      </w:pPr>
    </w:p>
    <w:p w14:paraId="11416B1F" w14:textId="77777777" w:rsidR="00B202D0" w:rsidRPr="00AF4B26" w:rsidRDefault="00B202D0" w:rsidP="00C753FE">
      <w:pPr>
        <w:rPr>
          <w:rFonts w:ascii="Times New Roman" w:hAnsi="Times New Roman" w:cs="Times New Roman"/>
          <w:noProof/>
        </w:rPr>
      </w:pPr>
    </w:p>
    <w:p w14:paraId="15B72F20" w14:textId="77777777" w:rsidR="002D1C84" w:rsidRPr="007C269C" w:rsidRDefault="002D1C84" w:rsidP="007C7F62">
      <w:pPr>
        <w:rPr>
          <w:rFonts w:ascii="Times New Roman" w:hAnsi="Times New Roman" w:cs="Times New Roman"/>
          <w:lang w:bidi="en-US"/>
        </w:rPr>
      </w:pPr>
    </w:p>
    <w:p w14:paraId="2F978E35" w14:textId="77777777" w:rsidR="002D1C84" w:rsidRPr="007C269C" w:rsidRDefault="002D1C84" w:rsidP="007C7F62">
      <w:pPr>
        <w:rPr>
          <w:rFonts w:ascii="Times New Roman" w:hAnsi="Times New Roman" w:cs="Times New Roman"/>
          <w:bCs/>
          <w:lang w:val="en-CA"/>
        </w:rPr>
      </w:pPr>
    </w:p>
    <w:p w14:paraId="643747D7" w14:textId="77777777" w:rsidR="00471C46" w:rsidRPr="007C269C" w:rsidRDefault="00471C46">
      <w:pPr>
        <w:rPr>
          <w:rFonts w:ascii="Times New Roman" w:hAnsi="Times New Roman" w:cs="Times New Roman"/>
        </w:rPr>
      </w:pPr>
      <w:r w:rsidRPr="007C269C">
        <w:rPr>
          <w:rFonts w:ascii="Times New Roman" w:hAnsi="Times New Roman" w:cs="Times New Roman"/>
        </w:rPr>
        <w:br w:type="page"/>
      </w:r>
    </w:p>
    <w:p w14:paraId="37CBF2F9" w14:textId="77777777" w:rsidR="001C6D0E" w:rsidRDefault="001C6D0E" w:rsidP="00B201DA">
      <w:pPr>
        <w:spacing w:line="480" w:lineRule="auto"/>
        <w:rPr>
          <w:rFonts w:ascii="Times New Roman" w:hAnsi="Times New Roman" w:cs="Times New Roman"/>
          <w:b/>
        </w:rPr>
      </w:pPr>
      <w:r>
        <w:rPr>
          <w:rFonts w:ascii="Times New Roman" w:hAnsi="Times New Roman" w:cs="Times New Roman"/>
          <w:b/>
        </w:rPr>
        <w:t>/body</w:t>
      </w:r>
    </w:p>
    <w:p w14:paraId="26351B91" w14:textId="77777777" w:rsidR="008A041F" w:rsidRPr="007C269C" w:rsidRDefault="00471C46" w:rsidP="00B201DA">
      <w:pPr>
        <w:spacing w:line="480" w:lineRule="auto"/>
        <w:rPr>
          <w:rFonts w:ascii="Times New Roman" w:hAnsi="Times New Roman" w:cs="Times New Roman"/>
          <w:b/>
        </w:rPr>
      </w:pPr>
      <w:r w:rsidRPr="007C269C">
        <w:rPr>
          <w:rFonts w:ascii="Times New Roman" w:hAnsi="Times New Roman" w:cs="Times New Roman"/>
          <w:b/>
        </w:rPr>
        <w:t>Introduction</w:t>
      </w:r>
    </w:p>
    <w:p w14:paraId="5E6F4CBC" w14:textId="12406B39" w:rsidR="00740956" w:rsidRPr="007C269C" w:rsidRDefault="00456000" w:rsidP="00B201DA">
      <w:pPr>
        <w:spacing w:line="480" w:lineRule="auto"/>
        <w:ind w:firstLine="720"/>
        <w:rPr>
          <w:rFonts w:ascii="Times New Roman" w:hAnsi="Times New Roman" w:cs="Times New Roman"/>
        </w:rPr>
      </w:pPr>
      <w:r w:rsidRPr="007C269C">
        <w:rPr>
          <w:rFonts w:ascii="Times New Roman" w:hAnsi="Times New Roman" w:cs="Times New Roman"/>
        </w:rPr>
        <w:t xml:space="preserve">Learning is a fundamental biological process by which organisms update and modify their behavioral output to sensory stimuli based on past experience. This important phenomenon allows organisms to adapt their behavior to best suit the current conditions in the inconstant environment. </w:t>
      </w:r>
      <w:r w:rsidR="00797E7E" w:rsidRPr="007C269C">
        <w:rPr>
          <w:rFonts w:ascii="Times New Roman" w:hAnsi="Times New Roman" w:cs="Times New Roman"/>
        </w:rPr>
        <w:t>Brief and local changes in micromolar concentration levels of free intracellular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 play </w:t>
      </w:r>
      <w:r w:rsidR="00770D5E">
        <w:rPr>
          <w:rFonts w:ascii="Times New Roman" w:hAnsi="Times New Roman" w:cs="Times New Roman"/>
        </w:rPr>
        <w:t>a critical</w:t>
      </w:r>
      <w:r w:rsidR="00797E7E" w:rsidRPr="007C269C">
        <w:rPr>
          <w:rFonts w:ascii="Times New Roman" w:hAnsi="Times New Roman" w:cs="Times New Roman"/>
        </w:rPr>
        <w:t xml:space="preserve"> role in modifying many aspects of neural physiology</w:t>
      </w:r>
      <w:r w:rsidR="00D11D2F">
        <w:rPr>
          <w:rFonts w:ascii="Times New Roman" w:hAnsi="Times New Roman" w:cs="Times New Roman"/>
        </w:rPr>
        <w:t xml:space="preserve"> such as</w:t>
      </w:r>
      <w:r w:rsidR="00CB225D" w:rsidRPr="007C269C">
        <w:rPr>
          <w:rFonts w:ascii="Times New Roman" w:hAnsi="Times New Roman" w:cs="Times New Roman"/>
        </w:rPr>
        <w:t xml:space="preserve"> learning</w:t>
      </w:r>
      <w:r w:rsidR="00797E7E" w:rsidRPr="007C269C">
        <w:rPr>
          <w:rFonts w:ascii="Times New Roman" w:hAnsi="Times New Roman" w:cs="Times New Roman"/>
        </w:rPr>
        <w:t>. Changes in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on this scale are known to activate many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-sensors, </w:t>
      </w:r>
      <w:r w:rsidR="009363EB">
        <w:rPr>
          <w:rFonts w:ascii="Times New Roman" w:hAnsi="Times New Roman" w:cs="Times New Roman"/>
        </w:rPr>
        <w:t>including the</w:t>
      </w:r>
      <w:r w:rsidR="009363EB" w:rsidRPr="007C269C">
        <w:rPr>
          <w:rFonts w:ascii="Times New Roman" w:hAnsi="Times New Roman" w:cs="Times New Roman"/>
        </w:rPr>
        <w:t xml:space="preserve"> </w:t>
      </w:r>
      <w:r w:rsidR="00797E7E" w:rsidRPr="007C269C">
        <w:rPr>
          <w:rFonts w:ascii="Times New Roman" w:hAnsi="Times New Roman" w:cs="Times New Roman"/>
        </w:rPr>
        <w:t xml:space="preserve">important and ubiquitously expressed protein </w:t>
      </w:r>
      <w:r w:rsidR="00881452">
        <w:rPr>
          <w:rFonts w:ascii="Times New Roman" w:hAnsi="Times New Roman" w:cs="Times New Roman"/>
        </w:rPr>
        <w:t>c</w:t>
      </w:r>
      <w:r w:rsidR="00797E7E" w:rsidRPr="007C269C">
        <w:rPr>
          <w:rFonts w:ascii="Times New Roman" w:hAnsi="Times New Roman" w:cs="Times New Roman"/>
        </w:rPr>
        <w:t xml:space="preserve">almodulin (CaM). Once bound with </w:t>
      </w:r>
      <w:r w:rsidR="00E86092">
        <w:rPr>
          <w:rFonts w:ascii="Times New Roman" w:hAnsi="Times New Roman" w:cs="Times New Roman"/>
        </w:rPr>
        <w:t xml:space="preserve">four </w:t>
      </w:r>
      <w:r w:rsidR="00797E7E" w:rsidRPr="007C269C">
        <w:rPr>
          <w:rFonts w:ascii="Times New Roman" w:hAnsi="Times New Roman" w:cs="Times New Roman"/>
        </w:rPr>
        <w:t>Ca</w:t>
      </w:r>
      <w:r w:rsidR="00797E7E" w:rsidRPr="007C269C">
        <w:rPr>
          <w:rFonts w:ascii="Times New Roman" w:hAnsi="Times New Roman" w:cs="Times New Roman"/>
          <w:vertAlign w:val="superscript"/>
        </w:rPr>
        <w:t>2+</w:t>
      </w:r>
      <w:r w:rsidR="00E86092">
        <w:rPr>
          <w:rFonts w:ascii="Times New Roman" w:hAnsi="Times New Roman" w:cs="Times New Roman"/>
          <w:vertAlign w:val="superscript"/>
        </w:rPr>
        <w:t xml:space="preserve"> </w:t>
      </w:r>
      <w:r w:rsidR="00E86092">
        <w:rPr>
          <w:rFonts w:ascii="Times New Roman" w:hAnsi="Times New Roman" w:cs="Times New Roman"/>
        </w:rPr>
        <w:t xml:space="preserve">ions, </w:t>
      </w:r>
      <w:r w:rsidR="00797E7E" w:rsidRPr="007C269C">
        <w:rPr>
          <w:rFonts w:ascii="Times New Roman" w:hAnsi="Times New Roman" w:cs="Times New Roman"/>
        </w:rPr>
        <w:t>CaM (Ca</w:t>
      </w:r>
      <w:r w:rsidR="00797E7E" w:rsidRPr="007C269C">
        <w:rPr>
          <w:rFonts w:ascii="Times New Roman" w:hAnsi="Times New Roman" w:cs="Times New Roman"/>
          <w:vertAlign w:val="superscript"/>
        </w:rPr>
        <w:t>2+</w:t>
      </w:r>
      <w:r w:rsidR="00797E7E" w:rsidRPr="007C269C">
        <w:rPr>
          <w:rFonts w:ascii="Times New Roman" w:hAnsi="Times New Roman" w:cs="Times New Roman"/>
        </w:rPr>
        <w:t>/C</w:t>
      </w:r>
      <w:r w:rsidR="00DE7A60">
        <w:rPr>
          <w:rFonts w:ascii="Times New Roman" w:hAnsi="Times New Roman" w:cs="Times New Roman"/>
        </w:rPr>
        <w:t>a</w:t>
      </w:r>
      <w:r w:rsidR="00797E7E" w:rsidRPr="007C269C">
        <w:rPr>
          <w:rFonts w:ascii="Times New Roman" w:hAnsi="Times New Roman" w:cs="Times New Roman"/>
        </w:rPr>
        <w:t xml:space="preserve">M) is known to regulate many different signaling proteins, including </w:t>
      </w:r>
      <w:r w:rsidR="006B1EC9">
        <w:rPr>
          <w:rFonts w:ascii="Times New Roman" w:hAnsi="Times New Roman" w:cs="Times New Roman"/>
        </w:rPr>
        <w:t>the CaM-kinase (CaMK)</w:t>
      </w:r>
      <w:r w:rsidR="006B1EC9" w:rsidRPr="007C269C">
        <w:rPr>
          <w:rFonts w:ascii="Times New Roman" w:hAnsi="Times New Roman" w:cs="Times New Roman"/>
        </w:rPr>
        <w:t xml:space="preserve"> </w:t>
      </w:r>
      <w:r w:rsidR="00797E7E" w:rsidRPr="007C269C">
        <w:rPr>
          <w:rFonts w:ascii="Times New Roman" w:hAnsi="Times New Roman" w:cs="Times New Roman"/>
        </w:rPr>
        <w:t>family of protein</w:t>
      </w:r>
      <w:r w:rsidR="00E86092">
        <w:rPr>
          <w:rFonts w:ascii="Times New Roman" w:hAnsi="Times New Roman" w:cs="Times New Roman"/>
        </w:rPr>
        <w:t>-ser</w:t>
      </w:r>
      <w:ins w:id="3" w:author="Evan" w:date="2016-04-15T16:36:00Z">
        <w:r w:rsidR="000F5C31">
          <w:rPr>
            <w:rFonts w:ascii="Times New Roman" w:hAnsi="Times New Roman" w:cs="Times New Roman"/>
          </w:rPr>
          <w:t>i</w:t>
        </w:r>
      </w:ins>
      <w:r w:rsidR="00E86092">
        <w:rPr>
          <w:rFonts w:ascii="Times New Roman" w:hAnsi="Times New Roman" w:cs="Times New Roman"/>
        </w:rPr>
        <w:t>ne/threonine</w:t>
      </w:r>
      <w:r w:rsidR="00797E7E" w:rsidRPr="007C269C">
        <w:rPr>
          <w:rFonts w:ascii="Times New Roman" w:hAnsi="Times New Roman" w:cs="Times New Roman"/>
        </w:rPr>
        <w:t xml:space="preserve"> kinases</w:t>
      </w:r>
      <w:r w:rsidR="006B1EC9">
        <w:rPr>
          <w:rFonts w:ascii="Times New Roman" w:hAnsi="Times New Roman" w:cs="Times New Roman"/>
        </w:rPr>
        <w:t>,</w:t>
      </w:r>
      <w:r w:rsidR="00797E7E" w:rsidRPr="007C269C">
        <w:rPr>
          <w:rFonts w:ascii="Times New Roman" w:hAnsi="Times New Roman" w:cs="Times New Roman"/>
        </w:rPr>
        <w:t xml:space="preserve"> </w:t>
      </w:r>
      <w:r w:rsidR="006B1EC9">
        <w:rPr>
          <w:rFonts w:ascii="Times New Roman" w:hAnsi="Times New Roman" w:cs="Times New Roman"/>
        </w:rPr>
        <w:t>which</w:t>
      </w:r>
      <w:r w:rsidR="006B1EC9" w:rsidRPr="007C269C">
        <w:rPr>
          <w:rFonts w:ascii="Times New Roman" w:hAnsi="Times New Roman" w:cs="Times New Roman"/>
        </w:rPr>
        <w:t xml:space="preserve"> </w:t>
      </w:r>
      <w:r w:rsidR="00797E7E" w:rsidRPr="007C269C">
        <w:rPr>
          <w:rFonts w:ascii="Times New Roman" w:hAnsi="Times New Roman" w:cs="Times New Roman"/>
        </w:rPr>
        <w:t>are highly expressed in the nervous system.</w:t>
      </w:r>
      <w:r w:rsidR="003E7B67" w:rsidRPr="007C269C">
        <w:rPr>
          <w:rFonts w:ascii="Times New Roman" w:hAnsi="Times New Roman" w:cs="Times New Roman"/>
        </w:rPr>
        <w:t xml:space="preserve"> </w:t>
      </w:r>
      <w:r w:rsidR="00797E7E" w:rsidRPr="007C269C">
        <w:rPr>
          <w:rFonts w:ascii="Times New Roman" w:hAnsi="Times New Roman" w:cs="Times New Roman"/>
        </w:rPr>
        <w:t>Within the</w:t>
      </w:r>
      <w:r w:rsidR="006B1EC9">
        <w:rPr>
          <w:rFonts w:ascii="Times New Roman" w:hAnsi="Times New Roman" w:cs="Times New Roman"/>
        </w:rPr>
        <w:t xml:space="preserve"> larger</w:t>
      </w:r>
      <w:r w:rsidR="00797E7E" w:rsidRPr="007C269C">
        <w:rPr>
          <w:rFonts w:ascii="Times New Roman" w:hAnsi="Times New Roman" w:cs="Times New Roman"/>
        </w:rPr>
        <w:t xml:space="preserve"> CaMK group (consists of ~ 23 kinase families) the CaMK1 family </w:t>
      </w:r>
      <w:r w:rsidR="0062477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&lt;EndNote&gt;&lt;Cite&gt;&lt;Author&gt;Soderling&lt;/Author&gt;&lt;Year&gt;1999&lt;/Year&gt;&lt;RecNum&gt;948&lt;/RecNum&gt;&lt;Prefix&gt;consisting of CaMKK`, CaMK1 and CaMK4`; reviewed in &lt;/Prefix&gt;&lt;DisplayText&gt;(consisting of CaMKK, CaMK1 and CaMK4; reviewed in 1)&lt;/DisplayText&gt;&lt;record&gt;&lt;rec-number&gt;948&lt;/rec-number&gt;&lt;foreign-keys&gt;&lt;key app="EN" db-id="saewtxppa2099pe9v23pvv22rdafddz0fexw" timestamp="0"&gt;948&lt;/key&gt;&lt;/foreign-keys&gt;&lt;ref-type name="Journal Article"&gt;17&lt;/ref-type&gt;&lt;contributors&gt;&lt;authors&gt;&lt;author&gt;Soderling, T. R.&lt;/author&gt;&lt;/authors&gt;&lt;/contributors&gt;&lt;auth-address&gt;Vollum Institute, Oregon Health Sciences University, Portland, OR 97201, USA. soderlit@ohsu.edu&lt;/auth-address&gt;&lt;titles&gt;&lt;title&gt;The Ca-calmodulin-dependent protein kinase cascade&lt;/title&gt;&lt;secondary-title&gt;Trends Biochem Sci&lt;/secondary-title&gt;&lt;/titles&gt;&lt;pages&gt;232-6&lt;/pages&gt;&lt;volume&gt;24&lt;/volume&gt;&lt;number&gt;6&lt;/number&gt;&lt;edition&gt;1999/06/15&lt;/edition&gt;&lt;keywords&gt;&lt;keyword&gt;Apoptosis&lt;/keyword&gt;&lt;keyword&gt;Calcium-Calmodulin-Dependent Protein Kinases/*chemistry/*physiology&lt;/keyword&gt;&lt;keyword&gt;Models, Biological&lt;/keyword&gt;&lt;keyword&gt;Phosphorylation&lt;/keyword&gt;&lt;keyword&gt;Protein Conformation&lt;/keyword&gt;&lt;keyword&gt;Signal Transduction&lt;/keyword&gt;&lt;/keywords&gt;&lt;dates&gt;&lt;year&gt;1999&lt;/year&gt;&lt;pub-dates&gt;&lt;date&gt;Jun&lt;/date&gt;&lt;/pub-dates&gt;&lt;/dates&gt;&lt;isbn&gt;0968-0004 (Print)&amp;#xD;0968-0004 (Linking)&lt;/isbn&gt;&lt;accession-num&gt;10366852&lt;/accession-num&gt;&lt;urls&gt;&lt;related-urls&gt;&lt;url&gt;http://www.ncbi.nlm.nih.gov/entrez/query.fcgi?cmd=Retrieve&amp;amp;db=PubMed&amp;amp;dopt=Citation&amp;amp;list_uids=10366852&lt;/url&gt;&lt;/related-urls&gt;&lt;/urls&gt;&lt;electronic-resource-num&gt;S0968000499013833 [pii]&lt;/electronic-resource-num&gt;&lt;language&gt;eng&lt;/language&gt;&lt;/record&gt;&lt;/Cite&gt;&lt;/EndNote&gt;</w:instrText>
      </w:r>
      <w:r w:rsidR="00624778" w:rsidRPr="007C269C">
        <w:rPr>
          <w:rFonts w:ascii="Times New Roman" w:hAnsi="Times New Roman" w:cs="Times New Roman"/>
        </w:rPr>
        <w:fldChar w:fldCharType="separate"/>
      </w:r>
      <w:r w:rsidR="00D42073">
        <w:rPr>
          <w:rFonts w:ascii="Times New Roman" w:hAnsi="Times New Roman" w:cs="Times New Roman"/>
          <w:noProof/>
        </w:rPr>
        <w:t>(</w:t>
      </w:r>
      <w:hyperlink w:anchor="_ENREF_1" w:tooltip="Soderling, 1999 #948" w:history="1">
        <w:r w:rsidR="008D3F32">
          <w:rPr>
            <w:rFonts w:ascii="Times New Roman" w:hAnsi="Times New Roman" w:cs="Times New Roman"/>
            <w:noProof/>
          </w:rPr>
          <w:t>consisting of CaMKK, CaMK1 and CaMK4; reviewed in 1</w:t>
        </w:r>
      </w:hyperlink>
      <w:r w:rsidR="00D42073">
        <w:rPr>
          <w:rFonts w:ascii="Times New Roman" w:hAnsi="Times New Roman" w:cs="Times New Roman"/>
          <w:noProof/>
        </w:rPr>
        <w:t>)</w:t>
      </w:r>
      <w:r w:rsidR="00624778" w:rsidRPr="007C269C">
        <w:rPr>
          <w:rFonts w:ascii="Times New Roman" w:hAnsi="Times New Roman" w:cs="Times New Roman"/>
        </w:rPr>
        <w:fldChar w:fldCharType="end"/>
      </w:r>
      <w:r w:rsidR="00624778" w:rsidRPr="007C269C">
        <w:rPr>
          <w:rFonts w:ascii="Times New Roman" w:hAnsi="Times New Roman" w:cs="Times New Roman"/>
        </w:rPr>
        <w:t xml:space="preserve"> </w:t>
      </w:r>
      <w:r w:rsidR="00797E7E" w:rsidRPr="007C269C">
        <w:rPr>
          <w:rFonts w:ascii="Times New Roman" w:hAnsi="Times New Roman" w:cs="Times New Roman"/>
        </w:rPr>
        <w:t xml:space="preserve">has been shown to play important roles in the context of nervous system development and plasticity. </w:t>
      </w:r>
    </w:p>
    <w:p w14:paraId="6EDFB7F0" w14:textId="519EE593" w:rsidR="00740956"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CaMKK is purported to function upstream of both CaMK1 and CaMK4 by phosphorylating Thr residues in the activation site of these kinases to increase their Ca</w:t>
      </w:r>
      <w:r w:rsidR="00E86092" w:rsidRPr="007C269C">
        <w:rPr>
          <w:rFonts w:ascii="Times New Roman" w:hAnsi="Times New Roman" w:cs="Times New Roman"/>
          <w:vertAlign w:val="superscript"/>
        </w:rPr>
        <w:t>2+</w:t>
      </w:r>
      <w:r w:rsidRPr="007C269C">
        <w:rPr>
          <w:rFonts w:ascii="Times New Roman" w:hAnsi="Times New Roman" w:cs="Times New Roman"/>
        </w:rPr>
        <w:t xml:space="preserve">/CaM-dependent </w:t>
      </w:r>
      <w:r w:rsidR="009D53CE">
        <w:rPr>
          <w:rFonts w:ascii="Times New Roman" w:hAnsi="Times New Roman" w:cs="Times New Roman"/>
        </w:rPr>
        <w:t>phosphotransferase</w:t>
      </w:r>
      <w:r w:rsidR="009D53CE" w:rsidRPr="007C269C">
        <w:rPr>
          <w:rFonts w:ascii="Times New Roman" w:hAnsi="Times New Roman" w:cs="Times New Roman"/>
        </w:rPr>
        <w:t xml:space="preserve"> </w:t>
      </w:r>
      <w:r w:rsidRPr="007C269C">
        <w:rPr>
          <w:rFonts w:ascii="Times New Roman" w:hAnsi="Times New Roman" w:cs="Times New Roman"/>
        </w:rPr>
        <w:t>activities</w:t>
      </w:r>
      <w:r w:rsidR="00356CAE" w:rsidRPr="007C269C">
        <w:rPr>
          <w:rFonts w:ascii="Times New Roman" w:hAnsi="Times New Roman" w:cs="Times New Roman"/>
        </w:rPr>
        <w:t xml:space="preserve"> </w:t>
      </w:r>
      <w:r w:rsidR="00356CAE"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56CAE" w:rsidRPr="007C269C">
        <w:rPr>
          <w:rFonts w:ascii="Times New Roman" w:hAnsi="Times New Roman" w:cs="Times New Roman"/>
        </w:rPr>
      </w:r>
      <w:r w:rsidR="00356CAE" w:rsidRPr="007C269C">
        <w:rPr>
          <w:rFonts w:ascii="Times New Roman" w:hAnsi="Times New Roman" w:cs="Times New Roman"/>
        </w:rPr>
        <w:fldChar w:fldCharType="separate"/>
      </w:r>
      <w:r w:rsidR="00D42073">
        <w:rPr>
          <w:rFonts w:ascii="Times New Roman" w:hAnsi="Times New Roman" w:cs="Times New Roman"/>
          <w:noProof/>
        </w:rPr>
        <w:t>(</w:t>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356CAE" w:rsidRPr="007C269C">
        <w:rPr>
          <w:rFonts w:ascii="Times New Roman" w:hAnsi="Times New Roman" w:cs="Times New Roman"/>
        </w:rPr>
        <w:fldChar w:fldCharType="end"/>
      </w:r>
      <w:r w:rsidRPr="007C269C">
        <w:rPr>
          <w:rFonts w:ascii="Times New Roman" w:hAnsi="Times New Roman" w:cs="Times New Roman"/>
        </w:rPr>
        <w:t xml:space="preserve">. The substrate recognition motifs of numerous protein kinases have significant overlap and correct target specificity is thought to </w:t>
      </w:r>
      <w:r w:rsidR="00AC3654">
        <w:rPr>
          <w:rFonts w:ascii="Times New Roman" w:hAnsi="Times New Roman" w:cs="Times New Roman"/>
        </w:rPr>
        <w:t xml:space="preserve">also </w:t>
      </w:r>
      <w:r w:rsidRPr="007C269C">
        <w:rPr>
          <w:rFonts w:ascii="Times New Roman" w:hAnsi="Times New Roman" w:cs="Times New Roman"/>
        </w:rPr>
        <w:t xml:space="preserve">be </w:t>
      </w:r>
      <w:r w:rsidR="00AC3654">
        <w:rPr>
          <w:rFonts w:ascii="Times New Roman" w:hAnsi="Times New Roman" w:cs="Times New Roman"/>
        </w:rPr>
        <w:t>regulated</w:t>
      </w:r>
      <w:r w:rsidRPr="007C269C">
        <w:rPr>
          <w:rFonts w:ascii="Times New Roman" w:hAnsi="Times New Roman" w:cs="Times New Roman"/>
        </w:rPr>
        <w:t xml:space="preserve"> by localization of the kinase and </w:t>
      </w:r>
      <w:r w:rsidR="00E652CD">
        <w:rPr>
          <w:rFonts w:ascii="Times New Roman" w:hAnsi="Times New Roman" w:cs="Times New Roman"/>
        </w:rPr>
        <w:t>its substrates</w:t>
      </w:r>
      <w:r w:rsidR="00E652CD" w:rsidRPr="007C269C">
        <w:rPr>
          <w:rFonts w:ascii="Times New Roman" w:hAnsi="Times New Roman" w:cs="Times New Roman"/>
        </w:rPr>
        <w:t xml:space="preserve"> </w:t>
      </w:r>
      <w:r w:rsidRPr="007C269C">
        <w:rPr>
          <w:rFonts w:ascii="Times New Roman" w:hAnsi="Times New Roman" w:cs="Times New Roman"/>
        </w:rPr>
        <w:t xml:space="preserve">within the cell </w:t>
      </w:r>
      <w:r w:rsidR="00C265D3"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&lt;EndNote&gt;&lt;Cite&gt;&lt;Author&gt;Tsui&lt;/Author&gt;&lt;Year&gt;2005&lt;/Year&gt;&lt;RecNum&gt;969&lt;/RecNum&gt;&lt;DisplayText&gt;(4)&lt;/DisplayText&gt;&lt;record&gt;&lt;rec-number&gt;969&lt;/rec-number&gt;&lt;foreign-keys&gt;&lt;key app="EN" db-id="saewtxppa2099pe9v23pvv22rdafddz0fexw" timestamp="0"&gt;969&lt;/key&gt;&lt;/foreign-keys&gt;&lt;ref-type name="Journal Article"&gt;17&lt;/ref-type&gt;&lt;contributors&gt;&lt;authors&gt;&lt;author&gt;Tsui, J.&lt;/author&gt;&lt;author&gt;Inagaki, M.&lt;/author&gt;&lt;author&gt;Schulman, H.&lt;/author&gt;&lt;/authors&gt;&lt;/contributors&gt;&lt;auth-address&gt;Neurosciences Program, Stanford University School of Medicine, Stanford, California 94304, USA.&lt;/auth-address&gt;&lt;titles&gt;&lt;title&gt;Calcium/calmodulin-dependent protein kinase II (CaMKII) localization acts in concert with substrate targeting to create spatial restriction for phosphorylation&lt;/title&gt;&lt;secondary-title&gt;J Biol Chem&lt;/secondary-title&gt;&lt;/titles&gt;&lt;periodical&gt;&lt;full-title&gt;J Biol Chem&lt;/full-title&gt;&lt;/periodical&gt;&lt;pages&gt;9210-6&lt;/pages&gt;&lt;volume&gt;280&lt;/volume&gt;&lt;number&gt;10&lt;/number&gt;&lt;edition&gt;2004/12/08&lt;/edition&gt;&lt;keywords&gt;&lt;keyword&gt;Calcium-Calmodulin-Dependent Protein Kinase Type 2&lt;/keyword&gt;&lt;keyword&gt;Calcium-Calmodulin-Dependent Protein Kinases/*metabolism&lt;/keyword&gt;&lt;keyword&gt;Cell Line&lt;/keyword&gt;&lt;keyword&gt;Humans&lt;/keyword&gt;&lt;keyword&gt;Kinetics&lt;/keyword&gt;&lt;keyword&gt;Membrane Microdomains/enzymology&lt;/keyword&gt;&lt;keyword&gt;Phosphorylation&lt;/keyword&gt;&lt;keyword&gt;Polymerase Chain Reaction&lt;/keyword&gt;&lt;keyword&gt;Protein Transport&lt;/keyword&gt;&lt;keyword&gt;Recombinant Fusion Proteins/metabolism&lt;/keyword&gt;&lt;keyword&gt;Signal Transduction&lt;/keyword&gt;&lt;keyword&gt;Transfection&lt;/keyword&gt;&lt;/keywords&gt;&lt;dates&gt;&lt;year&gt;2005&lt;/year&gt;&lt;pub-dates&gt;&lt;date&gt;Mar 11&lt;/date&gt;&lt;/pub-dates&gt;&lt;/dates&gt;&lt;isbn&gt;0021-9258 (Print)&amp;#xD;0021-9258 (Linking)&lt;/isbn&gt;&lt;accession-num&gt;15582994&lt;/accession-num&gt;&lt;urls&gt;&lt;related-urls&gt;&lt;url&gt;http://www.ncbi.nlm.nih.gov/entrez/query.fcgi?cmd=Retrieve&amp;amp;db=PubMed&amp;amp;dopt=Citation&amp;amp;list_uids=15582994&lt;/url&gt;&lt;/related-urls&gt;&lt;/urls&gt;&lt;electronic-resource-num&gt;M407653200 [pii]&amp;#xD;10.1074/jbc.M407653200&lt;/electronic-resource-num&gt;&lt;language&gt;eng&lt;/language&gt;&lt;/record&gt;&lt;/Cite&gt;&lt;/EndNote&gt;</w:instrText>
      </w:r>
      <w:r w:rsidR="00C265D3" w:rsidRPr="007C269C">
        <w:rPr>
          <w:rFonts w:ascii="Times New Roman" w:hAnsi="Times New Roman" w:cs="Times New Roman"/>
        </w:rPr>
        <w:fldChar w:fldCharType="separate"/>
      </w:r>
      <w:r w:rsidR="00D42073">
        <w:rPr>
          <w:rFonts w:ascii="Times New Roman" w:hAnsi="Times New Roman" w:cs="Times New Roman"/>
          <w:noProof/>
        </w:rPr>
        <w:t>(</w:t>
      </w:r>
      <w:hyperlink w:anchor="_ENREF_4" w:tooltip="Tsui, 2005 #969" w:history="1">
        <w:r w:rsidR="008D3F32">
          <w:rPr>
            <w:rFonts w:ascii="Times New Roman" w:hAnsi="Times New Roman" w:cs="Times New Roman"/>
            <w:noProof/>
          </w:rPr>
          <w:t>4</w:t>
        </w:r>
      </w:hyperlink>
      <w:r w:rsidR="00D42073">
        <w:rPr>
          <w:rFonts w:ascii="Times New Roman" w:hAnsi="Times New Roman" w:cs="Times New Roman"/>
          <w:noProof/>
        </w:rPr>
        <w:t>)</w:t>
      </w:r>
      <w:r w:rsidR="00C265D3" w:rsidRPr="007C269C">
        <w:rPr>
          <w:rFonts w:ascii="Times New Roman" w:hAnsi="Times New Roman" w:cs="Times New Roman"/>
        </w:rPr>
        <w:fldChar w:fldCharType="end"/>
      </w:r>
      <w:r w:rsidR="00C265D3" w:rsidRPr="007C269C">
        <w:rPr>
          <w:rFonts w:ascii="Times New Roman" w:hAnsi="Times New Roman" w:cs="Times New Roman"/>
        </w:rPr>
        <w:t>;</w:t>
      </w:r>
      <w:r w:rsidRPr="007C269C">
        <w:rPr>
          <w:rFonts w:ascii="Times New Roman" w:hAnsi="Times New Roman" w:cs="Times New Roman"/>
        </w:rPr>
        <w:t xml:space="preserve"> </w:t>
      </w:r>
      <w:r w:rsidR="00C265D3" w:rsidRPr="007C269C">
        <w:rPr>
          <w:rFonts w:ascii="Times New Roman" w:hAnsi="Times New Roman" w:cs="Times New Roman"/>
        </w:rPr>
        <w:t>t</w:t>
      </w:r>
      <w:r w:rsidRPr="007C269C">
        <w:rPr>
          <w:rFonts w:ascii="Times New Roman" w:hAnsi="Times New Roman" w:cs="Times New Roman"/>
        </w:rPr>
        <w:t xml:space="preserve">his </w:t>
      </w:r>
      <w:r w:rsidR="00C950C5">
        <w:rPr>
          <w:rFonts w:ascii="Times New Roman" w:hAnsi="Times New Roman" w:cs="Times New Roman"/>
        </w:rPr>
        <w:t>has been established</w:t>
      </w:r>
      <w:r w:rsidR="00C265D3" w:rsidRPr="007C269C">
        <w:rPr>
          <w:rFonts w:ascii="Times New Roman" w:hAnsi="Times New Roman" w:cs="Times New Roman"/>
        </w:rPr>
        <w:t xml:space="preserve"> for</w:t>
      </w:r>
      <w:r w:rsidRPr="007C269C">
        <w:rPr>
          <w:rFonts w:ascii="Times New Roman" w:hAnsi="Times New Roman" w:cs="Times New Roman"/>
        </w:rPr>
        <w:t xml:space="preserve"> CaMK1 and CaMK4 </w:t>
      </w:r>
      <w:r w:rsidR="008C540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&lt;EndNote&gt;&lt;Cite&gt;&lt;Author&gt;Lee&lt;/Author&gt;&lt;Year&gt;1994&lt;/Year&gt;&lt;RecNum&gt;967&lt;/RecNum&gt;&lt;DisplayText&gt;(5)&lt;/DisplayText&gt;&lt;record&gt;&lt;rec-number&gt;967&lt;/rec-number&gt;&lt;foreign-keys&gt;&lt;key app="EN" db-id="saewtxppa2099pe9v23pvv22rdafddz0fexw" timestamp="0"&gt;967&lt;/key&gt;&lt;/foreign-keys&gt;&lt;ref-type name="Journal Article"&gt;17&lt;/ref-type&gt;&lt;contributors&gt;&lt;authors&gt;&lt;author&gt;Lee, J. C.&lt;/author&gt;&lt;author&gt;Kwon, Y. G.&lt;/author&gt;&lt;author&gt;Lawrence, D. S.&lt;/author&gt;&lt;author&gt;Edelman, A. M.&lt;/author&gt;&lt;/authors&gt;&lt;/contributors&gt;&lt;auth-address&gt;Department of Pharmacology and Therapeutics, State University of New York at Buffalo 14214.&lt;/auth-address&gt;&lt;titles&gt;&lt;title&gt;A requirement of hydrophobic and basic amino acid residues for substrate recognition by Ca2+/calmodulin-dependent protein kinase Ia&lt;/title&gt;&lt;secondary-title&gt;Proc Natl Acad Sci U S A&lt;/secondary-title&gt;&lt;/titles&gt;&lt;periodical&gt;&lt;full-title&gt;Proc Natl Acad Sci U S A&lt;/full-title&gt;&lt;/periodical&gt;&lt;pages&gt;6413-7&lt;/pages&gt;&lt;volume&gt;91&lt;/volume&gt;&lt;number&gt;14&lt;/number&gt;&lt;edition&gt;1994/07/05&lt;/edition&gt;&lt;keywords&gt;&lt;keyword&gt;Amino Acid Sequence&lt;/keyword&gt;&lt;keyword&gt;Amino Acids, Diamino&lt;/keyword&gt;&lt;keyword&gt;Animals&lt;/keyword&gt;&lt;keyword&gt;Binding Sites&lt;/keyword&gt;&lt;keyword&gt;Brain/*enzymology&lt;/keyword&gt;&lt;keyword&gt;Calcium-Calmodulin-Dependent Protein Kinases/isolation &amp;amp;&lt;/keyword&gt;&lt;keyword&gt;purification/*metabolism&lt;/keyword&gt;&lt;keyword&gt;Kinetics&lt;/keyword&gt;&lt;keyword&gt;Molecular Sequence Data&lt;/keyword&gt;&lt;keyword&gt;Oligopeptides/chemical synthesis/*metabolism&lt;/keyword&gt;&lt;keyword&gt;Rats&lt;/keyword&gt;&lt;keyword&gt;Serine&lt;/keyword&gt;&lt;keyword&gt;Structure-Activity Relationship&lt;/keyword&gt;&lt;keyword&gt;Substrate Specificity&lt;/keyword&gt;&lt;keyword&gt;Swine&lt;/keyword&gt;&lt;keyword&gt;Synapsins/chemistry/*metabolism&lt;/keyword&gt;&lt;/keywords&gt;&lt;dates&gt;&lt;year&gt;1994&lt;/year&gt;&lt;pub-dates&gt;&lt;date&gt;Jul 5&lt;/date&gt;&lt;/pub-dates&gt;&lt;/dates&gt;&lt;isbn&gt;0027-8424 (Print)&amp;#xD;0027-8424 (Linking)&lt;/isbn&gt;&lt;accession-num&gt;8022798&lt;/accession-num&gt;&lt;urls&gt;&lt;related-urls&gt;&lt;url&gt;http://www.ncbi.nlm.nih.gov/entrez/query.fcgi?cmd=Retrieve&amp;amp;db=PubMed&amp;amp;dopt=Citation&amp;amp;list_uids=8022798&lt;/url&gt;&lt;/related-urls&gt;&lt;/urls&gt;&lt;custom2&gt;44212&lt;/custom2&gt;&lt;language&gt;eng&lt;/language&gt;&lt;/record&gt;&lt;/Cite&gt;&lt;/EndNote&gt;</w:instrText>
      </w:r>
      <w:r w:rsidR="008C5408" w:rsidRPr="007C269C">
        <w:rPr>
          <w:rFonts w:ascii="Times New Roman" w:hAnsi="Times New Roman" w:cs="Times New Roman"/>
        </w:rPr>
        <w:fldChar w:fldCharType="separate"/>
      </w:r>
      <w:r w:rsidR="00D42073">
        <w:rPr>
          <w:rFonts w:ascii="Times New Roman" w:hAnsi="Times New Roman" w:cs="Times New Roman"/>
          <w:noProof/>
        </w:rPr>
        <w:t>(</w:t>
      </w:r>
      <w:hyperlink w:anchor="_ENREF_5" w:tooltip="Lee, 1994 #967" w:history="1">
        <w:r w:rsidR="008D3F32">
          <w:rPr>
            <w:rFonts w:ascii="Times New Roman" w:hAnsi="Times New Roman" w:cs="Times New Roman"/>
            <w:noProof/>
          </w:rPr>
          <w:t>5</w:t>
        </w:r>
      </w:hyperlink>
      <w:r w:rsidR="00D42073">
        <w:rPr>
          <w:rFonts w:ascii="Times New Roman" w:hAnsi="Times New Roman" w:cs="Times New Roman"/>
          <w:noProof/>
        </w:rPr>
        <w:t>)</w:t>
      </w:r>
      <w:r w:rsidR="008C5408" w:rsidRPr="007C269C">
        <w:rPr>
          <w:rFonts w:ascii="Times New Roman" w:hAnsi="Times New Roman" w:cs="Times New Roman"/>
        </w:rPr>
        <w:fldChar w:fldCharType="end"/>
      </w:r>
      <w:r w:rsidRPr="007C269C">
        <w:rPr>
          <w:rFonts w:ascii="Times New Roman" w:hAnsi="Times New Roman" w:cs="Times New Roman"/>
        </w:rPr>
        <w:t xml:space="preserve">. </w:t>
      </w:r>
    </w:p>
    <w:p w14:paraId="17A064C1" w14:textId="6450E250"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CaMK4’s expression is usually restricted to the nucleus</w:t>
      </w:r>
      <w:r w:rsidR="00E15F91" w:rsidRPr="007C269C">
        <w:rPr>
          <w:rFonts w:ascii="Times New Roman" w:hAnsi="Times New Roman" w:cs="Times New Roman"/>
        </w:rPr>
        <w:t xml:space="preserve"> </w:t>
      </w:r>
      <w:r w:rsidR="00E15F91" w:rsidRPr="007C269C">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15F91" w:rsidRPr="007C269C">
        <w:rPr>
          <w:rFonts w:ascii="Times New Roman" w:hAnsi="Times New Roman" w:cs="Times New Roman"/>
        </w:rPr>
      </w:r>
      <w:r w:rsidR="00E15F91" w:rsidRPr="007C269C">
        <w:rPr>
          <w:rFonts w:ascii="Times New Roman" w:hAnsi="Times New Roman" w:cs="Times New Roman"/>
        </w:rPr>
        <w:fldChar w:fldCharType="separate"/>
      </w:r>
      <w:r w:rsidR="00D42073">
        <w:rPr>
          <w:rFonts w:ascii="Times New Roman" w:hAnsi="Times New Roman" w:cs="Times New Roman"/>
          <w:noProof/>
        </w:rPr>
        <w:t>(</w:t>
      </w:r>
      <w:hyperlink w:anchor="_ENREF_6" w:tooltip="Jensen, 1991 #971" w:history="1">
        <w:r w:rsidR="008D3F32">
          <w:rPr>
            <w:rFonts w:ascii="Times New Roman" w:hAnsi="Times New Roman" w:cs="Times New Roman"/>
            <w:noProof/>
          </w:rPr>
          <w:t>6-8</w:t>
        </w:r>
      </w:hyperlink>
      <w:r w:rsidR="00D42073">
        <w:rPr>
          <w:rFonts w:ascii="Times New Roman" w:hAnsi="Times New Roman" w:cs="Times New Roman"/>
          <w:noProof/>
        </w:rPr>
        <w:t>)</w:t>
      </w:r>
      <w:r w:rsidR="00E15F91" w:rsidRPr="007C269C">
        <w:rPr>
          <w:rFonts w:ascii="Times New Roman" w:hAnsi="Times New Roman" w:cs="Times New Roman"/>
        </w:rPr>
        <w:fldChar w:fldCharType="end"/>
      </w:r>
      <w:r w:rsidR="00C950C5">
        <w:rPr>
          <w:rFonts w:ascii="Times New Roman" w:hAnsi="Times New Roman" w:cs="Times New Roman"/>
        </w:rPr>
        <w:t>,</w:t>
      </w:r>
      <w:r w:rsidRPr="007C269C">
        <w:rPr>
          <w:rFonts w:ascii="Times New Roman" w:hAnsi="Times New Roman" w:cs="Times New Roman"/>
        </w:rPr>
        <w:t xml:space="preserve"> where it has been shown to regulate gene transcription during the induction of </w:t>
      </w:r>
      <w:r w:rsidR="006E025B">
        <w:rPr>
          <w:rFonts w:ascii="Times New Roman" w:hAnsi="Times New Roman" w:cs="Times New Roman"/>
        </w:rPr>
        <w:t xml:space="preserve">long-term </w:t>
      </w:r>
      <w:r w:rsidRPr="007C269C">
        <w:rPr>
          <w:rFonts w:ascii="Times New Roman" w:hAnsi="Times New Roman" w:cs="Times New Roman"/>
        </w:rPr>
        <w:t>synaptic plasticity and long-term memory in rodents</w:t>
      </w:r>
      <w:r w:rsidR="00AB5F78" w:rsidRPr="007C269C">
        <w:rPr>
          <w:rFonts w:ascii="Times New Roman" w:hAnsi="Times New Roman" w:cs="Times New Roman"/>
        </w:rPr>
        <w:t xml:space="preserve"> </w:t>
      </w:r>
      <w:r w:rsidR="00AB5F78" w:rsidRPr="007C269C">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B5F78" w:rsidRPr="007C269C">
        <w:rPr>
          <w:rFonts w:ascii="Times New Roman" w:hAnsi="Times New Roman" w:cs="Times New Roman"/>
        </w:rPr>
      </w:r>
      <w:r w:rsidR="00AB5F78" w:rsidRPr="007C269C">
        <w:rPr>
          <w:rFonts w:ascii="Times New Roman" w:hAnsi="Times New Roman" w:cs="Times New Roman"/>
        </w:rPr>
        <w:fldChar w:fldCharType="separate"/>
      </w:r>
      <w:r w:rsidR="00D42073">
        <w:rPr>
          <w:rFonts w:ascii="Times New Roman" w:hAnsi="Times New Roman" w:cs="Times New Roman"/>
          <w:noProof/>
        </w:rPr>
        <w:t>(</w:t>
      </w:r>
      <w:hyperlink w:anchor="_ENREF_9" w:tooltip="Ho, 2000 #553" w:history="1">
        <w:r w:rsidR="008D3F32">
          <w:rPr>
            <w:rFonts w:ascii="Times New Roman" w:hAnsi="Times New Roman" w:cs="Times New Roman"/>
            <w:noProof/>
          </w:rPr>
          <w:t>9-11</w:t>
        </w:r>
      </w:hyperlink>
      <w:r w:rsidR="00D42073">
        <w:rPr>
          <w:rFonts w:ascii="Times New Roman" w:hAnsi="Times New Roman" w:cs="Times New Roman"/>
          <w:noProof/>
        </w:rPr>
        <w:t>)</w:t>
      </w:r>
      <w:r w:rsidR="00AB5F78" w:rsidRPr="007C269C">
        <w:rPr>
          <w:rFonts w:ascii="Times New Roman" w:hAnsi="Times New Roman" w:cs="Times New Roman"/>
        </w:rPr>
        <w:fldChar w:fldCharType="end"/>
      </w:r>
      <w:r w:rsidRPr="007C269C">
        <w:rPr>
          <w:rFonts w:ascii="Times New Roman" w:hAnsi="Times New Roman" w:cs="Times New Roman"/>
        </w:rPr>
        <w:t xml:space="preserve">. </w:t>
      </w:r>
      <w:r w:rsidR="000E3D18">
        <w:rPr>
          <w:rFonts w:ascii="Times New Roman" w:hAnsi="Times New Roman" w:cs="Times New Roman"/>
        </w:rPr>
        <w:t xml:space="preserve">In contrast, </w:t>
      </w:r>
      <w:r w:rsidRPr="007C269C">
        <w:rPr>
          <w:rFonts w:ascii="Times New Roman" w:hAnsi="Times New Roman" w:cs="Times New Roman"/>
        </w:rPr>
        <w:t>CaMK1’s expression</w:t>
      </w:r>
      <w:r w:rsidR="000E3D18">
        <w:rPr>
          <w:rFonts w:ascii="Times New Roman" w:hAnsi="Times New Roman" w:cs="Times New Roman"/>
        </w:rPr>
        <w:t xml:space="preserve"> </w:t>
      </w:r>
      <w:r w:rsidRPr="007C269C">
        <w:rPr>
          <w:rFonts w:ascii="Times New Roman" w:hAnsi="Times New Roman" w:cs="Times New Roman"/>
        </w:rPr>
        <w:t xml:space="preserve">has been observed to be cytoplasmic in most cases </w:t>
      </w:r>
      <w:r w:rsidR="0031213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&lt;EndNote&gt;&lt;Cite&gt;&lt;Author&gt;Picciotto&lt;/Author&gt;&lt;Year&gt;1995&lt;/Year&gt;&lt;RecNum&gt;974&lt;/RecNum&gt;&lt;DisplayText&gt;(12)&lt;/DisplayText&gt;&lt;record&gt;&lt;rec-number&gt;974&lt;/rec-number&gt;&lt;foreign-keys&gt;&lt;key app="EN" db-id="saewtxppa2099pe9v23pvv22rdafddz0fexw" timestamp="0"&gt;974&lt;/key&gt;&lt;/foreign-keys&gt;&lt;ref-type name="Journal Article"&gt;17&lt;/ref-type&gt;&lt;contributors&gt;&lt;authors&gt;&lt;author&gt;Picciotto, M. R.&lt;/author&gt;&lt;author&gt;Zoli, M.&lt;/author&gt;&lt;author&gt;Bertuzzi, G.&lt;/author&gt;&lt;author&gt;Nairn, A. C.&lt;/author&gt;&lt;/authors&gt;&lt;/contributors&gt;&lt;auth-address&gt;Laboratory of Molecular Neurobiology, Institut Pasteur, Paris, France.&lt;/auth-address&gt;&lt;titles&gt;&lt;title&gt;Immunochemical localization of calcium/calmodulin-dependent protein kinase I&lt;/title&gt;&lt;secondary-title&gt;Synapse&lt;/secondary-title&gt;&lt;/titles&gt;&lt;pages&gt;75-84&lt;/pages&gt;&lt;volume&gt;20&lt;/volume&gt;&lt;number&gt;1&lt;/number&gt;&lt;edition&gt;1995/05/01&lt;/edition&gt;&lt;keywords&gt;&lt;keyword&gt;Animals&lt;/keyword&gt;&lt;keyword&gt;Birds&lt;/keyword&gt;&lt;keyword&gt;Brain/*enzymology&lt;/keyword&gt;&lt;keyword&gt;Calcium-Calmodulin-Dependent Protein Kinases/biosynthesis/*metabolism&lt;/keyword&gt;&lt;keyword&gt;Cattle&lt;/keyword&gt;&lt;keyword&gt;Drosophila&lt;/keyword&gt;&lt;keyword&gt;Electrophoresis, Polyacrylamide Gel&lt;/keyword&gt;&lt;keyword&gt;Escherichia coli/metabolism&lt;/keyword&gt;&lt;keyword&gt;Goldfish&lt;/keyword&gt;&lt;keyword&gt;Immunoblotting&lt;/keyword&gt;&lt;keyword&gt;Immunohistochemistry&lt;/keyword&gt;&lt;keyword&gt;Isoenzymes/biosynthesis/*metabolism&lt;/keyword&gt;&lt;keyword&gt;Lampreys&lt;/keyword&gt;&lt;keyword&gt;Neurons/drug effects/enzymology&lt;/keyword&gt;&lt;keyword&gt;Rats&lt;/keyword&gt;&lt;keyword&gt;Species Specificity&lt;/keyword&gt;&lt;keyword&gt;Subcellular Fractions/enzymology&lt;/keyword&gt;&lt;keyword&gt;Xenopus&lt;/keyword&gt;&lt;/keywords&gt;&lt;dates&gt;&lt;year&gt;1995&lt;/year&gt;&lt;pub-dates&gt;&lt;date&gt;May&lt;/date&gt;&lt;/pub-dates&gt;&lt;/dates&gt;&lt;isbn&gt;0887-4476 (Print)&amp;#xD;0887-4476 (Linking)&lt;/isbn&gt;&lt;accession-num&gt;7624832&lt;/accession-num&gt;&lt;urls&gt;&lt;related-urls&gt;&lt;url&gt;http://www.ncbi.nlm.nih.gov/entrez/query.fcgi?cmd=Retrieve&amp;amp;db=PubMed&amp;amp;dopt=Citation&amp;amp;list_uids=7624832&lt;/url&gt;&lt;/related-urls&gt;&lt;/urls&gt;&lt;electronic-resource-num&gt;10.1002/syn.890200111&lt;/electronic-resource-num&gt;&lt;language&gt;eng&lt;/language&gt;&lt;/record&gt;&lt;/Cite&gt;&lt;/EndNote&gt;</w:instrText>
      </w:r>
      <w:r w:rsidR="00312132" w:rsidRPr="007C269C">
        <w:rPr>
          <w:rFonts w:ascii="Times New Roman" w:hAnsi="Times New Roman" w:cs="Times New Roman"/>
        </w:rPr>
        <w:fldChar w:fldCharType="separate"/>
      </w:r>
      <w:r w:rsidR="00D42073">
        <w:rPr>
          <w:rFonts w:ascii="Times New Roman" w:hAnsi="Times New Roman" w:cs="Times New Roman"/>
          <w:noProof/>
        </w:rPr>
        <w:t>(</w:t>
      </w:r>
      <w:hyperlink w:anchor="_ENREF_12" w:tooltip="Picciotto, 1995 #974" w:history="1">
        <w:r w:rsidR="008D3F32">
          <w:rPr>
            <w:rFonts w:ascii="Times New Roman" w:hAnsi="Times New Roman" w:cs="Times New Roman"/>
            <w:noProof/>
          </w:rPr>
          <w:t>12</w:t>
        </w:r>
      </w:hyperlink>
      <w:r w:rsidR="00D42073">
        <w:rPr>
          <w:rFonts w:ascii="Times New Roman" w:hAnsi="Times New Roman" w:cs="Times New Roman"/>
          <w:noProof/>
        </w:rPr>
        <w:t>)</w:t>
      </w:r>
      <w:r w:rsidR="00312132" w:rsidRPr="007C269C">
        <w:rPr>
          <w:rFonts w:ascii="Times New Roman" w:hAnsi="Times New Roman" w:cs="Times New Roman"/>
        </w:rPr>
        <w:fldChar w:fldCharType="end"/>
      </w:r>
      <w:r w:rsidRPr="007C269C">
        <w:rPr>
          <w:rFonts w:ascii="Times New Roman" w:hAnsi="Times New Roman" w:cs="Times New Roman"/>
        </w:rPr>
        <w:t>. Many studies have demonstrated an important role for CaMK1 in the developing mammalian nervous system, specifically regulating axonal growth cone motility and axonal outgrowth</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&lt;EndNote&gt;&lt;Cite&gt;&lt;Author&gt;Wayman&lt;/Author&gt;&lt;Year&gt;2004&lt;/Year&gt;&lt;RecNum&gt;537&lt;/RecNum&gt;&lt;DisplayText&gt;(13)&lt;/DisplayText&gt;&lt;record&gt;&lt;rec-number&gt;537&lt;/rec-number&gt;&lt;foreign-keys&gt;&lt;key app="EN" db-id="saewtxppa2099pe9v23pvv22rdafddz0fexw" timestamp="0"&gt;537&lt;/key&gt;&lt;/foreign-keys&gt;&lt;ref-type name="Journal Article"&gt;17&lt;/ref-type&gt;&lt;contributors&gt;&lt;authors&gt;&lt;author&gt;Wayman, G&lt;/author&gt;&lt;author&gt;Kaech, S&lt;/author&gt;&lt;author&gt;Grant, W&lt;/author&gt;&lt;author&gt;Davare, M&lt;/author&gt;&lt;author&gt;Impey, S&lt;/author&gt;&lt;/authors&gt;&lt;/contributors&gt;&lt;titles&gt;&lt;title&gt;Regulation of Axonal Extension and Growth Cone Motility by Calmodulin-Dependent Protein Kinase I&lt;/title&gt;&lt;secondary-title&gt;Journal of Neuroscience&lt;/secondary-title&gt;&lt;/titles&gt;&lt;dates&gt;&lt;year&gt;2004&lt;/year&gt;&lt;pub-dates&gt;&lt;date&gt;Jan 1&lt;/date&gt;&lt;/pub-dates&gt;&lt;/dates&gt;&lt;accession-num&gt;17329268484294933560related:OHzFP9_tffAJ&lt;/accession-num&gt;&lt;label&gt;p01579&lt;/label&gt;&lt;urls&gt;&lt;related-urls&gt;&lt;url&gt;http://www.ncbi.nlm.nih.gov/entrez/query.fcgi?db=pubmed&amp;amp;cmd=Retrieve&amp;amp;dopt=AbstractPlus&amp;amp;list_uids=17329268484294933560related:OHzFP9_tffAJ&lt;/url&gt;&lt;/related-urls&gt;&lt;pdf-urls&gt;&lt;url&gt;file://localhost/PhD/PDFs/Papers/2004/Wayman/Journal%20of%20Neuroscience%202004%20Wayman.pdf&lt;/url&gt;&lt;/pdf-urls&gt;&lt;/urls&gt;&lt;custom3&gt;papers://8AA0C3BD-21D4-4EC8-9C40-6941FFCC2A03/Paper/p1579&lt;/custom3&gt;&lt;/record&gt;&lt;/Cite&gt;&lt;/EndNote&gt;</w:instrText>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3" w:tooltip="Wayman, 2004 #537" w:history="1">
        <w:r w:rsidR="008D3F32">
          <w:rPr>
            <w:rFonts w:ascii="Times New Roman" w:hAnsi="Times New Roman" w:cs="Times New Roman"/>
            <w:noProof/>
          </w:rPr>
          <w:t>13</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dendritic arborization</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740956" w:rsidRPr="007C269C">
        <w:rPr>
          <w:rFonts w:ascii="Times New Roman" w:hAnsi="Times New Roman" w:cs="Times New Roman"/>
        </w:rPr>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4" w:tooltip="Wayman, 2006 #624" w:history="1">
        <w:r w:rsidR="008D3F32">
          <w:rPr>
            <w:rFonts w:ascii="Times New Roman" w:hAnsi="Times New Roman" w:cs="Times New Roman"/>
            <w:noProof/>
          </w:rPr>
          <w:t>14-16</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and formation of dendritic spines and synapses</w:t>
      </w:r>
      <w:r w:rsidR="003D61AF" w:rsidRPr="007C269C">
        <w:rPr>
          <w:rFonts w:ascii="Times New Roman" w:hAnsi="Times New Roman" w:cs="Times New Roman"/>
        </w:rPr>
        <w:t xml:space="preserve"> </w:t>
      </w:r>
      <w:r w:rsidR="003D61AF" w:rsidRPr="007C269C">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D61AF" w:rsidRPr="007C269C">
        <w:rPr>
          <w:rFonts w:ascii="Times New Roman" w:hAnsi="Times New Roman" w:cs="Times New Roman"/>
        </w:rPr>
      </w:r>
      <w:r w:rsidR="003D61AF" w:rsidRPr="007C269C">
        <w:rPr>
          <w:rFonts w:ascii="Times New Roman" w:hAnsi="Times New Roman" w:cs="Times New Roman"/>
        </w:rPr>
        <w:fldChar w:fldCharType="separate"/>
      </w:r>
      <w:r w:rsidR="00D42073">
        <w:rPr>
          <w:rFonts w:ascii="Times New Roman" w:hAnsi="Times New Roman" w:cs="Times New Roman"/>
          <w:noProof/>
        </w:rPr>
        <w:t>(</w:t>
      </w:r>
      <w:hyperlink w:anchor="_ENREF_17" w:tooltip="Saneyoshi, 2008 #354" w:history="1">
        <w:r w:rsidR="008D3F32">
          <w:rPr>
            <w:rFonts w:ascii="Times New Roman" w:hAnsi="Times New Roman" w:cs="Times New Roman"/>
            <w:noProof/>
          </w:rPr>
          <w:t>17</w:t>
        </w:r>
      </w:hyperlink>
      <w:r w:rsidR="00D42073">
        <w:rPr>
          <w:rFonts w:ascii="Times New Roman" w:hAnsi="Times New Roman" w:cs="Times New Roman"/>
          <w:noProof/>
        </w:rPr>
        <w:t>)</w:t>
      </w:r>
      <w:r w:rsidR="003D61AF" w:rsidRPr="007C269C">
        <w:rPr>
          <w:rFonts w:ascii="Times New Roman" w:hAnsi="Times New Roman" w:cs="Times New Roman"/>
        </w:rPr>
        <w:fldChar w:fldCharType="end"/>
      </w:r>
      <w:r w:rsidRPr="007C269C">
        <w:rPr>
          <w:rFonts w:ascii="Times New Roman" w:hAnsi="Times New Roman" w:cs="Times New Roman"/>
        </w:rPr>
        <w:t>.</w:t>
      </w:r>
    </w:p>
    <w:p w14:paraId="7F460F9C" w14:textId="77777777"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More recent studies have attempted to ascertain whether CaMK1 plays a role in plasticity of the nervous system</w:t>
      </w:r>
      <w:r w:rsidR="001E3B9F">
        <w:rPr>
          <w:rFonts w:ascii="Times New Roman" w:hAnsi="Times New Roman" w:cs="Times New Roman"/>
        </w:rPr>
        <w:t>;</w:t>
      </w:r>
      <w:r w:rsidRPr="007C269C">
        <w:rPr>
          <w:rFonts w:ascii="Times New Roman" w:hAnsi="Times New Roman" w:cs="Times New Roman"/>
        </w:rPr>
        <w:t xml:space="preserve"> Schmitt </w:t>
      </w:r>
      <w:r w:rsidRPr="00CD7702">
        <w:rPr>
          <w:rFonts w:ascii="Times New Roman" w:hAnsi="Times New Roman" w:cs="Times New Roman"/>
          <w:i/>
        </w:rPr>
        <w:t>et al</w:t>
      </w:r>
      <w:r w:rsidR="002809BE">
        <w:rPr>
          <w:rFonts w:ascii="Times New Roman" w:hAnsi="Times New Roman" w:cs="Times New Roman"/>
          <w:i/>
        </w:rPr>
        <w:t>.</w:t>
      </w:r>
      <w:r w:rsidR="00914512"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ExcludeAuth="1"&gt;&lt;Author&gt;Schmitt&lt;/Author&gt;&lt;Year&gt;2005&lt;/Year&gt;&lt;RecNum&gt;629&lt;/RecNum&gt;&lt;DisplayText&gt;(18)&lt;/DisplayText&gt;&lt;record&gt;&lt;rec-number&gt;629&lt;/rec-number&gt;&lt;foreign-keys&gt;&lt;key app="EN" db-id="saewtxppa2099pe9v23pvv22rdafddz0fexw" timestamp="0"&gt;629&lt;/key&gt;&lt;/foreign-keys&gt;&lt;ref-type name="Journal Article"&gt;17&lt;/ref-type&gt;&lt;contributors&gt;&lt;authors&gt;&lt;author&gt;Schmitt, JM&lt;/author&gt;&lt;author&gt;Guire, ES&lt;/author&gt;&lt;author&gt;Saneyoshi, T&lt;/author&gt;&lt;author&gt;Soderling, TR&lt;/author&gt;&lt;/authors&gt;&lt;/contributors&gt;&lt;auth-address&gt;Oregon Hlth &amp;amp; Sci Univ, Vollum Inst, Portland, OR 97239 USA&lt;/auth-address&gt;&lt;titles&gt;&lt;title&gt;Calmodulin-dependent kinase kinase/calmodulin kinase I activity gates extracellular-regulated kinase-dependent long-term potentiation&lt;/title&gt;&lt;secondary-title&gt;Journal of Neuroscience&lt;/secondary-title&gt;&lt;/titles&gt;&lt;pages&gt;1281-1290&lt;/pages&gt;&lt;volume&gt;25&lt;/volume&gt;&lt;number&gt;5&lt;/number&gt;&lt;keywords&gt;&lt;keyword&gt;Calcium&lt;/keyword&gt;&lt;keyword&gt;Eif4E&lt;/keyword&gt;&lt;keyword&gt;Ampa Receptor Trafficking&lt;/keyword&gt;&lt;keyword&gt;Synaptic Plasticity&lt;/keyword&gt;&lt;keyword&gt;Glutamate Receptors&lt;/keyword&gt;&lt;keyword&gt;Neural Activity&lt;/keyword&gt;&lt;keyword&gt;Messenger-Rna&lt;/keyword&gt;&lt;keyword&gt;Ltp&lt;/keyword&gt;&lt;keyword&gt;Hippocampal-Neurons&lt;/keyword&gt;&lt;keyword&gt;Erk&lt;/keyword&gt;&lt;keyword&gt;Activated Protein-Kinase&lt;/keyword&gt;&lt;keyword&gt;Nmda Receptor&lt;/keyword&gt;&lt;keyword&gt;Exchange Factor&lt;/keyword&gt;&lt;keyword&gt;Cam Kinase&lt;/keyword&gt;&lt;keyword&gt;Map Kinase&lt;/keyword&gt;&lt;/keywords&gt;&lt;dates&gt;&lt;year&gt;2005&lt;/year&gt;&lt;pub-dates&gt;&lt;date&gt;Jan 1&lt;/date&gt;&lt;/pub-dates&gt;&lt;/dates&gt;&lt;accession-num&gt;000226750600028&lt;/accession-num&gt;&lt;label&gt;p01255&lt;/label&gt;&lt;urls&gt;&lt;related-urls&gt;&lt;url&gt;http://www.ncbi.nlm.nih.gov/entrez/query.fcgi?db=pubmed&amp;amp;cmd=Retrieve&amp;amp;dopt=AbstractPlus&amp;amp;list_uids=000226750600028&lt;/url&gt;&lt;/related-urls&gt;&lt;pdf-urls&gt;&lt;url&gt;file://localhost/PhD/PDFs/Papers/2005/Schmitt/Journal%20of%20Neuroscience%202005%20Schmitt.pdf&lt;/url&gt;&lt;/pdf-urls&gt;&lt;/urls&gt;&lt;custom3&gt;papers://8AA0C3BD-21D4-4EC8-9C40-6941FFCC2A03/Paper/p1255&lt;/custom3&gt;&lt;electronic-resource-num&gt;10.1523/JNEUROSCI.4086-04.2005&lt;/electronic-resource-num&gt;&lt;language&gt;English&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8" w:tooltip="Schmitt, 2005 #629" w:history="1">
        <w:r w:rsidR="008D3F32">
          <w:rPr>
            <w:rFonts w:ascii="Times New Roman" w:hAnsi="Times New Roman" w:cs="Times New Roman"/>
            <w:noProof/>
          </w:rPr>
          <w:t>18</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investigated the role of CaMKK, CaMK1 and CaMK4 in long-term potentiation (LTP) and demonstrated that CaMKK and CaMK1, but not CaMK4, play a role in activating Ras-extracellular signal-regulated protein kinase (Ras-ERK) signaling during early-phase LTP in hippocampal neuron cultures. Using the same experimental preparation, Guire </w:t>
      </w:r>
      <w:r w:rsidRPr="00CD7702">
        <w:rPr>
          <w:rFonts w:ascii="Times New Roman" w:hAnsi="Times New Roman" w:cs="Times New Roman"/>
          <w:i/>
        </w:rPr>
        <w:t>et al</w:t>
      </w:r>
      <w:r w:rsidR="00F85644">
        <w:rPr>
          <w:rFonts w:ascii="Times New Roman" w:hAnsi="Times New Roman" w:cs="Times New Roman"/>
          <w:i/>
        </w:rPr>
        <w:t>.</w:t>
      </w:r>
      <w:r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ExcludeAuth="1"&gt;&lt;Author&gt;Guire&lt;/Author&gt;&lt;Year&gt;2008&lt;/Year&gt;&lt;RecNum&gt;39&lt;/RecNum&gt;&lt;DisplayText&gt;(19)&lt;/DisplayText&gt;&lt;record&gt;&lt;rec-number&gt;39&lt;/rec-number&gt;&lt;foreign-keys&gt;&lt;key app="EN" db-id="saewtxppa2099pe9v23pvv22rdafddz0fexw" timestamp="0"&gt;39&lt;/key&gt;&lt;/foreign-keys&gt;&lt;ref-type name="Journal Article"&gt;17&lt;/ref-type&gt;&lt;contributors&gt;&lt;authors&gt;&lt;author&gt;Guire, E. S.&lt;/author&gt;&lt;author&gt;Oh, M. C.&lt;/author&gt;&lt;author&gt;Soderling, T. R.&lt;/author&gt;&lt;author&gt;Derkach, V. A.&lt;/author&gt;&lt;/authors&gt;&lt;/contributors&gt;&lt;auth-address&gt;Vollum Institute, Oregon Health &amp;amp; Sciences University, Portland, Oregon 97225, USA.&lt;/auth-address&gt;&lt;titles&gt;&lt;title&gt;Recruitment of calcium-permeable AMPA receptors during synaptic potentiation is regulated by CaM-kinase I&lt;/title&gt;&lt;secondary-title&gt;J Neurosci&lt;/secondary-title&gt;&lt;/titles&gt;&lt;periodical&gt;&lt;full-title&gt;J Neurosci&lt;/full-title&gt;&lt;/periodical&gt;&lt;pages&gt;6000-9&lt;/pages&gt;&lt;volume&gt;28&lt;/volume&gt;&lt;number&gt;23&lt;/number&gt;&lt;keywords&gt;&lt;keyword&gt;Animals&lt;/keyword&gt;&lt;keyword&gt;Glutamates&lt;/keyword&gt;&lt;keyword&gt;Cell Membrane Permeability&lt;/keyword&gt;&lt;keyword&gt;Receptors: AMPA&lt;/keyword&gt;&lt;keyword&gt;Hippocampus&lt;/keyword&gt;&lt;keyword&gt;Calcium-Calmodulin-Dependent Protein Kinase Type 1&lt;/keyword&gt;&lt;keyword&gt;Patch-Clamp Techniques&lt;/keyword&gt;&lt;keyword&gt;Calcium&lt;/keyword&gt;&lt;keyword&gt;Rats&lt;/keyword&gt;&lt;keyword&gt;Cells: Cultured&lt;/keyword&gt;&lt;keyword&gt;Synaptic Transmission&lt;/keyword&gt;&lt;keyword&gt;Long-Term Potentiation&lt;/keyword&gt;&lt;/keywords&gt;&lt;dates&gt;&lt;year&gt;2008&lt;/year&gt;&lt;pub-dates&gt;&lt;date&gt;Jun 4&lt;/date&gt;&lt;/pub-dates&gt;&lt;/dates&gt;&lt;accession-num&gt;18524905&lt;/accession-num&gt;&lt;label&gt;p03199&lt;/label&gt;&lt;urls&gt;&lt;related-urls&gt;&lt;url&gt;http://www.ncbi.nlm.nih.gov/entrez/query.fcgi?db=pubmed&amp;amp;cmd=Retrieve&amp;amp;dopt=AbstractPlus&amp;amp;list_uids=18524905&lt;/url&gt;&lt;/related-urls&gt;&lt;pdf-urls&gt;&lt;url&gt;file://localhost/PhD/PDFs/Papers/2008/Guire/J%20Neurosci%202008%20Guire.pdf&lt;/url&gt;&lt;/pdf-urls&gt;&lt;/urls&gt;&lt;custom3&gt;papers://8AA0C3BD-21D4-4EC8-9C40-6941FFCC2A03/Paper/p3199&lt;/custom3&gt;&lt;electronic-resource-num&gt;10.1523/JNEUROSCI.0384-08.2008&lt;/electronic-resource-num&gt;&lt;language&gt;eng&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9" w:tooltip="Guire, 2008 #39" w:history="1">
        <w:r w:rsidR="008D3F32">
          <w:rPr>
            <w:rFonts w:ascii="Times New Roman" w:hAnsi="Times New Roman" w:cs="Times New Roman"/>
            <w:noProof/>
          </w:rPr>
          <w:t>19</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went on to demonstrate that CaMK1 also functions during LTP to recruit calcium permeable AMPA receptors. These studies </w:t>
      </w:r>
      <w:r w:rsidR="00135EF1">
        <w:rPr>
          <w:rFonts w:ascii="Times New Roman" w:hAnsi="Times New Roman" w:cs="Times New Roman"/>
        </w:rPr>
        <w:t>indicate</w:t>
      </w:r>
      <w:r w:rsidR="00135EF1" w:rsidRPr="007C269C">
        <w:rPr>
          <w:rFonts w:ascii="Times New Roman" w:hAnsi="Times New Roman" w:cs="Times New Roman"/>
        </w:rPr>
        <w:t xml:space="preserve"> </w:t>
      </w:r>
      <w:r w:rsidRPr="007C269C">
        <w:rPr>
          <w:rFonts w:ascii="Times New Roman" w:hAnsi="Times New Roman" w:cs="Times New Roman"/>
        </w:rPr>
        <w:t xml:space="preserve">that similar to CaMK4, CaMK1 </w:t>
      </w:r>
      <w:r w:rsidR="00565A59" w:rsidRPr="007C269C">
        <w:rPr>
          <w:rFonts w:ascii="Times New Roman" w:hAnsi="Times New Roman" w:cs="Times New Roman"/>
        </w:rPr>
        <w:t xml:space="preserve">might </w:t>
      </w:r>
      <w:r w:rsidRPr="007C269C">
        <w:rPr>
          <w:rFonts w:ascii="Times New Roman" w:hAnsi="Times New Roman" w:cs="Times New Roman"/>
        </w:rPr>
        <w:t xml:space="preserve">also function in plasticity and perhaps learning and memory, but unlike CaMK4 it most likely functions near the synapse and in shorter forms of plasticity. </w:t>
      </w:r>
      <w:r w:rsidR="000921A6">
        <w:rPr>
          <w:rFonts w:ascii="Times New Roman" w:hAnsi="Times New Roman" w:cs="Times New Roman"/>
        </w:rPr>
        <w:t>To date,</w:t>
      </w:r>
      <w:r w:rsidR="000921A6" w:rsidRPr="007C269C">
        <w:rPr>
          <w:rFonts w:ascii="Times New Roman" w:hAnsi="Times New Roman" w:cs="Times New Roman"/>
        </w:rPr>
        <w:t xml:space="preserve"> </w:t>
      </w:r>
      <w:r w:rsidR="00565A59" w:rsidRPr="007C269C">
        <w:rPr>
          <w:rFonts w:ascii="Times New Roman" w:hAnsi="Times New Roman" w:cs="Times New Roman"/>
        </w:rPr>
        <w:t>n</w:t>
      </w:r>
      <w:r w:rsidRPr="007C269C">
        <w:rPr>
          <w:rFonts w:ascii="Times New Roman" w:hAnsi="Times New Roman" w:cs="Times New Roman"/>
        </w:rPr>
        <w:t xml:space="preserve">o one has directly tested </w:t>
      </w:r>
      <w:r w:rsidR="002353F9">
        <w:rPr>
          <w:rFonts w:ascii="Times New Roman" w:hAnsi="Times New Roman" w:cs="Times New Roman"/>
        </w:rPr>
        <w:t>whether</w:t>
      </w:r>
      <w:r w:rsidR="002353F9" w:rsidRPr="007C269C">
        <w:rPr>
          <w:rFonts w:ascii="Times New Roman" w:hAnsi="Times New Roman" w:cs="Times New Roman"/>
        </w:rPr>
        <w:t xml:space="preserve"> </w:t>
      </w:r>
      <w:r w:rsidRPr="007C269C">
        <w:rPr>
          <w:rFonts w:ascii="Times New Roman" w:hAnsi="Times New Roman" w:cs="Times New Roman"/>
        </w:rPr>
        <w:t xml:space="preserve">CaMK1 plays a role in plasticity or learning and memory in any organism </w:t>
      </w:r>
      <w:r w:rsidRPr="007C269C">
        <w:rPr>
          <w:rFonts w:ascii="Times New Roman" w:hAnsi="Times New Roman" w:cs="Times New Roman"/>
          <w:i/>
          <w:iCs/>
        </w:rPr>
        <w:t>in vivo.</w:t>
      </w:r>
    </w:p>
    <w:p w14:paraId="3DD1C929" w14:textId="3FBB6CE5" w:rsidR="00A101E1" w:rsidRDefault="00F039E2" w:rsidP="00B201DA">
      <w:pPr>
        <w:spacing w:line="480" w:lineRule="auto"/>
        <w:ind w:firstLine="720"/>
        <w:rPr>
          <w:rFonts w:ascii="Times New Roman" w:hAnsi="Times New Roman" w:cs="Times New Roman"/>
        </w:rPr>
      </w:pPr>
      <w:r w:rsidRPr="007C269C">
        <w:rPr>
          <w:rFonts w:ascii="Times New Roman" w:hAnsi="Times New Roman" w:cs="Times New Roman"/>
        </w:rPr>
        <w:t xml:space="preserve">The nematode </w:t>
      </w:r>
      <w:r w:rsidRPr="007C269C">
        <w:rPr>
          <w:rFonts w:ascii="Times New Roman" w:hAnsi="Times New Roman" w:cs="Times New Roman"/>
          <w:i/>
          <w:iCs/>
        </w:rPr>
        <w:t>Caenorhabditis elegans</w:t>
      </w:r>
      <w:r w:rsidRPr="007C269C">
        <w:rPr>
          <w:rFonts w:ascii="Times New Roman" w:hAnsi="Times New Roman" w:cs="Times New Roman"/>
        </w:rPr>
        <w:t xml:space="preserve"> </w:t>
      </w:r>
      <w:r w:rsidR="000368FF" w:rsidRPr="007C269C">
        <w:rPr>
          <w:rFonts w:ascii="Times New Roman" w:hAnsi="Times New Roman" w:cs="Times New Roman"/>
        </w:rPr>
        <w:t>respond</w:t>
      </w:r>
      <w:r w:rsidR="00F647F8" w:rsidRPr="007C269C">
        <w:rPr>
          <w:rFonts w:ascii="Times New Roman" w:hAnsi="Times New Roman" w:cs="Times New Roman"/>
        </w:rPr>
        <w:t>s</w:t>
      </w:r>
      <w:r w:rsidR="000368FF" w:rsidRPr="007C269C">
        <w:rPr>
          <w:rFonts w:ascii="Times New Roman" w:hAnsi="Times New Roman" w:cs="Times New Roman"/>
        </w:rPr>
        <w:t xml:space="preserve"> to </w:t>
      </w:r>
      <w:r w:rsidR="00F647F8" w:rsidRPr="007C269C">
        <w:rPr>
          <w:rFonts w:ascii="Times New Roman" w:hAnsi="Times New Roman" w:cs="Times New Roman"/>
        </w:rPr>
        <w:t xml:space="preserve">a </w:t>
      </w:r>
      <w:r w:rsidR="005A5674">
        <w:rPr>
          <w:rFonts w:ascii="Times New Roman" w:hAnsi="Times New Roman" w:cs="Times New Roman"/>
        </w:rPr>
        <w:t>non-localized mechanosensory stimul</w:t>
      </w:r>
      <w:r w:rsidR="00A51A6B">
        <w:rPr>
          <w:rFonts w:ascii="Times New Roman" w:hAnsi="Times New Roman" w:cs="Times New Roman"/>
        </w:rPr>
        <w:t>us</w:t>
      </w:r>
      <w:r w:rsidR="005A5674">
        <w:rPr>
          <w:rFonts w:ascii="Times New Roman" w:hAnsi="Times New Roman" w:cs="Times New Roman"/>
        </w:rPr>
        <w:t xml:space="preserve">, a tap to the side of the </w:t>
      </w:r>
      <w:r w:rsidR="00F647F8" w:rsidRPr="007C269C">
        <w:rPr>
          <w:rFonts w:ascii="Times New Roman" w:hAnsi="Times New Roman" w:cs="Times New Roman"/>
        </w:rPr>
        <w:t xml:space="preserve">Petri plate </w:t>
      </w:r>
      <w:r w:rsidR="005A5674">
        <w:rPr>
          <w:rFonts w:ascii="Times New Roman" w:hAnsi="Times New Roman" w:cs="Times New Roman"/>
        </w:rPr>
        <w:t>it inhabits, by</w:t>
      </w:r>
      <w:r w:rsidR="000368FF" w:rsidRPr="007C269C">
        <w:rPr>
          <w:rFonts w:ascii="Times New Roman" w:hAnsi="Times New Roman" w:cs="Times New Roman"/>
        </w:rPr>
        <w:t xml:space="preserve"> performing a reversal (changing from forward to backward locomotion). In wild-type worms, repeated administration of the tap stimulus results</w:t>
      </w:r>
      <w:r w:rsidR="00565A59" w:rsidRPr="007C269C">
        <w:rPr>
          <w:rFonts w:ascii="Times New Roman" w:hAnsi="Times New Roman" w:cs="Times New Roman"/>
        </w:rPr>
        <w:t xml:space="preserve"> </w:t>
      </w:r>
      <w:r w:rsidR="002353F9">
        <w:rPr>
          <w:rFonts w:ascii="Times New Roman" w:hAnsi="Times New Roman" w:cs="Times New Roman"/>
        </w:rPr>
        <w:t xml:space="preserve">in </w:t>
      </w:r>
      <w:r w:rsidR="00565A59" w:rsidRPr="007C269C">
        <w:rPr>
          <w:rFonts w:ascii="Times New Roman" w:hAnsi="Times New Roman" w:cs="Times New Roman"/>
        </w:rPr>
        <w:t xml:space="preserve">habituation, a form of non-associative learning, </w:t>
      </w:r>
      <w:r w:rsidR="00BD15CB" w:rsidRPr="007C269C">
        <w:rPr>
          <w:rFonts w:ascii="Times New Roman" w:hAnsi="Times New Roman" w:cs="Times New Roman"/>
        </w:rPr>
        <w:t xml:space="preserve">which can be observed as </w:t>
      </w:r>
      <w:r w:rsidR="000368FF" w:rsidRPr="007C269C">
        <w:rPr>
          <w:rFonts w:ascii="Times New Roman" w:hAnsi="Times New Roman" w:cs="Times New Roman"/>
        </w:rPr>
        <w:t xml:space="preserve">a decrease in both the size of the reversal (response magnitude) and the likelihood of responding (response probability) </w:t>
      </w:r>
      <w:r w:rsidR="004D16D5" w:rsidRPr="007C269C">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D16D5" w:rsidRPr="007C269C">
        <w:rPr>
          <w:rFonts w:ascii="Times New Roman" w:hAnsi="Times New Roman" w:cs="Times New Roman"/>
        </w:rPr>
      </w:r>
      <w:r w:rsidR="004D16D5" w:rsidRPr="007C269C">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D42073">
        <w:rPr>
          <w:rFonts w:ascii="Times New Roman" w:hAnsi="Times New Roman" w:cs="Times New Roman"/>
          <w:noProof/>
        </w:rPr>
        <w:t>)</w:t>
      </w:r>
      <w:r w:rsidR="004D16D5" w:rsidRPr="007C269C">
        <w:rPr>
          <w:rFonts w:ascii="Times New Roman" w:hAnsi="Times New Roman" w:cs="Times New Roman"/>
        </w:rPr>
        <w:fldChar w:fldCharType="end"/>
      </w:r>
      <w:r w:rsidR="000368FF" w:rsidRPr="007C269C">
        <w:rPr>
          <w:rFonts w:ascii="Times New Roman" w:hAnsi="Times New Roman" w:cs="Times New Roman"/>
        </w:rPr>
        <w:t xml:space="preserve">. </w:t>
      </w:r>
    </w:p>
    <w:p w14:paraId="341EFC8B" w14:textId="4EFA5896" w:rsidR="00797E7E" w:rsidRPr="007C269C" w:rsidRDefault="006A0E5C" w:rsidP="006A0E5C">
      <w:pPr>
        <w:spacing w:line="480" w:lineRule="auto"/>
        <w:ind w:firstLine="720"/>
        <w:rPr>
          <w:rFonts w:ascii="Times New Roman" w:hAnsi="Times New Roman" w:cs="Times New Roman"/>
        </w:rPr>
      </w:pPr>
      <w:r>
        <w:rPr>
          <w:rFonts w:ascii="Times New Roman" w:hAnsi="Times New Roman" w:cs="Times New Roman"/>
        </w:rPr>
        <w:t>I</w:t>
      </w:r>
      <w:r w:rsidR="000D4B63">
        <w:rPr>
          <w:rFonts w:ascii="Times New Roman" w:hAnsi="Times New Roman" w:cs="Times New Roman"/>
        </w:rPr>
        <w:t xml:space="preserve">t has been </w:t>
      </w:r>
      <w:r w:rsidR="000D4B63" w:rsidRPr="007C269C">
        <w:rPr>
          <w:rFonts w:ascii="Times New Roman" w:hAnsi="Times New Roman" w:cs="Times New Roman"/>
        </w:rPr>
        <w:t>demonstrated that Ca</w:t>
      </w:r>
      <w:r w:rsidR="000D4B63" w:rsidRPr="007C269C">
        <w:rPr>
          <w:rFonts w:ascii="Times New Roman" w:hAnsi="Times New Roman" w:cs="Times New Roman"/>
          <w:vertAlign w:val="superscript"/>
        </w:rPr>
        <w:t>2+</w:t>
      </w:r>
      <w:r w:rsidR="000D4B63" w:rsidRPr="007C269C">
        <w:rPr>
          <w:rFonts w:ascii="Times New Roman" w:hAnsi="Times New Roman" w:cs="Times New Roman"/>
        </w:rPr>
        <w:t xml:space="preserve"> is an important modulator for tap habituation in </w:t>
      </w:r>
      <w:r w:rsidR="000D4B63" w:rsidRPr="007C269C">
        <w:rPr>
          <w:rFonts w:ascii="Times New Roman" w:hAnsi="Times New Roman" w:cs="Times New Roman"/>
          <w:i/>
        </w:rPr>
        <w:t>C. elegans</w:t>
      </w:r>
      <w:r w:rsidR="000D4B63" w:rsidRPr="007C269C" w:rsidDel="000D4B63">
        <w:rPr>
          <w:rFonts w:ascii="Times New Roman" w:hAnsi="Times New Roman" w:cs="Times New Roman"/>
        </w:rPr>
        <w:t xml:space="preserve"> </w:t>
      </w:r>
      <w:r w:rsidR="00306A37" w:rsidRPr="007C269C">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06A37" w:rsidRPr="007C269C">
        <w:rPr>
          <w:rFonts w:ascii="Times New Roman" w:hAnsi="Times New Roman" w:cs="Times New Roman"/>
        </w:rPr>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2" w:tooltip="Kindt, 2007 #350" w:history="1">
        <w:r w:rsidR="008D3F32">
          <w:rPr>
            <w:rFonts w:ascii="Times New Roman" w:hAnsi="Times New Roman" w:cs="Times New Roman"/>
            <w:noProof/>
          </w:rPr>
          <w:t>22</w:t>
        </w:r>
      </w:hyperlink>
      <w:r w:rsidR="00D42073">
        <w:rPr>
          <w:rFonts w:ascii="Times New Roman" w:hAnsi="Times New Roman" w:cs="Times New Roman"/>
          <w:noProof/>
        </w:rPr>
        <w:t xml:space="preserve">, </w:t>
      </w:r>
      <w:hyperlink w:anchor="_ENREF_23" w:tooltip="Suzuki, 2003 #1468" w:history="1">
        <w:r w:rsidR="008D3F32">
          <w:rPr>
            <w:rFonts w:ascii="Times New Roman" w:hAnsi="Times New Roman" w:cs="Times New Roman"/>
            <w:noProof/>
          </w:rPr>
          <w:t>23</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2E58AF" w:rsidRPr="007C269C">
        <w:rPr>
          <w:rFonts w:ascii="Times New Roman" w:hAnsi="Times New Roman" w:cs="Times New Roman"/>
        </w:rPr>
        <w:t xml:space="preserve">. </w:t>
      </w:r>
      <w:r>
        <w:rPr>
          <w:rFonts w:ascii="Times New Roman" w:hAnsi="Times New Roman" w:cs="Times New Roman"/>
        </w:rPr>
        <w:t>R</w:t>
      </w:r>
      <w:r w:rsidR="002E58AF" w:rsidRPr="007C269C">
        <w:rPr>
          <w:rFonts w:ascii="Times New Roman" w:hAnsi="Times New Roman" w:cs="Times New Roman"/>
        </w:rPr>
        <w:t xml:space="preserve">epeated </w:t>
      </w:r>
      <w:r w:rsidR="001B6D3D">
        <w:rPr>
          <w:rFonts w:ascii="Times New Roman" w:hAnsi="Times New Roman" w:cs="Times New Roman"/>
        </w:rPr>
        <w:t>mechanical</w:t>
      </w:r>
      <w:r w:rsidR="001B6D3D" w:rsidRPr="007C269C">
        <w:rPr>
          <w:rFonts w:ascii="Times New Roman" w:hAnsi="Times New Roman" w:cs="Times New Roman"/>
        </w:rPr>
        <w:t xml:space="preserve"> </w:t>
      </w:r>
      <w:r w:rsidR="002E58AF" w:rsidRPr="007C269C">
        <w:rPr>
          <w:rFonts w:ascii="Times New Roman" w:hAnsi="Times New Roman" w:cs="Times New Roman"/>
        </w:rPr>
        <w:t>stimulation result</w:t>
      </w:r>
      <w:r w:rsidR="009B676F">
        <w:rPr>
          <w:rFonts w:ascii="Times New Roman" w:hAnsi="Times New Roman" w:cs="Times New Roman"/>
        </w:rPr>
        <w:t>ed</w:t>
      </w:r>
      <w:r w:rsidR="002E58AF" w:rsidRPr="007C269C">
        <w:rPr>
          <w:rFonts w:ascii="Times New Roman" w:hAnsi="Times New Roman" w:cs="Times New Roman"/>
        </w:rPr>
        <w:t xml:space="preserve"> in an attenuation of the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that follow</w:t>
      </w:r>
      <w:r w:rsidR="009B676F">
        <w:rPr>
          <w:rFonts w:ascii="Times New Roman" w:hAnsi="Times New Roman" w:cs="Times New Roman"/>
        </w:rPr>
        <w:t>ed</w:t>
      </w:r>
      <w:r w:rsidR="002E58AF" w:rsidRPr="007C269C">
        <w:rPr>
          <w:rFonts w:ascii="Times New Roman" w:hAnsi="Times New Roman" w:cs="Times New Roman"/>
        </w:rPr>
        <w:t xml:space="preserve"> each </w:t>
      </w:r>
      <w:r w:rsidR="001B6D3D">
        <w:rPr>
          <w:rFonts w:ascii="Times New Roman" w:hAnsi="Times New Roman" w:cs="Times New Roman"/>
        </w:rPr>
        <w:t>mechanical</w:t>
      </w:r>
      <w:r w:rsidR="002E58AF" w:rsidRPr="007C269C">
        <w:rPr>
          <w:rFonts w:ascii="Times New Roman" w:hAnsi="Times New Roman" w:cs="Times New Roman"/>
        </w:rPr>
        <w:t xml:space="preserve"> stimulus</w:t>
      </w:r>
      <w:r w:rsidR="000E3D18">
        <w:rPr>
          <w:rFonts w:ascii="Times New Roman" w:hAnsi="Times New Roman" w:cs="Times New Roman"/>
        </w:rPr>
        <w:t xml:space="preserve"> (</w:t>
      </w:r>
      <w:del w:id="4" w:author="Evan" w:date="2016-04-15T16:40:00Z">
        <w:r w:rsidR="000E3D18" w:rsidDel="000F5C31">
          <w:rPr>
            <w:rFonts w:ascii="Times New Roman" w:hAnsi="Times New Roman" w:cs="Times New Roman"/>
          </w:rPr>
          <w:delText>ref</w:delText>
        </w:r>
      </w:del>
      <w:ins w:id="5" w:author="Evan" w:date="2016-04-15T16:40:00Z">
        <w:r w:rsidR="000F5C31">
          <w:rPr>
            <w:rFonts w:ascii="Times New Roman" w:hAnsi="Times New Roman" w:cs="Times New Roman"/>
          </w:rPr>
          <w:t>23</w:t>
        </w:r>
      </w:ins>
      <w:r w:rsidR="000E3D18">
        <w:rPr>
          <w:rFonts w:ascii="Times New Roman" w:hAnsi="Times New Roman" w:cs="Times New Roman"/>
        </w:rPr>
        <w:t>)</w:t>
      </w:r>
      <w:r w:rsidR="002E58AF" w:rsidRPr="007C269C">
        <w:rPr>
          <w:rFonts w:ascii="Times New Roman" w:hAnsi="Times New Roman" w:cs="Times New Roman"/>
        </w:rPr>
        <w:t>. Chelation of the tap-induced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resulted in more rapid habituation, as did mutations in the genes encoding the calcium signaling molecules calreticulin (</w:t>
      </w:r>
      <w:r w:rsidR="002E58AF" w:rsidRPr="007C269C">
        <w:rPr>
          <w:rFonts w:ascii="Times New Roman" w:hAnsi="Times New Roman" w:cs="Times New Roman"/>
          <w:i/>
        </w:rPr>
        <w:t>crt-1</w:t>
      </w:r>
      <w:r w:rsidR="002E58AF" w:rsidRPr="007C269C">
        <w:rPr>
          <w:rFonts w:ascii="Times New Roman" w:hAnsi="Times New Roman" w:cs="Times New Roman"/>
        </w:rPr>
        <w:t>) and the inosit</w:t>
      </w:r>
      <w:r w:rsidR="008B6395">
        <w:rPr>
          <w:rFonts w:ascii="Times New Roman" w:hAnsi="Times New Roman" w:cs="Times New Roman"/>
        </w:rPr>
        <w:t>o</w:t>
      </w:r>
      <w:r w:rsidR="002E58AF" w:rsidRPr="007C269C">
        <w:rPr>
          <w:rFonts w:ascii="Times New Roman" w:hAnsi="Times New Roman" w:cs="Times New Roman"/>
        </w:rPr>
        <w:t>l triphosphate receptor (</w:t>
      </w:r>
      <w:r w:rsidR="002E58AF" w:rsidRPr="007C269C">
        <w:rPr>
          <w:rFonts w:ascii="Times New Roman" w:hAnsi="Times New Roman" w:cs="Times New Roman"/>
          <w:i/>
        </w:rPr>
        <w:t>itr-1</w:t>
      </w:r>
      <w:r w:rsidR="000E3D18">
        <w:rPr>
          <w:rFonts w:ascii="Times New Roman" w:hAnsi="Times New Roman" w:cs="Times New Roman"/>
          <w:i/>
        </w:rPr>
        <w:t xml:space="preserve">: </w:t>
      </w:r>
      <w:del w:id="6" w:author="Evan" w:date="2016-04-15T16:41:00Z">
        <w:r w:rsidR="000E3D18" w:rsidDel="000F5C31">
          <w:rPr>
            <w:rFonts w:ascii="Times New Roman" w:hAnsi="Times New Roman" w:cs="Times New Roman"/>
          </w:rPr>
          <w:delText>ref</w:delText>
        </w:r>
      </w:del>
      <w:ins w:id="7" w:author="Evan" w:date="2016-04-15T16:41:00Z">
        <w:r w:rsidR="000F5C31">
          <w:rPr>
            <w:rFonts w:ascii="Times New Roman" w:hAnsi="Times New Roman" w:cs="Times New Roman"/>
          </w:rPr>
          <w:t>22</w:t>
        </w:r>
      </w:ins>
      <w:r w:rsidR="002E58AF" w:rsidRPr="007C269C">
        <w:rPr>
          <w:rFonts w:ascii="Times New Roman" w:hAnsi="Times New Roman" w:cs="Times New Roman"/>
        </w:rPr>
        <w:t xml:space="preserve">). </w:t>
      </w:r>
      <w:r w:rsidR="000368FF" w:rsidRPr="007C269C">
        <w:rPr>
          <w:rFonts w:ascii="Times New Roman" w:hAnsi="Times New Roman" w:cs="Times New Roman"/>
        </w:rPr>
        <w:t>Despite the obvious importance of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signaling in this </w:t>
      </w:r>
      <w:r w:rsidR="00844FD3">
        <w:rPr>
          <w:rFonts w:ascii="Times New Roman" w:hAnsi="Times New Roman" w:cs="Times New Roman"/>
        </w:rPr>
        <w:t>phenomenon</w:t>
      </w:r>
      <w:r w:rsidR="004D48BB" w:rsidRPr="007C269C">
        <w:rPr>
          <w:rFonts w:ascii="Times New Roman" w:hAnsi="Times New Roman" w:cs="Times New Roman"/>
        </w:rPr>
        <w:t xml:space="preserve">, </w:t>
      </w:r>
      <w:r w:rsidR="000368FF" w:rsidRPr="007C269C">
        <w:rPr>
          <w:rFonts w:ascii="Times New Roman" w:hAnsi="Times New Roman" w:cs="Times New Roman"/>
        </w:rPr>
        <w:t xml:space="preserve">components of </w:t>
      </w:r>
      <w:r w:rsidR="004D48BB" w:rsidRPr="007C269C">
        <w:rPr>
          <w:rFonts w:ascii="Times New Roman" w:hAnsi="Times New Roman" w:cs="Times New Roman"/>
        </w:rPr>
        <w:t>t</w:t>
      </w:r>
      <w:r w:rsidR="002E58AF" w:rsidRPr="007C269C">
        <w:rPr>
          <w:rFonts w:ascii="Times New Roman" w:hAnsi="Times New Roman" w:cs="Times New Roman"/>
        </w:rPr>
        <w:t xml:space="preserve">he </w:t>
      </w:r>
      <w:r w:rsidR="009A7C7C" w:rsidRPr="007C269C">
        <w:rPr>
          <w:rFonts w:ascii="Times New Roman" w:hAnsi="Times New Roman" w:cs="Times New Roman"/>
        </w:rPr>
        <w:t>CaMK cascade have</w:t>
      </w:r>
      <w:r w:rsidR="002E58AF" w:rsidRPr="007C269C">
        <w:rPr>
          <w:rFonts w:ascii="Times New Roman" w:hAnsi="Times New Roman" w:cs="Times New Roman"/>
        </w:rPr>
        <w:t xml:space="preserve"> yet to be tested for their role in habituation.</w:t>
      </w:r>
      <w:r w:rsidR="000368FF" w:rsidRPr="007C269C">
        <w:rPr>
          <w:rFonts w:ascii="Times New Roman" w:hAnsi="Times New Roman" w:cs="Times New Roman"/>
        </w:rPr>
        <w:t xml:space="preserve"> The catalytic activity of </w:t>
      </w:r>
      <w:r w:rsidR="008B6395">
        <w:rPr>
          <w:rFonts w:ascii="Times New Roman" w:hAnsi="Times New Roman" w:cs="Times New Roman"/>
        </w:rPr>
        <w:t>proteins</w:t>
      </w:r>
      <w:r w:rsidR="008B6395" w:rsidRPr="007C269C">
        <w:rPr>
          <w:rFonts w:ascii="Times New Roman" w:hAnsi="Times New Roman" w:cs="Times New Roman"/>
        </w:rPr>
        <w:t xml:space="preserve"> </w:t>
      </w:r>
      <w:r w:rsidR="000368FF" w:rsidRPr="007C269C">
        <w:rPr>
          <w:rFonts w:ascii="Times New Roman" w:hAnsi="Times New Roman" w:cs="Times New Roman"/>
        </w:rPr>
        <w:t>in this signaling cascade are dependent upon increases in intracellular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concentrations (which occurs in response to tap), are highly expressed in the nervous system</w:t>
      </w:r>
      <w:r w:rsidR="000F5BB3">
        <w:rPr>
          <w:rFonts w:ascii="Times New Roman" w:hAnsi="Times New Roman" w:cs="Times New Roman"/>
        </w:rPr>
        <w:t>,</w:t>
      </w:r>
      <w:r w:rsidR="000368FF" w:rsidRPr="007C269C">
        <w:rPr>
          <w:rFonts w:ascii="Times New Roman" w:hAnsi="Times New Roman" w:cs="Times New Roman"/>
        </w:rPr>
        <w:t xml:space="preserve"> and have been shown to be important for </w:t>
      </w:r>
      <w:r w:rsidR="00707BDE">
        <w:rPr>
          <w:rFonts w:ascii="Times New Roman" w:hAnsi="Times New Roman" w:cs="Times New Roman"/>
        </w:rPr>
        <w:t xml:space="preserve">cellular models of plasticity and long-term </w:t>
      </w:r>
      <w:r w:rsidR="000368FF" w:rsidRPr="007C269C">
        <w:rPr>
          <w:rFonts w:ascii="Times New Roman" w:hAnsi="Times New Roman" w:cs="Times New Roman"/>
        </w:rPr>
        <w:t xml:space="preserve">memory </w:t>
      </w:r>
      <w:r w:rsidR="00306A3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&lt;EndNote&gt;&lt;Cite&gt;&lt;Author&gt;Wayman&lt;/Author&gt;&lt;Year&gt;2008&lt;/Year&gt;&lt;RecNum&gt;225&lt;/RecNum&gt;&lt;Prefix&gt;reviewed in &lt;/Prefix&gt;&lt;DisplayText&gt;(reviewed in 24)&lt;/DisplayText&gt;&lt;record&gt;&lt;rec-number&gt;225&lt;/rec-number&gt;&lt;foreign-keys&gt;&lt;key app="EN" db-id="saewtxppa2099pe9v23pvv22rdafddz0fexw" timestamp="0"&gt;225&lt;/key&gt;&lt;/foreign-keys&gt;&lt;ref-type name="Journal Article"&gt;17&lt;/ref-type&gt;&lt;contributors&gt;&lt;authors&gt;&lt;author&gt;Wayman, G. A.&lt;/author&gt;&lt;author&gt;Lee, Y. S.&lt;/author&gt;&lt;author&gt;Tokumitsu, H.&lt;/author&gt;&lt;author&gt;Silva, A.&lt;/author&gt;&lt;author&gt;Soderling, T. R.&lt;/author&gt;&lt;/authors&gt;&lt;/contributors&gt;&lt;auth-address&gt;Vollum Institute, Oregon Health and Sciences University, 3181 SW Sam Jackson Park Road, Portland, OR 97239, USA.&lt;/auth-address&gt;&lt;titles&gt;&lt;title&gt;Calmodulin-kinases: modulators of neuronal development and plasticity&lt;/title&gt;&lt;secondary-title&gt;Neuron&lt;/secondary-title&gt;&lt;/titles&gt;&lt;periodical&gt;&lt;full-title&gt;Neuron&lt;/full-title&gt;&lt;/periodical&gt;&lt;pages&gt;914-31&lt;/pages&gt;&lt;volume&gt;59&lt;/volume&gt;&lt;number&gt;6&lt;/number&gt;&lt;dates&gt;&lt;year&gt;2008&lt;/year&gt;&lt;pub-dates&gt;&lt;date&gt;Sep 25&lt;/date&gt;&lt;/pub-dates&gt;&lt;/dates&gt;&lt;accession-num&gt;18817731&lt;/accession-num&gt;&lt;label&gt;p03087&lt;/label&gt;&lt;urls&gt;&lt;related-urls&gt;&lt;url&gt;http://www.ncbi.nlm.nih.gov/entrez/query.fcgi?db=pubmed&amp;amp;cmd=Retrieve&amp;amp;dopt=AbstractPlus&amp;amp;list_uids=18817731&lt;/url&gt;&lt;/related-urls&gt;&lt;pdf-urls&gt;&lt;url&gt;file://localhost/PhD/PDFs/Papers/2008/Wayman/Neuron%202008%20Wayman.pdf&lt;/url&gt;&lt;/pdf-urls&gt;&lt;/urls&gt;&lt;custom3&gt;papers://8AA0C3BD-21D4-4EC8-9C40-6941FFCC2A03/Paper/p3087&lt;/custom3&gt;&lt;electronic-resource-num&gt;10.1016/j.neuron.2008.08.021&lt;/electronic-resource-num&gt;&lt;language&gt;eng&lt;/language&gt;&lt;/record&gt;&lt;/Cite&gt;&lt;/EndNote&gt;</w:instrText>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4" w:tooltip="Wayman, 2008 #225" w:history="1">
        <w:r w:rsidR="008D3F32">
          <w:rPr>
            <w:rFonts w:ascii="Times New Roman" w:hAnsi="Times New Roman" w:cs="Times New Roman"/>
            <w:noProof/>
          </w:rPr>
          <w:t>reviewed in 24</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3A0635">
        <w:rPr>
          <w:rFonts w:ascii="Times New Roman" w:hAnsi="Times New Roman" w:cs="Times New Roman"/>
        </w:rPr>
        <w:t>. T</w:t>
      </w:r>
      <w:r w:rsidR="000368FF" w:rsidRPr="007C269C">
        <w:rPr>
          <w:rFonts w:ascii="Times New Roman" w:hAnsi="Times New Roman" w:cs="Times New Roman"/>
        </w:rPr>
        <w:t xml:space="preserve">hus we hypothesized that this cascade may also function in </w:t>
      </w:r>
      <w:r w:rsidR="00F84F9D" w:rsidRPr="007C269C">
        <w:rPr>
          <w:rFonts w:ascii="Times New Roman" w:hAnsi="Times New Roman" w:cs="Times New Roman"/>
        </w:rPr>
        <w:t>learning</w:t>
      </w:r>
      <w:r w:rsidR="000E3D18">
        <w:rPr>
          <w:rFonts w:ascii="Times New Roman" w:hAnsi="Times New Roman" w:cs="Times New Roman"/>
        </w:rPr>
        <w:t xml:space="preserve"> in </w:t>
      </w:r>
      <w:r w:rsidR="000E3D18" w:rsidRPr="00CF2B9C">
        <w:rPr>
          <w:rFonts w:ascii="Times New Roman" w:hAnsi="Times New Roman" w:cs="Times New Roman"/>
          <w:i/>
        </w:rPr>
        <w:t>C. elegans</w:t>
      </w:r>
      <w:r w:rsidR="00F84F9D" w:rsidRPr="007C269C">
        <w:rPr>
          <w:rFonts w:ascii="Times New Roman" w:hAnsi="Times New Roman" w:cs="Times New Roman"/>
        </w:rPr>
        <w:t xml:space="preserve">, specifically </w:t>
      </w:r>
      <w:r w:rsidR="000E3D18">
        <w:rPr>
          <w:rFonts w:ascii="Times New Roman" w:hAnsi="Times New Roman" w:cs="Times New Roman"/>
        </w:rPr>
        <w:t xml:space="preserve">in </w:t>
      </w:r>
      <w:r w:rsidR="00F84F9D" w:rsidRPr="007C269C">
        <w:rPr>
          <w:rFonts w:ascii="Times New Roman" w:hAnsi="Times New Roman" w:cs="Times New Roman"/>
        </w:rPr>
        <w:t>tap habituation</w:t>
      </w:r>
      <w:r w:rsidR="000368FF" w:rsidRPr="007C269C">
        <w:rPr>
          <w:rFonts w:ascii="Times New Roman" w:hAnsi="Times New Roman" w:cs="Times New Roman"/>
        </w:rPr>
        <w:t xml:space="preserve">. </w:t>
      </w:r>
      <w:r w:rsidR="00BA7F55" w:rsidRPr="007C269C">
        <w:rPr>
          <w:rFonts w:ascii="Times New Roman" w:hAnsi="Times New Roman" w:cs="Times New Roman"/>
        </w:rPr>
        <w:br/>
        <w:t xml:space="preserve">  </w:t>
      </w:r>
      <w:r w:rsidR="00BA7F55" w:rsidRPr="007C269C">
        <w:rPr>
          <w:rFonts w:ascii="Times New Roman" w:hAnsi="Times New Roman" w:cs="Times New Roman"/>
        </w:rPr>
        <w:tab/>
      </w:r>
      <w:r w:rsidR="00797E7E" w:rsidRPr="007C269C">
        <w:rPr>
          <w:rFonts w:ascii="Times New Roman" w:hAnsi="Times New Roman" w:cs="Times New Roman"/>
        </w:rPr>
        <w:t xml:space="preserve">The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genome encodes a single homolog each of CaMKK,</w:t>
      </w:r>
      <w:r w:rsidR="002E58AF" w:rsidRPr="007C269C">
        <w:rPr>
          <w:rFonts w:ascii="Times New Roman" w:hAnsi="Times New Roman" w:cs="Times New Roman"/>
        </w:rPr>
        <w:t xml:space="preserve"> </w:t>
      </w:r>
      <w:r w:rsidR="00797E7E" w:rsidRPr="007C269C">
        <w:rPr>
          <w:rFonts w:ascii="Times New Roman" w:hAnsi="Times New Roman" w:cs="Times New Roman"/>
          <w:i/>
          <w:iCs/>
        </w:rPr>
        <w:t xml:space="preserve">ckk-1, </w:t>
      </w:r>
      <w:r w:rsidR="00797E7E" w:rsidRPr="007C269C">
        <w:rPr>
          <w:rFonts w:ascii="Times New Roman" w:hAnsi="Times New Roman" w:cs="Times New Roman"/>
        </w:rPr>
        <w:t>and CaMK1</w:t>
      </w:r>
      <w:r w:rsidR="009C19A6" w:rsidRPr="007C269C">
        <w:rPr>
          <w:rFonts w:ascii="Times New Roman" w:hAnsi="Times New Roman" w:cs="Times New Roman"/>
        </w:rPr>
        <w:t>/4</w:t>
      </w:r>
      <w:r w:rsidR="00797E7E" w:rsidRPr="007C269C">
        <w:rPr>
          <w:rFonts w:ascii="Times New Roman" w:hAnsi="Times New Roman" w:cs="Times New Roman"/>
        </w:rPr>
        <w:t xml:space="preserve">, </w:t>
      </w:r>
      <w:r w:rsidR="00797E7E" w:rsidRPr="007C269C">
        <w:rPr>
          <w:rFonts w:ascii="Times New Roman" w:hAnsi="Times New Roman" w:cs="Times New Roman"/>
          <w:i/>
          <w:iCs/>
        </w:rPr>
        <w:t xml:space="preserve">cmk-1 </w:t>
      </w:r>
      <w:r w:rsidR="00E2222F" w:rsidRPr="007C269C">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 </w:instrText>
      </w:r>
      <w:r w:rsidR="00D42073">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EN.CITE.DATA </w:instrText>
      </w:r>
      <w:r w:rsidR="00D42073">
        <w:rPr>
          <w:rFonts w:ascii="Times New Roman" w:hAnsi="Times New Roman" w:cs="Times New Roman"/>
          <w:iCs/>
        </w:rPr>
      </w:r>
      <w:r w:rsidR="00D42073">
        <w:rPr>
          <w:rFonts w:ascii="Times New Roman" w:hAnsi="Times New Roman" w:cs="Times New Roman"/>
          <w:iCs/>
        </w:rPr>
        <w:fldChar w:fldCharType="end"/>
      </w:r>
      <w:r w:rsidR="00E2222F" w:rsidRPr="007C269C">
        <w:rPr>
          <w:rFonts w:ascii="Times New Roman" w:hAnsi="Times New Roman" w:cs="Times New Roman"/>
          <w:iCs/>
        </w:rPr>
      </w:r>
      <w:r w:rsidR="00E2222F" w:rsidRPr="007C269C">
        <w:rPr>
          <w:rFonts w:ascii="Times New Roman" w:hAnsi="Times New Roman" w:cs="Times New Roman"/>
          <w:iCs/>
        </w:rPr>
        <w:fldChar w:fldCharType="separate"/>
      </w:r>
      <w:r w:rsidR="00D42073">
        <w:rPr>
          <w:rFonts w:ascii="Times New Roman" w:hAnsi="Times New Roman" w:cs="Times New Roman"/>
          <w:iCs/>
          <w:noProof/>
        </w:rPr>
        <w:t>(</w:t>
      </w:r>
      <w:hyperlink w:anchor="_ENREF_25" w:tooltip="Eto, 1999 #165" w:history="1">
        <w:r w:rsidR="008D3F32">
          <w:rPr>
            <w:rFonts w:ascii="Times New Roman" w:hAnsi="Times New Roman" w:cs="Times New Roman"/>
            <w:iCs/>
            <w:noProof/>
          </w:rPr>
          <w:t>25</w:t>
        </w:r>
      </w:hyperlink>
      <w:r w:rsidR="00D42073">
        <w:rPr>
          <w:rFonts w:ascii="Times New Roman" w:hAnsi="Times New Roman" w:cs="Times New Roman"/>
          <w:iCs/>
          <w:noProof/>
        </w:rPr>
        <w:t>)</w:t>
      </w:r>
      <w:r w:rsidR="00E2222F" w:rsidRPr="007C269C">
        <w:rPr>
          <w:rFonts w:ascii="Times New Roman" w:hAnsi="Times New Roman" w:cs="Times New Roman"/>
          <w:iCs/>
        </w:rPr>
        <w:fldChar w:fldCharType="end"/>
      </w:r>
      <w:r w:rsidR="00797E7E" w:rsidRPr="007C269C">
        <w:rPr>
          <w:rFonts w:ascii="Times New Roman" w:hAnsi="Times New Roman" w:cs="Times New Roman"/>
        </w:rPr>
        <w:t>. Both genes are expressed in the nervous system and strains with mutations in these genes appear superficially wild-type</w:t>
      </w:r>
      <w:r w:rsidR="00A6195A" w:rsidRPr="007C269C">
        <w:rPr>
          <w:rFonts w:ascii="Times New Roman" w:hAnsi="Times New Roman" w:cs="Times New Roman"/>
        </w:rPr>
        <w:t xml:space="preserve"> </w:t>
      </w:r>
      <w:r w:rsidR="00A6195A" w:rsidRPr="007C269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6195A" w:rsidRPr="007C269C">
        <w:rPr>
          <w:rFonts w:ascii="Times New Roman" w:hAnsi="Times New Roman" w:cs="Times New Roman"/>
        </w:rPr>
      </w:r>
      <w:r w:rsidR="00A6195A"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A6195A" w:rsidRPr="007C269C">
        <w:rPr>
          <w:rFonts w:ascii="Times New Roman" w:hAnsi="Times New Roman" w:cs="Times New Roman"/>
        </w:rPr>
        <w:fldChar w:fldCharType="end"/>
      </w:r>
      <w:ins w:id="8" w:author="Evan" w:date="2016-04-18T10:00:00Z">
        <w:r w:rsidR="003B5B4A">
          <w:rPr>
            <w:rFonts w:ascii="Times New Roman" w:hAnsi="Times New Roman" w:cs="Times New Roman"/>
          </w:rPr>
          <w:t xml:space="preserve">, however behavioral deficits related to </w:t>
        </w:r>
      </w:ins>
      <w:ins w:id="9" w:author="Evan" w:date="2016-04-15T16:59:00Z">
        <w:r w:rsidR="00081FFE">
          <w:rPr>
            <w:rFonts w:ascii="Times New Roman" w:hAnsi="Times New Roman" w:cs="Times New Roman"/>
          </w:rPr>
          <w:t>experience-dependent</w:t>
        </w:r>
      </w:ins>
      <w:ins w:id="10" w:author="Evan" w:date="2016-04-15T16:54:00Z">
        <w:r w:rsidR="0008551C">
          <w:rPr>
            <w:rFonts w:ascii="Times New Roman" w:hAnsi="Times New Roman" w:cs="Times New Roman"/>
          </w:rPr>
          <w:t xml:space="preserve"> </w:t>
        </w:r>
      </w:ins>
      <w:ins w:id="11" w:author="Evan" w:date="2016-04-15T16:50:00Z">
        <w:r w:rsidR="0008551C">
          <w:rPr>
            <w:rFonts w:ascii="Times New Roman" w:hAnsi="Times New Roman" w:cs="Times New Roman"/>
          </w:rPr>
          <w:t xml:space="preserve">thermotaxis and heat avoidance </w:t>
        </w:r>
      </w:ins>
      <w:ins w:id="12" w:author="Evan" w:date="2016-04-18T10:01:00Z">
        <w:r w:rsidR="003B5B4A">
          <w:rPr>
            <w:rFonts w:ascii="Times New Roman" w:hAnsi="Times New Roman" w:cs="Times New Roman"/>
          </w:rPr>
          <w:t xml:space="preserve">were recently identified </w:t>
        </w:r>
      </w:ins>
      <w:ins w:id="13" w:author="Evan" w:date="2016-04-15T16:50:00Z">
        <w:r w:rsidR="0008551C">
          <w:rPr>
            <w:rFonts w:ascii="Times New Roman" w:hAnsi="Times New Roman" w:cs="Times New Roman"/>
          </w:rPr>
          <w:t>(</w:t>
        </w:r>
      </w:ins>
      <w:ins w:id="14" w:author="Evan" w:date="2016-04-15T16:51:00Z">
        <w:r w:rsidR="0008551C">
          <w:rPr>
            <w:rFonts w:ascii="Times New Roman" w:hAnsi="Times New Roman" w:cs="Times New Roman"/>
          </w:rPr>
          <w:t xml:space="preserve">Yu et al, 2014; </w:t>
        </w:r>
      </w:ins>
      <w:ins w:id="15" w:author="Evan" w:date="2016-04-15T16:50:00Z">
        <w:r w:rsidR="0008551C">
          <w:rPr>
            <w:rFonts w:ascii="Times New Roman" w:hAnsi="Times New Roman" w:cs="Times New Roman"/>
          </w:rPr>
          <w:t>Schild et al., 2014</w:t>
        </w:r>
      </w:ins>
      <w:ins w:id="16" w:author="Evan" w:date="2016-04-15T16:59:00Z">
        <w:r w:rsidR="00081FFE">
          <w:rPr>
            <w:rFonts w:ascii="Times New Roman" w:hAnsi="Times New Roman" w:cs="Times New Roman"/>
          </w:rPr>
          <w:t>; Kobayashi et al., 2016</w:t>
        </w:r>
      </w:ins>
      <w:ins w:id="17" w:author="Evan" w:date="2016-04-15T16:50:00Z">
        <w:r w:rsidR="0008551C">
          <w:rPr>
            <w:rFonts w:ascii="Times New Roman" w:hAnsi="Times New Roman" w:cs="Times New Roman"/>
          </w:rPr>
          <w:t>).</w:t>
        </w:r>
      </w:ins>
      <w:del w:id="18" w:author="Evan" w:date="2016-04-15T16:49:00Z">
        <w:r w:rsidR="00797E7E" w:rsidRPr="007C269C" w:rsidDel="0008551C">
          <w:rPr>
            <w:rFonts w:ascii="Times New Roman" w:hAnsi="Times New Roman" w:cs="Times New Roman"/>
          </w:rPr>
          <w:delText xml:space="preserve">. </w:delText>
        </w:r>
      </w:del>
      <w:ins w:id="19" w:author="Evan" w:date="2016-04-15T16:49:00Z">
        <w:r w:rsidR="0008551C">
          <w:rPr>
            <w:rFonts w:ascii="Times New Roman" w:hAnsi="Times New Roman" w:cs="Times New Roman"/>
          </w:rPr>
          <w:t xml:space="preserve"> </w:t>
        </w:r>
      </w:ins>
      <w:r w:rsidR="000B48DD" w:rsidRPr="007C269C">
        <w:rPr>
          <w:rFonts w:ascii="Times New Roman" w:hAnsi="Times New Roman" w:cs="Times New Roman"/>
        </w:rPr>
        <w:t>We</w:t>
      </w:r>
      <w:r w:rsidR="00797E7E" w:rsidRPr="007C269C">
        <w:rPr>
          <w:rFonts w:ascii="Times New Roman" w:hAnsi="Times New Roman" w:cs="Times New Roman"/>
        </w:rPr>
        <w:t xml:space="preserve"> found that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 xml:space="preserve">strains carrying mutations in </w:t>
      </w:r>
      <w:r w:rsidR="00797E7E" w:rsidRPr="007C269C">
        <w:rPr>
          <w:rFonts w:ascii="Times New Roman" w:hAnsi="Times New Roman" w:cs="Times New Roman"/>
          <w:i/>
          <w:iCs/>
        </w:rPr>
        <w:t xml:space="preserve">cmk-1, </w:t>
      </w:r>
      <w:r w:rsidR="00797E7E" w:rsidRPr="007C269C">
        <w:rPr>
          <w:rFonts w:ascii="Times New Roman" w:hAnsi="Times New Roman" w:cs="Times New Roman"/>
        </w:rPr>
        <w:t xml:space="preserve">but not </w:t>
      </w:r>
      <w:r w:rsidR="00306A37" w:rsidRPr="007C269C">
        <w:rPr>
          <w:rFonts w:ascii="Times New Roman" w:hAnsi="Times New Roman" w:cs="Times New Roman"/>
          <w:i/>
        </w:rPr>
        <w:t>ckk-1</w:t>
      </w:r>
      <w:r w:rsidR="009640DE">
        <w:rPr>
          <w:rFonts w:ascii="Times New Roman" w:hAnsi="Times New Roman" w:cs="Times New Roman"/>
        </w:rPr>
        <w:t>,</w:t>
      </w:r>
      <w:r w:rsidR="004B77DE">
        <w:rPr>
          <w:rFonts w:ascii="Times New Roman" w:hAnsi="Times New Roman" w:cs="Times New Roman"/>
        </w:rPr>
        <w:t xml:space="preserve"> exhibited</w:t>
      </w:r>
      <w:r w:rsidR="0033105B">
        <w:rPr>
          <w:rFonts w:ascii="Times New Roman" w:hAnsi="Times New Roman" w:cs="Times New Roman"/>
        </w:rPr>
        <w:t xml:space="preserve"> altered responding to</w:t>
      </w:r>
      <w:r w:rsidR="004B77DE">
        <w:rPr>
          <w:rFonts w:ascii="Times New Roman" w:hAnsi="Times New Roman" w:cs="Times New Roman"/>
        </w:rPr>
        <w:t xml:space="preserve"> </w:t>
      </w:r>
      <w:r w:rsidR="004B77DE" w:rsidRPr="00077619">
        <w:rPr>
          <w:rFonts w:ascii="Times New Roman" w:hAnsi="Times New Roman" w:cs="Times New Roman"/>
        </w:rPr>
        <w:t>mechan</w:t>
      </w:r>
      <w:r w:rsidR="0033105B" w:rsidRPr="00077619">
        <w:rPr>
          <w:rFonts w:ascii="Times New Roman" w:hAnsi="Times New Roman" w:cs="Times New Roman"/>
        </w:rPr>
        <w:t>ical stimuli</w:t>
      </w:r>
      <w:r w:rsidR="004B77DE">
        <w:rPr>
          <w:rFonts w:ascii="Times New Roman" w:hAnsi="Times New Roman" w:cs="Times New Roman"/>
        </w:rPr>
        <w:t xml:space="preserve"> and tap</w:t>
      </w:r>
      <w:r w:rsidR="009A4ACC" w:rsidRPr="007C269C">
        <w:rPr>
          <w:rFonts w:ascii="Times New Roman" w:hAnsi="Times New Roman" w:cs="Times New Roman"/>
        </w:rPr>
        <w:t xml:space="preserve"> </w:t>
      </w:r>
      <w:r w:rsidR="008637BD" w:rsidRPr="007C269C">
        <w:rPr>
          <w:rFonts w:ascii="Times New Roman" w:hAnsi="Times New Roman" w:cs="Times New Roman"/>
        </w:rPr>
        <w:t>habituati</w:t>
      </w:r>
      <w:r w:rsidR="004B77DE">
        <w:rPr>
          <w:rFonts w:ascii="Times New Roman" w:hAnsi="Times New Roman" w:cs="Times New Roman"/>
        </w:rPr>
        <w:t>o</w:t>
      </w:r>
      <w:r w:rsidR="008637BD" w:rsidRPr="007C269C">
        <w:rPr>
          <w:rFonts w:ascii="Times New Roman" w:hAnsi="Times New Roman" w:cs="Times New Roman"/>
        </w:rPr>
        <w:t xml:space="preserve">n </w:t>
      </w:r>
      <w:r w:rsidR="004B77DE">
        <w:rPr>
          <w:rFonts w:ascii="Times New Roman" w:hAnsi="Times New Roman" w:cs="Times New Roman"/>
        </w:rPr>
        <w:t>defects</w:t>
      </w:r>
      <w:r w:rsidR="008637BD" w:rsidRPr="007C269C">
        <w:rPr>
          <w:rFonts w:ascii="Times New Roman" w:hAnsi="Times New Roman" w:cs="Times New Roman"/>
        </w:rPr>
        <w:t xml:space="preserve">. </w:t>
      </w:r>
      <w:r w:rsidR="00797E7E" w:rsidRPr="007C269C">
        <w:rPr>
          <w:rFonts w:ascii="Times New Roman" w:hAnsi="Times New Roman" w:cs="Times New Roman"/>
        </w:rPr>
        <w:t xml:space="preserve">This is the first </w:t>
      </w:r>
      <w:r w:rsidR="00797E7E" w:rsidRPr="007C269C">
        <w:rPr>
          <w:rFonts w:ascii="Times New Roman" w:hAnsi="Times New Roman" w:cs="Times New Roman"/>
          <w:i/>
          <w:iCs/>
        </w:rPr>
        <w:t xml:space="preserve">in vivo </w:t>
      </w:r>
      <w:r w:rsidR="00797E7E" w:rsidRPr="007C269C">
        <w:rPr>
          <w:rFonts w:ascii="Times New Roman" w:hAnsi="Times New Roman" w:cs="Times New Roman"/>
        </w:rPr>
        <w:t xml:space="preserve">evidence </w:t>
      </w:r>
      <w:r w:rsidR="00FE404B">
        <w:rPr>
          <w:rFonts w:ascii="Times New Roman" w:hAnsi="Times New Roman" w:cs="Times New Roman"/>
        </w:rPr>
        <w:t>that</w:t>
      </w:r>
      <w:r w:rsidR="00797E7E" w:rsidRPr="007C269C">
        <w:rPr>
          <w:rFonts w:ascii="Times New Roman" w:hAnsi="Times New Roman" w:cs="Times New Roman"/>
        </w:rPr>
        <w:t xml:space="preserve"> CaMK</w:t>
      </w:r>
      <w:r w:rsidR="00FE404B">
        <w:rPr>
          <w:rFonts w:ascii="Times New Roman" w:hAnsi="Times New Roman" w:cs="Times New Roman"/>
        </w:rPr>
        <w:t>1/4 functions to modulate</w:t>
      </w:r>
      <w:r w:rsidR="00797E7E" w:rsidRPr="007C269C">
        <w:rPr>
          <w:rFonts w:ascii="Times New Roman" w:hAnsi="Times New Roman" w:cs="Times New Roman"/>
        </w:rPr>
        <w:t xml:space="preserve"> learning</w:t>
      </w:r>
      <w:r w:rsidR="00FE404B">
        <w:rPr>
          <w:rFonts w:ascii="Times New Roman" w:hAnsi="Times New Roman" w:cs="Times New Roman"/>
        </w:rPr>
        <w:t xml:space="preserve"> a</w:t>
      </w:r>
      <w:r w:rsidR="00191B78">
        <w:rPr>
          <w:rFonts w:ascii="Times New Roman" w:hAnsi="Times New Roman" w:cs="Times New Roman"/>
        </w:rPr>
        <w:t>c</w:t>
      </w:r>
      <w:r w:rsidR="00FE404B">
        <w:rPr>
          <w:rFonts w:ascii="Times New Roman" w:hAnsi="Times New Roman" w:cs="Times New Roman"/>
        </w:rPr>
        <w:t>quisition</w:t>
      </w:r>
      <w:r w:rsidR="00797E7E" w:rsidRPr="007C269C">
        <w:rPr>
          <w:rFonts w:ascii="Times New Roman" w:hAnsi="Times New Roman" w:cs="Times New Roman"/>
        </w:rPr>
        <w:t xml:space="preserve"> in awake</w:t>
      </w:r>
      <w:r w:rsidR="00FE404B">
        <w:rPr>
          <w:rFonts w:ascii="Times New Roman" w:hAnsi="Times New Roman" w:cs="Times New Roman"/>
        </w:rPr>
        <w:t>,</w:t>
      </w:r>
      <w:r w:rsidR="00797E7E" w:rsidRPr="007C269C">
        <w:rPr>
          <w:rFonts w:ascii="Times New Roman" w:hAnsi="Times New Roman" w:cs="Times New Roman"/>
        </w:rPr>
        <w:t xml:space="preserve"> behaving animals. A screen </w:t>
      </w:r>
      <w:r w:rsidR="000B48DD" w:rsidRPr="007C269C">
        <w:rPr>
          <w:rFonts w:ascii="Times New Roman" w:hAnsi="Times New Roman" w:cs="Times New Roman"/>
        </w:rPr>
        <w:t>for</w:t>
      </w:r>
      <w:r w:rsidR="00797E7E" w:rsidRPr="007C269C">
        <w:rPr>
          <w:rFonts w:ascii="Times New Roman" w:hAnsi="Times New Roman" w:cs="Times New Roman"/>
        </w:rPr>
        <w:t xml:space="preserve"> downstream targets of CMK-1 </w:t>
      </w:r>
      <w:r w:rsidR="00C6396E" w:rsidRPr="007C269C">
        <w:rPr>
          <w:rFonts w:ascii="Times New Roman" w:hAnsi="Times New Roman" w:cs="Times New Roman"/>
        </w:rPr>
        <w:t xml:space="preserve">predicted from </w:t>
      </w:r>
      <w:r w:rsidR="00797E7E" w:rsidRPr="007C269C">
        <w:rPr>
          <w:rFonts w:ascii="Times New Roman" w:hAnsi="Times New Roman" w:cs="Times New Roman"/>
        </w:rPr>
        <w:t>bioinformatics analysis</w:t>
      </w:r>
      <w:r w:rsidR="000B48DD" w:rsidRPr="007C269C">
        <w:rPr>
          <w:rFonts w:ascii="Times New Roman" w:hAnsi="Times New Roman" w:cs="Times New Roman"/>
        </w:rPr>
        <w:t xml:space="preserve"> </w:t>
      </w:r>
      <w:r w:rsidR="00C6396E" w:rsidRPr="007C269C">
        <w:rPr>
          <w:rFonts w:ascii="Times New Roman" w:hAnsi="Times New Roman" w:cs="Times New Roman"/>
        </w:rPr>
        <w:t xml:space="preserve">of the human and </w:t>
      </w:r>
      <w:r w:rsidR="00C6396E" w:rsidRPr="007C269C">
        <w:rPr>
          <w:rFonts w:ascii="Times New Roman" w:hAnsi="Times New Roman" w:cs="Times New Roman"/>
          <w:i/>
        </w:rPr>
        <w:t>C. elegans</w:t>
      </w:r>
      <w:r w:rsidR="00C6396E" w:rsidRPr="007C269C">
        <w:rPr>
          <w:rFonts w:ascii="Times New Roman" w:hAnsi="Times New Roman" w:cs="Times New Roman"/>
        </w:rPr>
        <w:t xml:space="preserve"> CaMK catalytic </w:t>
      </w:r>
      <w:r w:rsidR="005200B8">
        <w:rPr>
          <w:rFonts w:ascii="Times New Roman" w:hAnsi="Times New Roman" w:cs="Times New Roman"/>
        </w:rPr>
        <w:t>domains</w:t>
      </w:r>
      <w:r w:rsidR="005200B8" w:rsidRPr="007C269C">
        <w:rPr>
          <w:rFonts w:ascii="Times New Roman" w:hAnsi="Times New Roman" w:cs="Times New Roman"/>
        </w:rPr>
        <w:t xml:space="preserve"> </w:t>
      </w:r>
      <w:r w:rsidR="000B48DD" w:rsidRPr="007C269C">
        <w:rPr>
          <w:rFonts w:ascii="Times New Roman" w:hAnsi="Times New Roman" w:cs="Times New Roman"/>
        </w:rPr>
        <w:t>led to the</w:t>
      </w:r>
      <w:r w:rsidR="00797E7E" w:rsidRPr="007C269C">
        <w:rPr>
          <w:rFonts w:ascii="Times New Roman" w:hAnsi="Times New Roman" w:cs="Times New Roman"/>
        </w:rPr>
        <w:t xml:space="preserve"> identifi</w:t>
      </w:r>
      <w:r w:rsidR="000B48DD" w:rsidRPr="007C269C">
        <w:rPr>
          <w:rFonts w:ascii="Times New Roman" w:hAnsi="Times New Roman" w:cs="Times New Roman"/>
        </w:rPr>
        <w:t xml:space="preserve">cation of </w:t>
      </w:r>
      <w:r w:rsidR="00C6396E" w:rsidRPr="007C269C">
        <w:rPr>
          <w:rFonts w:ascii="Times New Roman" w:hAnsi="Times New Roman" w:cs="Times New Roman"/>
        </w:rPr>
        <w:t xml:space="preserve">the </w:t>
      </w:r>
      <w:r w:rsidR="00C6396E" w:rsidRPr="007C269C">
        <w:rPr>
          <w:rFonts w:ascii="Times New Roman" w:hAnsi="Times New Roman" w:cs="Times New Roman"/>
          <w:i/>
        </w:rPr>
        <w:t>C. elegans</w:t>
      </w:r>
      <w:r w:rsidR="00C6396E" w:rsidRPr="007C269C">
        <w:rPr>
          <w:rFonts w:ascii="Times New Roman" w:hAnsi="Times New Roman" w:cs="Times New Roman"/>
        </w:rPr>
        <w:t xml:space="preserve"> </w:t>
      </w:r>
      <w:r w:rsidR="00C6396E" w:rsidRPr="007C269C">
        <w:rPr>
          <w:rFonts w:ascii="Times New Roman" w:hAnsi="Times New Roman" w:cs="Times New Roman"/>
          <w:noProof/>
        </w:rPr>
        <w:t>O-linked N-acetylglucosamine (</w:t>
      </w:r>
      <w:r w:rsidR="00C6396E" w:rsidRPr="007C269C">
        <w:rPr>
          <w:rFonts w:ascii="Times New Roman" w:hAnsi="Times New Roman" w:cs="Times New Roman"/>
          <w:color w:val="101010"/>
        </w:rPr>
        <w:t>O-GlcN</w:t>
      </w:r>
      <w:r w:rsidR="002128BC">
        <w:rPr>
          <w:rFonts w:ascii="Times New Roman" w:hAnsi="Times New Roman" w:cs="Times New Roman"/>
          <w:color w:val="101010"/>
        </w:rPr>
        <w:t>A</w:t>
      </w:r>
      <w:r w:rsidR="00C6396E" w:rsidRPr="007C269C">
        <w:rPr>
          <w:rFonts w:ascii="Times New Roman" w:hAnsi="Times New Roman" w:cs="Times New Roman"/>
          <w:color w:val="101010"/>
        </w:rPr>
        <w:t xml:space="preserve">c) transferase </w:t>
      </w:r>
      <w:r w:rsidR="00C6396E" w:rsidRPr="007C269C">
        <w:rPr>
          <w:rFonts w:ascii="Times New Roman" w:hAnsi="Times New Roman" w:cs="Times New Roman"/>
        </w:rPr>
        <w:t xml:space="preserve">homolog, </w:t>
      </w:r>
      <w:r w:rsidR="000B48DD" w:rsidRPr="007C269C">
        <w:rPr>
          <w:rFonts w:ascii="Times New Roman" w:hAnsi="Times New Roman" w:cs="Times New Roman"/>
        </w:rPr>
        <w:t xml:space="preserve">OGT-1, </w:t>
      </w:r>
      <w:r w:rsidR="00004006" w:rsidRPr="007C269C">
        <w:rPr>
          <w:rFonts w:ascii="Times New Roman" w:hAnsi="Times New Roman" w:cs="Times New Roman"/>
        </w:rPr>
        <w:t xml:space="preserve">as also functioning in </w:t>
      </w:r>
      <w:r w:rsidR="00441098">
        <w:rPr>
          <w:rFonts w:ascii="Times New Roman" w:hAnsi="Times New Roman" w:cs="Times New Roman"/>
        </w:rPr>
        <w:t xml:space="preserve">responding to mechanical stimuli </w:t>
      </w:r>
      <w:r w:rsidR="009640DE">
        <w:rPr>
          <w:rFonts w:ascii="Times New Roman" w:hAnsi="Times New Roman" w:cs="Times New Roman"/>
        </w:rPr>
        <w:t xml:space="preserve">and </w:t>
      </w:r>
      <w:r w:rsidR="00004006" w:rsidRPr="007C269C">
        <w:rPr>
          <w:rFonts w:ascii="Times New Roman" w:hAnsi="Times New Roman" w:cs="Times New Roman"/>
        </w:rPr>
        <w:t>tap habituation</w:t>
      </w:r>
      <w:r w:rsidR="004B026E">
        <w:rPr>
          <w:rFonts w:ascii="Times New Roman" w:hAnsi="Times New Roman" w:cs="Times New Roman"/>
        </w:rPr>
        <w:t>. Thus</w:t>
      </w:r>
      <w:r w:rsidR="005200B8">
        <w:rPr>
          <w:rFonts w:ascii="Times New Roman" w:hAnsi="Times New Roman" w:cs="Times New Roman"/>
        </w:rPr>
        <w:t xml:space="preserve">, </w:t>
      </w:r>
      <w:r w:rsidR="004B026E">
        <w:rPr>
          <w:rFonts w:ascii="Times New Roman" w:hAnsi="Times New Roman" w:cs="Times New Roman"/>
        </w:rPr>
        <w:t>we</w:t>
      </w:r>
      <w:r w:rsidR="00004006" w:rsidRPr="007C269C">
        <w:rPr>
          <w:rFonts w:ascii="Times New Roman" w:hAnsi="Times New Roman" w:cs="Times New Roman"/>
        </w:rPr>
        <w:t xml:space="preserve"> </w:t>
      </w:r>
      <w:r w:rsidR="000B48DD" w:rsidRPr="007C269C">
        <w:rPr>
          <w:rFonts w:ascii="Times New Roman" w:hAnsi="Times New Roman" w:cs="Times New Roman"/>
        </w:rPr>
        <w:t>demonstrat</w:t>
      </w:r>
      <w:r w:rsidR="004B026E">
        <w:rPr>
          <w:rFonts w:ascii="Times New Roman" w:hAnsi="Times New Roman" w:cs="Times New Roman"/>
        </w:rPr>
        <w:t>e</w:t>
      </w:r>
      <w:r w:rsidR="000B48DD" w:rsidRPr="007C269C">
        <w:rPr>
          <w:rFonts w:ascii="Times New Roman" w:hAnsi="Times New Roman" w:cs="Times New Roman"/>
        </w:rPr>
        <w:t xml:space="preserve"> for the first time that posttranslational O-GlcN</w:t>
      </w:r>
      <w:r w:rsidR="002128BC">
        <w:rPr>
          <w:rFonts w:ascii="Times New Roman" w:hAnsi="Times New Roman" w:cs="Times New Roman"/>
        </w:rPr>
        <w:t>A</w:t>
      </w:r>
      <w:r w:rsidR="000B48DD" w:rsidRPr="007C269C">
        <w:rPr>
          <w:rFonts w:ascii="Times New Roman" w:hAnsi="Times New Roman" w:cs="Times New Roman"/>
        </w:rPr>
        <w:t xml:space="preserve">c modification of proteins is </w:t>
      </w:r>
      <w:r w:rsidR="000E3D18">
        <w:rPr>
          <w:rFonts w:ascii="Times New Roman" w:hAnsi="Times New Roman" w:cs="Times New Roman"/>
        </w:rPr>
        <w:t>important</w:t>
      </w:r>
      <w:r w:rsidR="000E3D18" w:rsidRPr="007C269C">
        <w:rPr>
          <w:rFonts w:ascii="Times New Roman" w:hAnsi="Times New Roman" w:cs="Times New Roman"/>
        </w:rPr>
        <w:t xml:space="preserve"> </w:t>
      </w:r>
      <w:r w:rsidR="000B48DD" w:rsidRPr="007C269C">
        <w:rPr>
          <w:rFonts w:ascii="Times New Roman" w:hAnsi="Times New Roman" w:cs="Times New Roman"/>
        </w:rPr>
        <w:t>for</w:t>
      </w:r>
      <w:r w:rsidR="00FE404B">
        <w:rPr>
          <w:rFonts w:ascii="Times New Roman" w:hAnsi="Times New Roman" w:cs="Times New Roman"/>
        </w:rPr>
        <w:t xml:space="preserve"> responding to mechanical stimuli and</w:t>
      </w:r>
      <w:r w:rsidR="000B48DD" w:rsidRPr="007C269C">
        <w:rPr>
          <w:rFonts w:ascii="Times New Roman" w:hAnsi="Times New Roman" w:cs="Times New Roman"/>
        </w:rPr>
        <w:t xml:space="preserve"> </w:t>
      </w:r>
      <w:r w:rsidR="000B48DD" w:rsidRPr="007C269C">
        <w:rPr>
          <w:rFonts w:ascii="Times New Roman" w:hAnsi="Times New Roman" w:cs="Times New Roman"/>
          <w:i/>
        </w:rPr>
        <w:t>in vivo</w:t>
      </w:r>
      <w:r w:rsidR="000B48DD" w:rsidRPr="007C269C">
        <w:rPr>
          <w:rFonts w:ascii="Times New Roman" w:hAnsi="Times New Roman" w:cs="Times New Roman"/>
        </w:rPr>
        <w:t xml:space="preserve"> learning.</w:t>
      </w:r>
    </w:p>
    <w:p w14:paraId="23CB2163" w14:textId="77777777" w:rsidR="00797E7E" w:rsidRPr="007C269C" w:rsidRDefault="00797E7E" w:rsidP="00B201DA">
      <w:pPr>
        <w:spacing w:line="480" w:lineRule="auto"/>
        <w:rPr>
          <w:rFonts w:ascii="Times New Roman" w:hAnsi="Times New Roman" w:cs="Times New Roman"/>
        </w:rPr>
      </w:pPr>
    </w:p>
    <w:p w14:paraId="42CC91FB"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Results</w:t>
      </w:r>
    </w:p>
    <w:p w14:paraId="3D091ACF" w14:textId="54479E43" w:rsidR="00D75B56" w:rsidRPr="007C269C" w:rsidRDefault="00D75B56" w:rsidP="00B201DA">
      <w:pPr>
        <w:spacing w:line="480" w:lineRule="auto"/>
        <w:rPr>
          <w:rFonts w:ascii="Times New Roman" w:hAnsi="Times New Roman" w:cs="Times New Roman"/>
          <w:b/>
        </w:rPr>
      </w:pPr>
      <w:bookmarkStart w:id="20" w:name="_Toc194390679"/>
      <w:r w:rsidRPr="007C269C">
        <w:rPr>
          <w:rFonts w:ascii="Times New Roman" w:hAnsi="Times New Roman" w:cs="Times New Roman"/>
          <w:b/>
        </w:rPr>
        <w:t xml:space="preserve">CMK-1 </w:t>
      </w:r>
      <w:r w:rsidR="0001453F">
        <w:rPr>
          <w:rFonts w:ascii="Times New Roman" w:hAnsi="Times New Roman" w:cs="Times New Roman"/>
          <w:b/>
        </w:rPr>
        <w:t>Modulates</w:t>
      </w:r>
      <w:r w:rsidRPr="007C269C">
        <w:rPr>
          <w:rFonts w:ascii="Times New Roman" w:hAnsi="Times New Roman" w:cs="Times New Roman"/>
          <w:b/>
        </w:rPr>
        <w:t xml:space="preserve"> Habituation </w:t>
      </w:r>
      <w:r w:rsidR="0001453F">
        <w:rPr>
          <w:rFonts w:ascii="Times New Roman" w:hAnsi="Times New Roman" w:cs="Times New Roman"/>
          <w:b/>
        </w:rPr>
        <w:t>to</w:t>
      </w:r>
      <w:r w:rsidR="0001453F" w:rsidRPr="007C269C">
        <w:rPr>
          <w:rFonts w:ascii="Times New Roman" w:hAnsi="Times New Roman" w:cs="Times New Roman"/>
          <w:b/>
        </w:rPr>
        <w:t xml:space="preserve"> </w:t>
      </w:r>
      <w:r w:rsidRPr="007C269C">
        <w:rPr>
          <w:rFonts w:ascii="Times New Roman" w:hAnsi="Times New Roman" w:cs="Times New Roman"/>
          <w:b/>
        </w:rPr>
        <w:t>Stimuli Given at Longer Interstimulus Intervals</w:t>
      </w:r>
    </w:p>
    <w:p w14:paraId="21563BC3" w14:textId="03EE27B4" w:rsidR="00F84A02" w:rsidDel="006C3637" w:rsidRDefault="00D75B56" w:rsidP="00FD648B">
      <w:pPr>
        <w:spacing w:line="480" w:lineRule="auto"/>
        <w:ind w:firstLine="720"/>
        <w:rPr>
          <w:del w:id="21" w:author="Evan" w:date="2016-04-15T17:47:00Z"/>
          <w:rFonts w:ascii="Times New Roman" w:hAnsi="Times New Roman" w:cs="Times New Roman"/>
        </w:rPr>
      </w:pPr>
      <w:r w:rsidRPr="007C269C">
        <w:rPr>
          <w:rFonts w:ascii="Times New Roman" w:hAnsi="Times New Roman" w:cs="Times New Roman"/>
        </w:rPr>
        <w:t xml:space="preserve">To determine whether </w:t>
      </w:r>
      <w:r w:rsidR="00CA134B" w:rsidRPr="007C269C">
        <w:rPr>
          <w:rFonts w:ascii="Times New Roman" w:hAnsi="Times New Roman" w:cs="Times New Roman"/>
        </w:rPr>
        <w:t xml:space="preserve">CaMKs </w:t>
      </w:r>
      <w:r w:rsidRPr="007C269C">
        <w:rPr>
          <w:rFonts w:ascii="Times New Roman" w:hAnsi="Times New Roman" w:cs="Times New Roman"/>
        </w:rPr>
        <w:t xml:space="preserve">function in learning we examined habituation to repeated tap stimuli by the </w:t>
      </w:r>
      <w:r w:rsidRPr="007C269C">
        <w:rPr>
          <w:rFonts w:ascii="Times New Roman" w:hAnsi="Times New Roman" w:cs="Times New Roman"/>
          <w:i/>
        </w:rPr>
        <w:t xml:space="preserve">C. elegans </w:t>
      </w:r>
      <w:r w:rsidRPr="007C269C">
        <w:rPr>
          <w:rFonts w:ascii="Times New Roman" w:hAnsi="Times New Roman" w:cs="Times New Roman"/>
        </w:rPr>
        <w:t>putative null mutants of mammalian CaMK1/</w:t>
      </w:r>
      <w:r w:rsidR="00DF6B37" w:rsidRPr="007C269C">
        <w:rPr>
          <w:rFonts w:ascii="Times New Roman" w:hAnsi="Times New Roman" w:cs="Times New Roman"/>
        </w:rPr>
        <w:t>CaMK</w:t>
      </w:r>
      <w:r w:rsidR="00DF6B37">
        <w:rPr>
          <w:rFonts w:ascii="Times New Roman" w:hAnsi="Times New Roman" w:cs="Times New Roman"/>
        </w:rPr>
        <w:t>4</w:t>
      </w:r>
      <w:r w:rsidR="003A2F2D" w:rsidRPr="007C269C">
        <w:rPr>
          <w:rFonts w:ascii="Times New Roman" w:hAnsi="Times New Roman" w:cs="Times New Roman"/>
        </w:rPr>
        <w:t xml:space="preserve">, </w:t>
      </w:r>
      <w:r w:rsidRPr="007C269C">
        <w:rPr>
          <w:rFonts w:ascii="Times New Roman" w:hAnsi="Times New Roman" w:cs="Times New Roman"/>
          <w:i/>
        </w:rPr>
        <w:t>cmk-1(oy21</w:t>
      </w:r>
      <w:r w:rsidRPr="007C269C">
        <w:rPr>
          <w:rFonts w:ascii="Times New Roman" w:hAnsi="Times New Roman" w:cs="Times New Roman"/>
        </w:rPr>
        <w:t>)</w:t>
      </w:r>
      <w:r w:rsidR="003A2F2D"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and CaMKK</w:t>
      </w:r>
      <w:r w:rsidR="003A2F2D" w:rsidRPr="007C269C">
        <w:rPr>
          <w:rFonts w:ascii="Times New Roman" w:hAnsi="Times New Roman" w:cs="Times New Roman"/>
        </w:rPr>
        <w:t xml:space="preserve">, </w:t>
      </w:r>
      <w:r w:rsidRPr="007C269C">
        <w:rPr>
          <w:rFonts w:ascii="Times New Roman" w:hAnsi="Times New Roman" w:cs="Times New Roman"/>
          <w:i/>
        </w:rPr>
        <w:t>ckk-1(ok1033)</w:t>
      </w:r>
      <w:r w:rsidR="00315ED7">
        <w:rPr>
          <w:rFonts w:ascii="Times New Roman" w:hAnsi="Times New Roman" w:cs="Times New Roman"/>
          <w:i/>
        </w:rPr>
        <w:t xml:space="preserve">, </w:t>
      </w:r>
      <w:r w:rsidR="00315ED7">
        <w:rPr>
          <w:rFonts w:ascii="Times New Roman" w:hAnsi="Times New Roman" w:cs="Times New Roman"/>
        </w:rPr>
        <w:t>homologs</w:t>
      </w:r>
      <w:r w:rsidRPr="007C269C">
        <w:rPr>
          <w:rFonts w:ascii="Times New Roman" w:hAnsi="Times New Roman" w:cs="Times New Roman"/>
          <w:i/>
        </w:rPr>
        <w:t xml:space="preserve">. </w:t>
      </w:r>
      <w:r w:rsidRPr="007C269C">
        <w:rPr>
          <w:rFonts w:ascii="Times New Roman" w:hAnsi="Times New Roman" w:cs="Times New Roman"/>
        </w:rPr>
        <w:t xml:space="preserve">Wild-type worms habituate to repeated tap stimuli by decreasing </w:t>
      </w:r>
      <w:del w:id="22" w:author="Evan" w:date="2016-04-15T17:02:00Z">
        <w:r w:rsidRPr="007C269C" w:rsidDel="00081FFE">
          <w:rPr>
            <w:rFonts w:ascii="Times New Roman" w:hAnsi="Times New Roman" w:cs="Times New Roman"/>
          </w:rPr>
          <w:delText xml:space="preserve">both the likelihood of reversing in response to the tap stimulus, as well as by decreasing </w:delText>
        </w:r>
      </w:del>
      <w:r w:rsidRPr="007C269C">
        <w:rPr>
          <w:rFonts w:ascii="Times New Roman" w:hAnsi="Times New Roman" w:cs="Times New Roman"/>
        </w:rPr>
        <w:t xml:space="preserve">the distance they reverse </w:t>
      </w:r>
      <w:del w:id="23" w:author="Evan" w:date="2016-04-15T17:03:00Z">
        <w:r w:rsidRPr="007C269C" w:rsidDel="00081FFE">
          <w:rPr>
            <w:rFonts w:ascii="Times New Roman" w:hAnsi="Times New Roman" w:cs="Times New Roman"/>
          </w:rPr>
          <w:delText xml:space="preserve">if they respond </w:delText>
        </w:r>
      </w:del>
      <w:r w:rsidR="00976998" w:rsidRPr="007C269C">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976998" w:rsidRPr="007C269C">
        <w:rPr>
          <w:rFonts w:ascii="Times New Roman" w:hAnsi="Times New Roman" w:cs="Times New Roman"/>
        </w:rPr>
      </w:r>
      <w:r w:rsidR="00976998" w:rsidRPr="007C269C">
        <w:rPr>
          <w:rFonts w:ascii="Times New Roman" w:hAnsi="Times New Roman" w:cs="Times New Roman"/>
        </w:rPr>
        <w:fldChar w:fldCharType="separate"/>
      </w:r>
      <w:r w:rsidR="00D42073">
        <w:rPr>
          <w:rFonts w:ascii="Times New Roman" w:hAnsi="Times New Roman" w:cs="Times New Roman"/>
          <w:noProof/>
        </w:rPr>
        <w:t>(</w:t>
      </w:r>
      <w:r w:rsidR="008D3F32">
        <w:rPr>
          <w:rFonts w:ascii="Times New Roman" w:hAnsi="Times New Roman" w:cs="Times New Roman"/>
          <w:noProof/>
        </w:rPr>
        <w:t>20</w:t>
      </w:r>
      <w:del w:id="24" w:author="Evan" w:date="2016-04-15T17:31:00Z">
        <w:r w:rsidR="008D3F32" w:rsidDel="00A758BC">
          <w:rPr>
            <w:rFonts w:ascii="Times New Roman" w:hAnsi="Times New Roman" w:cs="Times New Roman"/>
            <w:noProof/>
          </w:rPr>
          <w:delText>; Figure 1</w:delText>
        </w:r>
      </w:del>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del w:id="25" w:author="Evan" w:date="2016-04-15T17:32:00Z">
        <w:r w:rsidR="00D42073" w:rsidDel="00A758BC">
          <w:rPr>
            <w:rFonts w:ascii="Times New Roman" w:hAnsi="Times New Roman" w:cs="Times New Roman"/>
            <w:noProof/>
          </w:rPr>
          <w:delText>)</w:delText>
        </w:r>
      </w:del>
      <w:r w:rsidR="00976998" w:rsidRPr="007C269C">
        <w:rPr>
          <w:rFonts w:ascii="Times New Roman" w:hAnsi="Times New Roman" w:cs="Times New Roman"/>
        </w:rPr>
        <w:fldChar w:fldCharType="end"/>
      </w:r>
      <w:ins w:id="26" w:author="Evan" w:date="2016-04-15T17:32:00Z">
        <w:r w:rsidR="00A758BC">
          <w:rPr>
            <w:rFonts w:ascii="Times New Roman" w:hAnsi="Times New Roman" w:cs="Times New Roman"/>
          </w:rPr>
          <w:t>)</w:t>
        </w:r>
      </w:ins>
      <w:r w:rsidRPr="007C269C">
        <w:rPr>
          <w:rFonts w:ascii="Times New Roman" w:hAnsi="Times New Roman" w:cs="Times New Roman"/>
        </w:rPr>
        <w:t xml:space="preserve">.  </w:t>
      </w:r>
      <w:r w:rsidRPr="007C269C">
        <w:rPr>
          <w:rFonts w:ascii="Times New Roman" w:hAnsi="Times New Roman" w:cs="Times New Roman"/>
          <w:i/>
        </w:rPr>
        <w:t xml:space="preserve">ckk-1(ok1033) </w:t>
      </w:r>
      <w:r w:rsidRPr="007C269C">
        <w:rPr>
          <w:rFonts w:ascii="Times New Roman" w:hAnsi="Times New Roman" w:cs="Times New Roman"/>
        </w:rPr>
        <w:t xml:space="preserve">mutant worms </w:t>
      </w:r>
      <w:ins w:id="27" w:author="Evan" w:date="2016-04-15T17:34:00Z">
        <w:r w:rsidR="00A758BC">
          <w:rPr>
            <w:rFonts w:ascii="Times New Roman" w:hAnsi="Times New Roman" w:cs="Times New Roman"/>
          </w:rPr>
          <w:t xml:space="preserve">responded initially and </w:t>
        </w:r>
      </w:ins>
      <w:r w:rsidRPr="007C269C">
        <w:rPr>
          <w:rFonts w:ascii="Times New Roman" w:hAnsi="Times New Roman" w:cs="Times New Roman"/>
        </w:rPr>
        <w:t>habituated similarly to wild-type worms</w:t>
      </w:r>
      <w:del w:id="28" w:author="Evan" w:date="2016-04-15T17:03:00Z">
        <w:r w:rsidRPr="007C269C" w:rsidDel="00081FFE">
          <w:rPr>
            <w:rFonts w:ascii="Times New Roman" w:hAnsi="Times New Roman" w:cs="Times New Roman"/>
          </w:rPr>
          <w:delText xml:space="preserve">, regardless of the </w:delText>
        </w:r>
        <w:r w:rsidR="00A4696F" w:rsidDel="00081FFE">
          <w:rPr>
            <w:rFonts w:ascii="Times New Roman" w:hAnsi="Times New Roman" w:cs="Times New Roman"/>
          </w:rPr>
          <w:delText>measure (distance or probability)</w:delText>
        </w:r>
      </w:del>
      <w:r w:rsidR="00A4696F">
        <w:rPr>
          <w:rFonts w:ascii="Times New Roman" w:hAnsi="Times New Roman" w:cs="Times New Roman"/>
        </w:rPr>
        <w:t xml:space="preserve"> </w:t>
      </w:r>
      <w:del w:id="29" w:author="Evan" w:date="2016-04-15T17:33:00Z">
        <w:r w:rsidR="00A4696F" w:rsidDel="00A758BC">
          <w:rPr>
            <w:rFonts w:ascii="Times New Roman" w:hAnsi="Times New Roman" w:cs="Times New Roman"/>
          </w:rPr>
          <w:delText xml:space="preserve">or </w:delText>
        </w:r>
        <w:r w:rsidRPr="007C269C" w:rsidDel="00A758BC">
          <w:rPr>
            <w:rFonts w:ascii="Times New Roman" w:hAnsi="Times New Roman" w:cs="Times New Roman"/>
          </w:rPr>
          <w:delText>temporal spacing of the tap stimuli</w:delText>
        </w:r>
      </w:del>
      <w:ins w:id="30" w:author="Evan" w:date="2016-04-15T17:33:00Z">
        <w:r w:rsidR="00A758BC">
          <w:rPr>
            <w:rFonts w:ascii="Times New Roman" w:hAnsi="Times New Roman" w:cs="Times New Roman"/>
          </w:rPr>
          <w:t xml:space="preserve">at both 10 and 60 s interstimulus intervals (ISI; </w:t>
        </w:r>
      </w:ins>
      <w:del w:id="31" w:author="Evan" w:date="2016-04-15T17:33:00Z">
        <w:r w:rsidRPr="007C269C" w:rsidDel="00A758BC">
          <w:rPr>
            <w:rFonts w:ascii="Times New Roman" w:hAnsi="Times New Roman" w:cs="Times New Roman"/>
          </w:rPr>
          <w:delText xml:space="preserve"> (</w:delText>
        </w:r>
      </w:del>
      <w:r w:rsidR="00DA373D">
        <w:rPr>
          <w:rFonts w:ascii="Times New Roman" w:hAnsi="Times New Roman" w:cs="Times New Roman"/>
        </w:rPr>
        <w:t>pNS</w:t>
      </w:r>
      <w:r w:rsidR="002F76A7">
        <w:rPr>
          <w:rFonts w:ascii="Times New Roman" w:hAnsi="Times New Roman" w:cs="Times New Roman"/>
        </w:rPr>
        <w:t xml:space="preserve"> for all</w:t>
      </w:r>
      <w:r w:rsidR="00DA373D">
        <w:rPr>
          <w:rFonts w:ascii="Times New Roman" w:hAnsi="Times New Roman" w:cs="Times New Roman"/>
        </w:rPr>
        <w:t xml:space="preserve">, </w:t>
      </w:r>
      <w:r w:rsidR="00F1316A">
        <w:rPr>
          <w:rFonts w:ascii="Times New Roman" w:hAnsi="Times New Roman" w:cs="Times New Roman"/>
        </w:rPr>
        <w:t>Fig.</w:t>
      </w:r>
      <w:r w:rsidRPr="007C269C">
        <w:rPr>
          <w:rFonts w:ascii="Times New Roman" w:hAnsi="Times New Roman" w:cs="Times New Roman"/>
        </w:rPr>
        <w:t xml:space="preserve"> 1</w:t>
      </w:r>
      <w:r w:rsidR="00677839">
        <w:rPr>
          <w:rFonts w:ascii="Times New Roman" w:hAnsi="Times New Roman" w:cs="Times New Roman"/>
        </w:rPr>
        <w:t>A-D</w:t>
      </w:r>
      <w:r w:rsidRPr="007C269C">
        <w:rPr>
          <w:rFonts w:ascii="Times New Roman" w:hAnsi="Times New Roman" w:cs="Times New Roman"/>
        </w:rPr>
        <w:t>)</w:t>
      </w:r>
      <w:r w:rsidR="00C45193">
        <w:rPr>
          <w:rFonts w:ascii="Times New Roman" w:hAnsi="Times New Roman" w:cs="Times New Roman"/>
        </w:rPr>
        <w:t xml:space="preserve">. </w:t>
      </w:r>
      <w:del w:id="32" w:author="Evan" w:date="2016-04-15T17:41:00Z">
        <w:r w:rsidR="00C45193" w:rsidDel="006C3637">
          <w:rPr>
            <w:rFonts w:ascii="Times New Roman" w:hAnsi="Times New Roman" w:cs="Times New Roman"/>
          </w:rPr>
          <w:delText>H</w:delText>
        </w:r>
        <w:r w:rsidRPr="007C269C" w:rsidDel="006C3637">
          <w:rPr>
            <w:rFonts w:ascii="Times New Roman" w:hAnsi="Times New Roman" w:cs="Times New Roman"/>
          </w:rPr>
          <w:delText>owever</w:delText>
        </w:r>
      </w:del>
      <w:ins w:id="33" w:author="Evan" w:date="2016-04-15T17:41:00Z">
        <w:r w:rsidR="006C3637">
          <w:rPr>
            <w:rFonts w:ascii="Times New Roman" w:hAnsi="Times New Roman" w:cs="Times New Roman"/>
          </w:rPr>
          <w:t>In contrast</w:t>
        </w:r>
      </w:ins>
      <w:r w:rsidRPr="007C269C">
        <w:rPr>
          <w:rFonts w:ascii="Times New Roman" w:hAnsi="Times New Roman" w:cs="Times New Roman"/>
        </w:rPr>
        <w:t xml:space="preserve">, </w:t>
      </w:r>
      <w:r w:rsidRPr="007C269C">
        <w:rPr>
          <w:rFonts w:ascii="Times New Roman" w:hAnsi="Times New Roman" w:cs="Times New Roman"/>
          <w:i/>
        </w:rPr>
        <w:t>cmk-1</w:t>
      </w:r>
      <w:r w:rsidRPr="007C269C">
        <w:rPr>
          <w:rFonts w:ascii="Times New Roman" w:hAnsi="Times New Roman" w:cs="Times New Roman"/>
        </w:rPr>
        <w:t xml:space="preserve"> mutant worms displayed </w:t>
      </w:r>
      <w:ins w:id="34" w:author="Evan" w:date="2016-04-15T17:44:00Z">
        <w:r w:rsidR="006C3637">
          <w:rPr>
            <w:rFonts w:ascii="Times New Roman" w:hAnsi="Times New Roman" w:cs="Times New Roman"/>
          </w:rPr>
          <w:t>larger</w:t>
        </w:r>
      </w:ins>
      <w:ins w:id="35" w:author="Evan" w:date="2016-04-15T17:35:00Z">
        <w:r w:rsidR="00A758BC">
          <w:rPr>
            <w:rFonts w:ascii="Times New Roman" w:hAnsi="Times New Roman" w:cs="Times New Roman"/>
          </w:rPr>
          <w:t xml:space="preserve"> initial</w:t>
        </w:r>
      </w:ins>
      <w:ins w:id="36" w:author="Evan" w:date="2016-04-15T17:36:00Z">
        <w:r w:rsidR="00A758BC">
          <w:rPr>
            <w:rFonts w:ascii="Times New Roman" w:hAnsi="Times New Roman" w:cs="Times New Roman"/>
          </w:rPr>
          <w:t xml:space="preserve"> responses</w:t>
        </w:r>
      </w:ins>
      <w:ins w:id="37" w:author="Evan" w:date="2016-04-15T17:43:00Z">
        <w:r w:rsidR="006C3637">
          <w:rPr>
            <w:rFonts w:ascii="Times New Roman" w:hAnsi="Times New Roman" w:cs="Times New Roman"/>
          </w:rPr>
          <w:t xml:space="preserve"> </w:t>
        </w:r>
      </w:ins>
      <w:ins w:id="38" w:author="Evan" w:date="2016-04-15T17:44:00Z">
        <w:r w:rsidR="006C3637">
          <w:rPr>
            <w:rFonts w:ascii="Times New Roman" w:hAnsi="Times New Roman" w:cs="Times New Roman"/>
          </w:rPr>
          <w:t xml:space="preserve"> (p&lt;0.001, Fig.  1A) </w:t>
        </w:r>
      </w:ins>
      <w:ins w:id="39" w:author="Evan" w:date="2016-04-15T17:43:00Z">
        <w:r w:rsidR="004051E9">
          <w:rPr>
            <w:rFonts w:ascii="Times New Roman" w:hAnsi="Times New Roman" w:cs="Times New Roman"/>
          </w:rPr>
          <w:t>and altered habituation.</w:t>
        </w:r>
        <w:r w:rsidR="006C3637">
          <w:rPr>
            <w:rFonts w:ascii="Times New Roman" w:hAnsi="Times New Roman" w:cs="Times New Roman"/>
          </w:rPr>
          <w:t xml:space="preserve"> </w:t>
        </w:r>
      </w:ins>
      <w:ins w:id="40" w:author="Evan" w:date="2016-04-15T17:51:00Z">
        <w:r w:rsidR="004051E9">
          <w:rPr>
            <w:rFonts w:ascii="Times New Roman" w:hAnsi="Times New Roman" w:cs="Times New Roman"/>
          </w:rPr>
          <w:t>I</w:t>
        </w:r>
      </w:ins>
      <w:ins w:id="41" w:author="Evan" w:date="2016-04-15T17:43:00Z">
        <w:r w:rsidR="006C3637">
          <w:rPr>
            <w:rFonts w:ascii="Times New Roman" w:hAnsi="Times New Roman" w:cs="Times New Roman"/>
          </w:rPr>
          <w:t>f stimuli were administered at 60 s ISI</w:t>
        </w:r>
      </w:ins>
      <w:ins w:id="42" w:author="Evan" w:date="2016-04-15T17:40:00Z">
        <w:r w:rsidR="006C3637">
          <w:rPr>
            <w:rFonts w:ascii="Times New Roman" w:hAnsi="Times New Roman" w:cs="Times New Roman"/>
          </w:rPr>
          <w:t xml:space="preserve">, </w:t>
        </w:r>
      </w:ins>
      <w:ins w:id="43" w:author="Evan" w:date="2016-04-15T18:20:00Z">
        <w:r w:rsidR="00CA6AE7">
          <w:rPr>
            <w:rFonts w:ascii="Times New Roman" w:hAnsi="Times New Roman" w:cs="Times New Roman"/>
          </w:rPr>
          <w:t>a</w:t>
        </w:r>
      </w:ins>
      <w:ins w:id="44" w:author="Evan" w:date="2016-04-15T17:44:00Z">
        <w:r w:rsidR="006C3637">
          <w:rPr>
            <w:rFonts w:ascii="Times New Roman" w:hAnsi="Times New Roman" w:cs="Times New Roman"/>
          </w:rPr>
          <w:t xml:space="preserve"> longer response </w:t>
        </w:r>
      </w:ins>
      <w:ins w:id="45" w:author="Evan" w:date="2016-04-15T17:51:00Z">
        <w:r w:rsidR="004051E9">
          <w:rPr>
            <w:rFonts w:ascii="Times New Roman" w:hAnsi="Times New Roman" w:cs="Times New Roman"/>
          </w:rPr>
          <w:t xml:space="preserve">was apparent </w:t>
        </w:r>
      </w:ins>
      <w:ins w:id="46" w:author="Evan" w:date="2016-04-15T17:44:00Z">
        <w:r w:rsidR="006C3637">
          <w:rPr>
            <w:rFonts w:ascii="Times New Roman" w:hAnsi="Times New Roman" w:cs="Times New Roman"/>
          </w:rPr>
          <w:t>across training</w:t>
        </w:r>
      </w:ins>
      <w:ins w:id="47" w:author="Evan" w:date="2016-04-15T17:46:00Z">
        <w:r w:rsidR="006C3637">
          <w:rPr>
            <w:rFonts w:ascii="Times New Roman" w:hAnsi="Times New Roman" w:cs="Times New Roman"/>
          </w:rPr>
          <w:t xml:space="preserve"> (p&lt;0.001; Fig.</w:t>
        </w:r>
        <w:r w:rsidR="006C3637" w:rsidRPr="007C269C">
          <w:rPr>
            <w:rFonts w:ascii="Times New Roman" w:hAnsi="Times New Roman" w:cs="Times New Roman"/>
          </w:rPr>
          <w:t xml:space="preserve"> 1A)</w:t>
        </w:r>
      </w:ins>
      <w:ins w:id="48" w:author="Evan" w:date="2016-04-15T17:44:00Z">
        <w:r w:rsidR="006C3637">
          <w:rPr>
            <w:rFonts w:ascii="Times New Roman" w:hAnsi="Times New Roman" w:cs="Times New Roman"/>
          </w:rPr>
          <w:t xml:space="preserve">, however if stimuli were presented every 10 s, the </w:t>
        </w:r>
      </w:ins>
      <w:ins w:id="49" w:author="Evan" w:date="2016-04-18T10:03:00Z">
        <w:r w:rsidR="003B5B4A">
          <w:rPr>
            <w:rFonts w:ascii="Times New Roman" w:hAnsi="Times New Roman" w:cs="Times New Roman"/>
          </w:rPr>
          <w:t xml:space="preserve">final responses were </w:t>
        </w:r>
      </w:ins>
      <w:ins w:id="50" w:author="Evan" w:date="2016-04-15T17:44:00Z">
        <w:r w:rsidR="006C3637">
          <w:rPr>
            <w:rFonts w:ascii="Times New Roman" w:hAnsi="Times New Roman" w:cs="Times New Roman"/>
          </w:rPr>
          <w:t xml:space="preserve">indistinguishable from wild-type </w:t>
        </w:r>
      </w:ins>
      <w:del w:id="51" w:author="Evan" w:date="2016-04-15T17:38:00Z">
        <w:r w:rsidRPr="007C269C" w:rsidDel="006C3637">
          <w:rPr>
            <w:rFonts w:ascii="Times New Roman" w:hAnsi="Times New Roman" w:cs="Times New Roman"/>
          </w:rPr>
          <w:delText xml:space="preserve">aberrant </w:delText>
        </w:r>
        <w:r w:rsidR="00DA373D" w:rsidDel="006C3637">
          <w:rPr>
            <w:rFonts w:ascii="Times New Roman" w:hAnsi="Times New Roman" w:cs="Times New Roman"/>
          </w:rPr>
          <w:delText xml:space="preserve">(shallow) </w:delText>
        </w:r>
        <w:r w:rsidRPr="007C269C" w:rsidDel="006C3637">
          <w:rPr>
            <w:rFonts w:ascii="Times New Roman" w:hAnsi="Times New Roman" w:cs="Times New Roman"/>
          </w:rPr>
          <w:delText>habituation when stimuli where administered at a 60 s interstimulus interval</w:delText>
        </w:r>
      </w:del>
      <w:del w:id="52" w:author="Evan" w:date="2016-04-15T17:34:00Z">
        <w:r w:rsidRPr="007C269C" w:rsidDel="00A758BC">
          <w:rPr>
            <w:rFonts w:ascii="Times New Roman" w:hAnsi="Times New Roman" w:cs="Times New Roman"/>
          </w:rPr>
          <w:delText xml:space="preserve"> (ISI</w:delText>
        </w:r>
        <w:r w:rsidR="00DA373D" w:rsidDel="00A758BC">
          <w:rPr>
            <w:rFonts w:ascii="Times New Roman" w:hAnsi="Times New Roman" w:cs="Times New Roman"/>
          </w:rPr>
          <w:delText>)</w:delText>
        </w:r>
      </w:del>
      <w:del w:id="53" w:author="Evan" w:date="2016-04-15T17:38:00Z">
        <w:r w:rsidR="00DA373D" w:rsidDel="006C3637">
          <w:rPr>
            <w:rFonts w:ascii="Times New Roman" w:hAnsi="Times New Roman" w:cs="Times New Roman"/>
          </w:rPr>
          <w:delText xml:space="preserve"> </w:delText>
        </w:r>
        <w:r w:rsidR="000E3D18" w:rsidDel="006C3637">
          <w:rPr>
            <w:rFonts w:ascii="Times New Roman" w:hAnsi="Times New Roman" w:cs="Times New Roman"/>
          </w:rPr>
          <w:delText>for both</w:delText>
        </w:r>
        <w:r w:rsidR="00DA373D" w:rsidDel="006C3637">
          <w:rPr>
            <w:rFonts w:ascii="Times New Roman" w:hAnsi="Times New Roman" w:cs="Times New Roman"/>
          </w:rPr>
          <w:delText xml:space="preserve"> measure tested</w:delText>
        </w:r>
      </w:del>
      <w:del w:id="54" w:author="Evan" w:date="2016-04-15T17:46:00Z">
        <w:r w:rsidR="00DA373D" w:rsidDel="006C3637">
          <w:rPr>
            <w:rFonts w:ascii="Times New Roman" w:hAnsi="Times New Roman" w:cs="Times New Roman"/>
          </w:rPr>
          <w:delText xml:space="preserve"> (reversal distance p&lt;0.001</w:delText>
        </w:r>
      </w:del>
      <w:del w:id="55" w:author="Evan" w:date="2016-04-15T17:03:00Z">
        <w:r w:rsidR="00DA373D" w:rsidDel="00081FFE">
          <w:rPr>
            <w:rFonts w:ascii="Times New Roman" w:hAnsi="Times New Roman" w:cs="Times New Roman"/>
          </w:rPr>
          <w:delText xml:space="preserve">, </w:delText>
        </w:r>
        <w:r w:rsidR="00DA373D" w:rsidRPr="007C269C" w:rsidDel="00081FFE">
          <w:rPr>
            <w:rFonts w:ascii="Times New Roman" w:hAnsi="Times New Roman" w:cs="Times New Roman"/>
          </w:rPr>
          <w:delText>reversal p</w:delText>
        </w:r>
        <w:r w:rsidR="00DA373D" w:rsidDel="00081FFE">
          <w:rPr>
            <w:rFonts w:ascii="Times New Roman" w:hAnsi="Times New Roman" w:cs="Times New Roman"/>
          </w:rPr>
          <w:delText>robability</w:delText>
        </w:r>
        <w:r w:rsidR="00C93055" w:rsidRPr="007C269C" w:rsidDel="00081FFE">
          <w:rPr>
            <w:rFonts w:ascii="Times New Roman" w:hAnsi="Times New Roman" w:cs="Times New Roman"/>
          </w:rPr>
          <w:delText xml:space="preserve"> </w:delText>
        </w:r>
        <w:r w:rsidR="00DA373D" w:rsidDel="00081FFE">
          <w:rPr>
            <w:rFonts w:ascii="Times New Roman" w:hAnsi="Times New Roman" w:cs="Times New Roman"/>
          </w:rPr>
          <w:delText>p&lt;0.05</w:delText>
        </w:r>
      </w:del>
      <w:del w:id="56" w:author="Evan" w:date="2016-04-15T17:46:00Z">
        <w:r w:rsidR="00DA373D" w:rsidDel="006C3637">
          <w:rPr>
            <w:rFonts w:ascii="Times New Roman" w:hAnsi="Times New Roman" w:cs="Times New Roman"/>
          </w:rPr>
          <w:delText xml:space="preserve">; </w:delText>
        </w:r>
        <w:r w:rsidR="00F1316A" w:rsidDel="006C3637">
          <w:rPr>
            <w:rFonts w:ascii="Times New Roman" w:hAnsi="Times New Roman" w:cs="Times New Roman"/>
          </w:rPr>
          <w:delText>Fig.</w:delText>
        </w:r>
        <w:r w:rsidR="00C93055" w:rsidRPr="007C269C" w:rsidDel="006C3637">
          <w:rPr>
            <w:rFonts w:ascii="Times New Roman" w:hAnsi="Times New Roman" w:cs="Times New Roman"/>
          </w:rPr>
          <w:delText xml:space="preserve"> 1A</w:delText>
        </w:r>
      </w:del>
      <w:del w:id="57" w:author="Evan" w:date="2016-04-15T17:03:00Z">
        <w:r w:rsidR="00C93055" w:rsidRPr="007C269C" w:rsidDel="00081FFE">
          <w:rPr>
            <w:rFonts w:ascii="Times New Roman" w:hAnsi="Times New Roman" w:cs="Times New Roman"/>
          </w:rPr>
          <w:delText xml:space="preserve"> and 1B</w:delText>
        </w:r>
      </w:del>
      <w:del w:id="58" w:author="Evan" w:date="2016-04-15T17:46:00Z">
        <w:r w:rsidRPr="007C269C" w:rsidDel="006C3637">
          <w:rPr>
            <w:rFonts w:ascii="Times New Roman" w:hAnsi="Times New Roman" w:cs="Times New Roman"/>
          </w:rPr>
          <w:delText>)</w:delText>
        </w:r>
      </w:del>
      <w:del w:id="59" w:author="Evan" w:date="2016-04-15T17:47:00Z">
        <w:r w:rsidRPr="007C269C" w:rsidDel="006C3637">
          <w:rPr>
            <w:rFonts w:ascii="Times New Roman" w:hAnsi="Times New Roman" w:cs="Times New Roman"/>
          </w:rPr>
          <w:delText xml:space="preserve">, but not </w:delText>
        </w:r>
      </w:del>
      <w:del w:id="60" w:author="Evan" w:date="2016-04-15T17:39:00Z">
        <w:r w:rsidRPr="007C269C" w:rsidDel="006C3637">
          <w:rPr>
            <w:rFonts w:ascii="Times New Roman" w:hAnsi="Times New Roman" w:cs="Times New Roman"/>
          </w:rPr>
          <w:delText xml:space="preserve">at </w:delText>
        </w:r>
      </w:del>
      <w:del w:id="61" w:author="Evan" w:date="2016-04-15T17:41:00Z">
        <w:r w:rsidRPr="007C269C" w:rsidDel="006C3637">
          <w:rPr>
            <w:rFonts w:ascii="Times New Roman" w:hAnsi="Times New Roman" w:cs="Times New Roman"/>
          </w:rPr>
          <w:delText>a</w:delText>
        </w:r>
      </w:del>
      <w:del w:id="62" w:author="Evan" w:date="2016-04-15T17:47:00Z">
        <w:r w:rsidRPr="007C269C" w:rsidDel="006C3637">
          <w:rPr>
            <w:rFonts w:ascii="Times New Roman" w:hAnsi="Times New Roman" w:cs="Times New Roman"/>
          </w:rPr>
          <w:delText xml:space="preserve"> 10 s ISI </w:delText>
        </w:r>
      </w:del>
      <w:r w:rsidRPr="007C269C">
        <w:rPr>
          <w:rFonts w:ascii="Times New Roman" w:hAnsi="Times New Roman" w:cs="Times New Roman"/>
        </w:rPr>
        <w:t>(</w:t>
      </w:r>
      <w:r w:rsidR="00DA373D">
        <w:rPr>
          <w:rFonts w:ascii="Times New Roman" w:hAnsi="Times New Roman" w:cs="Times New Roman"/>
        </w:rPr>
        <w:t>pNS</w:t>
      </w:r>
      <w:del w:id="63" w:author="Evan" w:date="2016-04-15T18:20:00Z">
        <w:r w:rsidR="00DA373D" w:rsidDel="00CA6AE7">
          <w:rPr>
            <w:rFonts w:ascii="Times New Roman" w:hAnsi="Times New Roman" w:cs="Times New Roman"/>
          </w:rPr>
          <w:delText xml:space="preserve"> for both</w:delText>
        </w:r>
      </w:del>
      <w:r w:rsidR="00DA373D">
        <w:rPr>
          <w:rFonts w:ascii="Times New Roman" w:hAnsi="Times New Roman" w:cs="Times New Roman"/>
        </w:rPr>
        <w:t xml:space="preserve">; </w:t>
      </w:r>
      <w:r w:rsidR="00F1316A">
        <w:rPr>
          <w:rFonts w:ascii="Times New Roman" w:hAnsi="Times New Roman" w:cs="Times New Roman"/>
        </w:rPr>
        <w:t>Fig.</w:t>
      </w:r>
      <w:r w:rsidR="00C93055" w:rsidRPr="007C269C">
        <w:rPr>
          <w:rFonts w:ascii="Times New Roman" w:hAnsi="Times New Roman" w:cs="Times New Roman"/>
        </w:rPr>
        <w:t xml:space="preserve"> 1C and 1D</w:t>
      </w:r>
      <w:r w:rsidRPr="007C269C">
        <w:rPr>
          <w:rFonts w:ascii="Times New Roman" w:hAnsi="Times New Roman" w:cs="Times New Roman"/>
        </w:rPr>
        <w:t xml:space="preserve">). </w:t>
      </w:r>
      <w:ins w:id="64" w:author="Evan" w:date="2016-04-15T17:49:00Z">
        <w:r w:rsidR="004051E9">
          <w:rPr>
            <w:rFonts w:ascii="Times New Roman" w:hAnsi="Times New Roman" w:cs="Times New Roman"/>
          </w:rPr>
          <w:t xml:space="preserve">Therefore, </w:t>
        </w:r>
      </w:ins>
    </w:p>
    <w:p w14:paraId="043F630A" w14:textId="13E2B30F" w:rsidR="00D75B56" w:rsidRPr="007C269C" w:rsidRDefault="00F42C37">
      <w:pPr>
        <w:spacing w:line="480" w:lineRule="auto"/>
        <w:ind w:firstLine="720"/>
        <w:rPr>
          <w:rFonts w:ascii="Times New Roman" w:hAnsi="Times New Roman" w:cs="Times New Roman"/>
        </w:rPr>
      </w:pPr>
      <w:del w:id="65" w:author="Evan" w:date="2016-04-15T17:49:00Z">
        <w:r w:rsidDel="004051E9">
          <w:rPr>
            <w:rFonts w:ascii="Times New Roman" w:hAnsi="Times New Roman" w:cs="Times New Roman"/>
          </w:rPr>
          <w:delText>A</w:delText>
        </w:r>
      </w:del>
      <w:del w:id="66" w:author="Evan" w:date="2016-04-15T17:52:00Z">
        <w:r w:rsidDel="004051E9">
          <w:rPr>
            <w:rFonts w:ascii="Times New Roman" w:hAnsi="Times New Roman" w:cs="Times New Roman"/>
          </w:rPr>
          <w:delText xml:space="preserve">lthough </w:delText>
        </w:r>
        <w:r w:rsidRPr="00CF2B9C" w:rsidDel="004051E9">
          <w:rPr>
            <w:rFonts w:ascii="Times New Roman" w:hAnsi="Times New Roman" w:cs="Times New Roman"/>
            <w:i/>
          </w:rPr>
          <w:delText>cmk-1</w:delText>
        </w:r>
        <w:r w:rsidDel="004051E9">
          <w:rPr>
            <w:rFonts w:ascii="Times New Roman" w:hAnsi="Times New Roman" w:cs="Times New Roman"/>
          </w:rPr>
          <w:delText xml:space="preserve"> mutants </w:delText>
        </w:r>
        <w:r w:rsidR="00F84A02" w:rsidDel="004051E9">
          <w:rPr>
            <w:rFonts w:ascii="Times New Roman" w:hAnsi="Times New Roman" w:cs="Times New Roman"/>
          </w:rPr>
          <w:delText>performed longer reversals in response</w:delText>
        </w:r>
        <w:r w:rsidDel="004051E9">
          <w:rPr>
            <w:rFonts w:ascii="Times New Roman" w:hAnsi="Times New Roman" w:cs="Times New Roman"/>
          </w:rPr>
          <w:delText xml:space="preserve"> </w:delText>
        </w:r>
        <w:r w:rsidR="0047770A" w:rsidDel="004051E9">
          <w:rPr>
            <w:rFonts w:ascii="Times New Roman" w:hAnsi="Times New Roman" w:cs="Times New Roman"/>
          </w:rPr>
          <w:delText xml:space="preserve">to </w:delText>
        </w:r>
        <w:r w:rsidR="00A42782" w:rsidDel="004051E9">
          <w:rPr>
            <w:rFonts w:ascii="Times New Roman" w:hAnsi="Times New Roman" w:cs="Times New Roman"/>
          </w:rPr>
          <w:delText xml:space="preserve">the initial </w:delText>
        </w:r>
        <w:r w:rsidR="0047770A" w:rsidDel="004051E9">
          <w:rPr>
            <w:rFonts w:ascii="Times New Roman" w:hAnsi="Times New Roman" w:cs="Times New Roman"/>
          </w:rPr>
          <w:delText>mechanical stimul</w:delText>
        </w:r>
        <w:r w:rsidR="00A42782" w:rsidDel="004051E9">
          <w:rPr>
            <w:rFonts w:ascii="Times New Roman" w:hAnsi="Times New Roman" w:cs="Times New Roman"/>
          </w:rPr>
          <w:delText>us</w:delText>
        </w:r>
      </w:del>
      <w:del w:id="67" w:author="Evan" w:date="2016-04-15T17:38:00Z">
        <w:r w:rsidR="0047770A" w:rsidDel="006C3637">
          <w:rPr>
            <w:rFonts w:ascii="Times New Roman" w:hAnsi="Times New Roman" w:cs="Times New Roman"/>
          </w:rPr>
          <w:delText xml:space="preserve"> (p&lt;0.001</w:delText>
        </w:r>
        <w:r w:rsidR="000942F0" w:rsidDel="006C3637">
          <w:rPr>
            <w:rFonts w:ascii="Times New Roman" w:hAnsi="Times New Roman" w:cs="Times New Roman"/>
          </w:rPr>
          <w:delText>, Fig</w:delText>
        </w:r>
        <w:r w:rsidR="00450E2C" w:rsidDel="006C3637">
          <w:rPr>
            <w:rFonts w:ascii="Times New Roman" w:hAnsi="Times New Roman" w:cs="Times New Roman"/>
          </w:rPr>
          <w:delText>.</w:delText>
        </w:r>
        <w:r w:rsidR="000942F0" w:rsidDel="006C3637">
          <w:rPr>
            <w:rFonts w:ascii="Times New Roman" w:hAnsi="Times New Roman" w:cs="Times New Roman"/>
          </w:rPr>
          <w:delText xml:space="preserve">  1A</w:delText>
        </w:r>
        <w:r w:rsidR="0047770A" w:rsidDel="006C3637">
          <w:rPr>
            <w:rFonts w:ascii="Times New Roman" w:hAnsi="Times New Roman" w:cs="Times New Roman"/>
          </w:rPr>
          <w:delText>)</w:delText>
        </w:r>
      </w:del>
      <w:del w:id="68" w:author="Evan" w:date="2016-04-15T17:52:00Z">
        <w:r w:rsidDel="004051E9">
          <w:rPr>
            <w:rFonts w:ascii="Times New Roman" w:hAnsi="Times New Roman" w:cs="Times New Roman"/>
          </w:rPr>
          <w:delText xml:space="preserve">, </w:delText>
        </w:r>
      </w:del>
      <w:ins w:id="69" w:author="Evan" w:date="2016-04-15T17:50:00Z">
        <w:r w:rsidR="004051E9">
          <w:rPr>
            <w:rFonts w:ascii="Times New Roman" w:hAnsi="Times New Roman" w:cs="Times New Roman"/>
          </w:rPr>
          <w:t xml:space="preserve"> </w:t>
        </w:r>
      </w:ins>
      <w:del w:id="70" w:author="Evan" w:date="2016-04-15T17:49:00Z">
        <w:r w:rsidDel="004051E9">
          <w:rPr>
            <w:rFonts w:ascii="Times New Roman" w:hAnsi="Times New Roman" w:cs="Times New Roman"/>
          </w:rPr>
          <w:delText>i</w:delText>
        </w:r>
        <w:r w:rsidR="005766B2" w:rsidDel="004051E9">
          <w:rPr>
            <w:rFonts w:ascii="Times New Roman" w:hAnsi="Times New Roman" w:cs="Times New Roman"/>
          </w:rPr>
          <w:delText xml:space="preserve">t is important to note </w:delText>
        </w:r>
        <w:r w:rsidR="00DA538C" w:rsidRPr="00DA538C" w:rsidDel="004051E9">
          <w:rPr>
            <w:rFonts w:ascii="Times New Roman" w:hAnsi="Times New Roman" w:cs="Times New Roman"/>
          </w:rPr>
          <w:delText xml:space="preserve">that </w:delText>
        </w:r>
      </w:del>
      <w:r w:rsidR="00DA538C" w:rsidRPr="00DA538C">
        <w:rPr>
          <w:rFonts w:ascii="Times New Roman" w:hAnsi="Times New Roman" w:cs="Times New Roman"/>
        </w:rPr>
        <w:t xml:space="preserve">the elevated </w:t>
      </w:r>
      <w:r w:rsidR="005766B2">
        <w:rPr>
          <w:rFonts w:ascii="Times New Roman" w:hAnsi="Times New Roman" w:cs="Times New Roman"/>
        </w:rPr>
        <w:t xml:space="preserve">final </w:t>
      </w:r>
      <w:r w:rsidR="003664CE">
        <w:rPr>
          <w:rFonts w:ascii="Times New Roman" w:hAnsi="Times New Roman" w:cs="Times New Roman"/>
        </w:rPr>
        <w:t xml:space="preserve">reversal distance </w:t>
      </w:r>
      <w:r w:rsidR="005766B2">
        <w:rPr>
          <w:rFonts w:ascii="Times New Roman" w:hAnsi="Times New Roman" w:cs="Times New Roman"/>
        </w:rPr>
        <w:t xml:space="preserve">habituation level in </w:t>
      </w:r>
      <w:r w:rsidR="005766B2" w:rsidRPr="00CD7702">
        <w:rPr>
          <w:rFonts w:ascii="Times New Roman" w:hAnsi="Times New Roman" w:cs="Times New Roman"/>
          <w:i/>
        </w:rPr>
        <w:t>cmk-1</w:t>
      </w:r>
      <w:r w:rsidR="005766B2">
        <w:rPr>
          <w:rFonts w:ascii="Times New Roman" w:hAnsi="Times New Roman" w:cs="Times New Roman"/>
        </w:rPr>
        <w:t xml:space="preserve"> mutants </w:t>
      </w:r>
      <w:r w:rsidR="003664CE">
        <w:rPr>
          <w:rFonts w:ascii="Times New Roman" w:hAnsi="Times New Roman" w:cs="Times New Roman"/>
        </w:rPr>
        <w:t>(Fig</w:t>
      </w:r>
      <w:r w:rsidR="00450E2C">
        <w:rPr>
          <w:rFonts w:ascii="Times New Roman" w:hAnsi="Times New Roman" w:cs="Times New Roman"/>
        </w:rPr>
        <w:t>.</w:t>
      </w:r>
      <w:r w:rsidR="003664CE">
        <w:rPr>
          <w:rFonts w:ascii="Times New Roman" w:hAnsi="Times New Roman" w:cs="Times New Roman"/>
        </w:rPr>
        <w:t xml:space="preserve"> 1A) </w:t>
      </w:r>
      <w:r w:rsidR="00DA538C" w:rsidRPr="00DA538C">
        <w:rPr>
          <w:rFonts w:ascii="Times New Roman" w:hAnsi="Times New Roman" w:cs="Times New Roman"/>
        </w:rPr>
        <w:t>is</w:t>
      </w:r>
      <w:r w:rsidR="005766B2">
        <w:rPr>
          <w:rFonts w:ascii="Times New Roman" w:hAnsi="Times New Roman" w:cs="Times New Roman"/>
        </w:rPr>
        <w:t xml:space="preserve"> no</w:t>
      </w:r>
      <w:r w:rsidR="00DA538C" w:rsidRPr="00DA538C">
        <w:rPr>
          <w:rFonts w:ascii="Times New Roman" w:hAnsi="Times New Roman" w:cs="Times New Roman"/>
        </w:rPr>
        <w:t xml:space="preserve">t caused by </w:t>
      </w:r>
      <w:r w:rsidR="005766B2">
        <w:rPr>
          <w:rFonts w:ascii="Times New Roman" w:hAnsi="Times New Roman" w:cs="Times New Roman"/>
        </w:rPr>
        <w:t xml:space="preserve">a general increase in </w:t>
      </w:r>
      <w:r w:rsidR="003664CE">
        <w:rPr>
          <w:rFonts w:ascii="Times New Roman" w:hAnsi="Times New Roman" w:cs="Times New Roman"/>
        </w:rPr>
        <w:t>r</w:t>
      </w:r>
      <w:del w:id="71" w:author="Evan" w:date="2016-04-15T17:54:00Z">
        <w:r w:rsidR="003664CE" w:rsidDel="004051E9">
          <w:rPr>
            <w:rFonts w:ascii="Times New Roman" w:hAnsi="Times New Roman" w:cs="Times New Roman"/>
          </w:rPr>
          <w:delText>eversal distance</w:delText>
        </w:r>
      </w:del>
      <w:ins w:id="72" w:author="Evan" w:date="2016-04-15T17:54:00Z">
        <w:r w:rsidR="004051E9">
          <w:rPr>
            <w:rFonts w:ascii="Times New Roman" w:hAnsi="Times New Roman" w:cs="Times New Roman"/>
          </w:rPr>
          <w:t>esponding</w:t>
        </w:r>
      </w:ins>
      <w:r w:rsidR="005C6BEB">
        <w:rPr>
          <w:rFonts w:ascii="Times New Roman" w:hAnsi="Times New Roman" w:cs="Times New Roman"/>
        </w:rPr>
        <w:t>, but instead is specific to the stimuli being delivered at a 60s ISI</w:t>
      </w:r>
      <w:r w:rsidR="0047770A">
        <w:rPr>
          <w:rFonts w:ascii="Times New Roman" w:hAnsi="Times New Roman" w:cs="Times New Roman"/>
        </w:rPr>
        <w:t>.</w:t>
      </w:r>
      <w:r w:rsidR="00FD648B">
        <w:rPr>
          <w:rFonts w:ascii="Times New Roman" w:hAnsi="Times New Roman" w:cs="Times New Roman"/>
        </w:rPr>
        <w:t xml:space="preserve"> </w:t>
      </w:r>
      <w:del w:id="73" w:author="Evan" w:date="2016-04-15T17:54:00Z">
        <w:r w:rsidR="00FD648B" w:rsidDel="004051E9">
          <w:rPr>
            <w:rFonts w:ascii="Times New Roman" w:hAnsi="Times New Roman" w:cs="Times New Roman"/>
          </w:rPr>
          <w:delText xml:space="preserve">This is clearly demonstrated </w:delText>
        </w:r>
        <w:r w:rsidR="000E3D18" w:rsidDel="004051E9">
          <w:rPr>
            <w:rFonts w:ascii="Times New Roman" w:hAnsi="Times New Roman" w:cs="Times New Roman"/>
          </w:rPr>
          <w:delText xml:space="preserve">by the responses to </w:delText>
        </w:r>
        <w:r w:rsidR="00FD648B" w:rsidDel="004051E9">
          <w:rPr>
            <w:rFonts w:ascii="Times New Roman" w:hAnsi="Times New Roman" w:cs="Times New Roman"/>
          </w:rPr>
          <w:delText>stimuli given at a 10s ISI;</w:delText>
        </w:r>
        <w:r w:rsidR="005C6BEB" w:rsidDel="004051E9">
          <w:rPr>
            <w:rFonts w:ascii="Times New Roman" w:hAnsi="Times New Roman" w:cs="Times New Roman"/>
          </w:rPr>
          <w:delText xml:space="preserve"> </w:delText>
        </w:r>
        <w:r w:rsidR="00DA538C" w:rsidRPr="00DA538C" w:rsidDel="004051E9">
          <w:rPr>
            <w:rFonts w:ascii="Times New Roman" w:hAnsi="Times New Roman" w:cs="Times New Roman"/>
          </w:rPr>
          <w:delText>the</w:delText>
        </w:r>
        <w:r w:rsidR="005C6BEB" w:rsidDel="004051E9">
          <w:rPr>
            <w:rFonts w:ascii="Times New Roman" w:hAnsi="Times New Roman" w:cs="Times New Roman"/>
          </w:rPr>
          <w:delText xml:space="preserve"> final</w:delText>
        </w:r>
        <w:r w:rsidR="000942F0" w:rsidDel="004051E9">
          <w:rPr>
            <w:rFonts w:ascii="Times New Roman" w:hAnsi="Times New Roman" w:cs="Times New Roman"/>
          </w:rPr>
          <w:delText xml:space="preserve"> reversal distance</w:delText>
        </w:r>
        <w:r w:rsidR="005C6BEB" w:rsidDel="004051E9">
          <w:rPr>
            <w:rFonts w:ascii="Times New Roman" w:hAnsi="Times New Roman" w:cs="Times New Roman"/>
          </w:rPr>
          <w:delText xml:space="preserve"> habituation</w:delText>
        </w:r>
        <w:r w:rsidR="00FD648B" w:rsidDel="004051E9">
          <w:rPr>
            <w:rFonts w:ascii="Times New Roman" w:hAnsi="Times New Roman" w:cs="Times New Roman"/>
          </w:rPr>
          <w:delText xml:space="preserve"> level</w:delText>
        </w:r>
        <w:r w:rsidR="005C6BEB" w:rsidDel="004051E9">
          <w:rPr>
            <w:rFonts w:ascii="Times New Roman" w:hAnsi="Times New Roman" w:cs="Times New Roman"/>
          </w:rPr>
          <w:delText xml:space="preserve"> </w:delText>
        </w:r>
        <w:r w:rsidR="000E3D18" w:rsidDel="004051E9">
          <w:rPr>
            <w:rFonts w:ascii="Times New Roman" w:hAnsi="Times New Roman" w:cs="Times New Roman"/>
          </w:rPr>
          <w:delText>wa</w:delText>
        </w:r>
        <w:r w:rsidR="00DA538C" w:rsidRPr="00DA538C" w:rsidDel="004051E9">
          <w:rPr>
            <w:rFonts w:ascii="Times New Roman" w:hAnsi="Times New Roman" w:cs="Times New Roman"/>
          </w:rPr>
          <w:delText xml:space="preserve">s not increased </w:delText>
        </w:r>
        <w:r w:rsidR="000E3D18" w:rsidDel="004051E9">
          <w:rPr>
            <w:rFonts w:ascii="Times New Roman" w:hAnsi="Times New Roman" w:cs="Times New Roman"/>
          </w:rPr>
          <w:delText>to</w:delText>
        </w:r>
        <w:r w:rsidR="00DA538C" w:rsidRPr="00DA538C" w:rsidDel="004051E9">
          <w:rPr>
            <w:rFonts w:ascii="Times New Roman" w:hAnsi="Times New Roman" w:cs="Times New Roman"/>
          </w:rPr>
          <w:delText xml:space="preserve"> taps given at a 10s ISI</w:delText>
        </w:r>
        <w:r w:rsidR="005C6BEB" w:rsidDel="004051E9">
          <w:rPr>
            <w:rFonts w:ascii="Times New Roman" w:hAnsi="Times New Roman" w:cs="Times New Roman"/>
          </w:rPr>
          <w:delText xml:space="preserve"> </w:delText>
        </w:r>
        <w:r w:rsidR="0074092C" w:rsidDel="004051E9">
          <w:rPr>
            <w:rFonts w:ascii="Times New Roman" w:hAnsi="Times New Roman" w:cs="Times New Roman"/>
          </w:rPr>
          <w:delText>(pNS</w:delText>
        </w:r>
        <w:r w:rsidR="000942F0" w:rsidDel="004051E9">
          <w:rPr>
            <w:rFonts w:ascii="Times New Roman" w:hAnsi="Times New Roman" w:cs="Times New Roman"/>
          </w:rPr>
          <w:delText>, Fig 1C</w:delText>
        </w:r>
        <w:r w:rsidR="0074092C" w:rsidDel="004051E9">
          <w:rPr>
            <w:rFonts w:ascii="Times New Roman" w:hAnsi="Times New Roman" w:cs="Times New Roman"/>
          </w:rPr>
          <w:delText xml:space="preserve">) </w:delText>
        </w:r>
        <w:r w:rsidR="005C6BEB" w:rsidDel="004051E9">
          <w:rPr>
            <w:rFonts w:ascii="Times New Roman" w:hAnsi="Times New Roman" w:cs="Times New Roman"/>
          </w:rPr>
          <w:delText xml:space="preserve">despite the </w:delText>
        </w:r>
        <w:r w:rsidR="000E3D18" w:rsidDel="004051E9">
          <w:rPr>
            <w:rFonts w:ascii="Times New Roman" w:hAnsi="Times New Roman" w:cs="Times New Roman"/>
          </w:rPr>
          <w:delText xml:space="preserve">larger </w:delText>
        </w:r>
        <w:r w:rsidR="005C6BEB" w:rsidDel="004051E9">
          <w:rPr>
            <w:rFonts w:ascii="Times New Roman" w:hAnsi="Times New Roman" w:cs="Times New Roman"/>
          </w:rPr>
          <w:delText>initial reversal</w:delText>
        </w:r>
        <w:r w:rsidR="005C6BEB" w:rsidRPr="00DA538C" w:rsidDel="004051E9">
          <w:rPr>
            <w:rFonts w:ascii="Times New Roman" w:hAnsi="Times New Roman" w:cs="Times New Roman"/>
          </w:rPr>
          <w:delText xml:space="preserve"> distance</w:delText>
        </w:r>
        <w:r w:rsidR="005C6BEB" w:rsidDel="004051E9">
          <w:rPr>
            <w:rFonts w:ascii="Times New Roman" w:hAnsi="Times New Roman" w:cs="Times New Roman"/>
          </w:rPr>
          <w:delText xml:space="preserve"> </w:delText>
        </w:r>
        <w:r w:rsidR="0074092C" w:rsidDel="004051E9">
          <w:rPr>
            <w:rFonts w:ascii="Times New Roman" w:hAnsi="Times New Roman" w:cs="Times New Roman"/>
          </w:rPr>
          <w:delText>(p&lt;0.001</w:delText>
        </w:r>
        <w:r w:rsidR="008C7537" w:rsidDel="004051E9">
          <w:rPr>
            <w:rFonts w:ascii="Times New Roman" w:hAnsi="Times New Roman" w:cs="Times New Roman"/>
          </w:rPr>
          <w:delText>, Fig</w:delText>
        </w:r>
        <w:r w:rsidR="00450E2C" w:rsidDel="004051E9">
          <w:rPr>
            <w:rFonts w:ascii="Times New Roman" w:hAnsi="Times New Roman" w:cs="Times New Roman"/>
          </w:rPr>
          <w:delText>.</w:delText>
        </w:r>
        <w:r w:rsidR="008C7537" w:rsidDel="004051E9">
          <w:rPr>
            <w:rFonts w:ascii="Times New Roman" w:hAnsi="Times New Roman" w:cs="Times New Roman"/>
          </w:rPr>
          <w:delText xml:space="preserve"> 1C</w:delText>
        </w:r>
        <w:r w:rsidR="0074092C" w:rsidDel="004051E9">
          <w:rPr>
            <w:rFonts w:ascii="Times New Roman" w:hAnsi="Times New Roman" w:cs="Times New Roman"/>
          </w:rPr>
          <w:delText>)</w:delText>
        </w:r>
        <w:r w:rsidR="00DA538C" w:rsidRPr="00DA538C" w:rsidDel="004051E9">
          <w:rPr>
            <w:rFonts w:ascii="Times New Roman" w:hAnsi="Times New Roman" w:cs="Times New Roman"/>
          </w:rPr>
          <w:delText>.</w:delText>
        </w:r>
        <w:r w:rsidR="00E44BB6" w:rsidDel="004051E9">
          <w:rPr>
            <w:rFonts w:ascii="Times New Roman" w:hAnsi="Times New Roman" w:cs="Times New Roman"/>
          </w:rPr>
          <w:delText xml:space="preserve"> </w:delText>
        </w:r>
        <w:r w:rsidR="00DA538C" w:rsidDel="004051E9">
          <w:rPr>
            <w:rFonts w:ascii="Times New Roman" w:hAnsi="Times New Roman" w:cs="Times New Roman"/>
          </w:rPr>
          <w:br/>
        </w:r>
        <w:r w:rsidR="00DE0E77" w:rsidDel="004051E9">
          <w:rPr>
            <w:rFonts w:ascii="Times New Roman" w:hAnsi="Times New Roman" w:cs="Times New Roman"/>
          </w:rPr>
          <w:delText xml:space="preserve"> </w:delText>
        </w:r>
        <w:r w:rsidR="00DE0E77" w:rsidDel="004051E9">
          <w:rPr>
            <w:rFonts w:ascii="Times New Roman" w:hAnsi="Times New Roman" w:cs="Times New Roman"/>
          </w:rPr>
          <w:tab/>
        </w:r>
      </w:del>
      <w:r w:rsidR="003F2850">
        <w:rPr>
          <w:rFonts w:ascii="Times New Roman" w:hAnsi="Times New Roman" w:cs="Times New Roman"/>
        </w:rPr>
        <w:t>Wild-type h</w:t>
      </w:r>
      <w:r w:rsidR="00D75B56" w:rsidRPr="007C269C">
        <w:rPr>
          <w:rFonts w:ascii="Times New Roman" w:hAnsi="Times New Roman" w:cs="Times New Roman"/>
        </w:rPr>
        <w:t xml:space="preserve">abituation to tap stimuli presented at a 60s ISI was restored in </w:t>
      </w:r>
      <w:r w:rsidR="00D75B56" w:rsidRPr="007C269C">
        <w:rPr>
          <w:rFonts w:ascii="Times New Roman" w:hAnsi="Times New Roman" w:cs="Times New Roman"/>
          <w:i/>
        </w:rPr>
        <w:t>cmk-1(oy21)</w:t>
      </w:r>
      <w:r w:rsidR="00D75B56" w:rsidRPr="007C269C">
        <w:rPr>
          <w:rFonts w:ascii="Times New Roman" w:hAnsi="Times New Roman" w:cs="Times New Roman"/>
        </w:rPr>
        <w:t xml:space="preserve"> mutant worms </w:t>
      </w:r>
      <w:del w:id="74" w:author="Evan" w:date="2016-04-15T17:57:00Z">
        <w:r w:rsidR="00D75B56" w:rsidRPr="007C269C" w:rsidDel="004051E9">
          <w:rPr>
            <w:rFonts w:ascii="Times New Roman" w:hAnsi="Times New Roman" w:cs="Times New Roman"/>
          </w:rPr>
          <w:delText xml:space="preserve">containing </w:delText>
        </w:r>
      </w:del>
      <w:ins w:id="75" w:author="Evan" w:date="2016-04-15T17:57:00Z">
        <w:r w:rsidR="004051E9">
          <w:rPr>
            <w:rFonts w:ascii="Times New Roman" w:hAnsi="Times New Roman" w:cs="Times New Roman"/>
          </w:rPr>
          <w:t>expressing</w:t>
        </w:r>
        <w:r w:rsidR="004051E9" w:rsidRPr="007C269C">
          <w:rPr>
            <w:rFonts w:ascii="Times New Roman" w:hAnsi="Times New Roman" w:cs="Times New Roman"/>
          </w:rPr>
          <w:t xml:space="preserve"> </w:t>
        </w:r>
      </w:ins>
      <w:r w:rsidR="00D75B56" w:rsidRPr="007C269C">
        <w:rPr>
          <w:rFonts w:ascii="Times New Roman" w:hAnsi="Times New Roman" w:cs="Times New Roman"/>
        </w:rPr>
        <w:t xml:space="preserve">wild-type CMK-1 cDNA under control of its endogenous </w:t>
      </w:r>
      <w:r w:rsidR="00417CF0">
        <w:rPr>
          <w:rFonts w:ascii="Times New Roman" w:hAnsi="Times New Roman" w:cs="Times New Roman"/>
        </w:rPr>
        <w:t>promoter</w:t>
      </w:r>
      <w:r w:rsidR="00D75B56" w:rsidRPr="007C269C">
        <w:rPr>
          <w:rFonts w:ascii="Times New Roman" w:hAnsi="Times New Roman" w:cs="Times New Roman"/>
        </w:rPr>
        <w:t xml:space="preserve"> (</w:t>
      </w:r>
      <w:r w:rsidR="00417CF0">
        <w:rPr>
          <w:rFonts w:ascii="Times New Roman" w:hAnsi="Times New Roman" w:cs="Times New Roman"/>
        </w:rPr>
        <w:t xml:space="preserve">N2 </w:t>
      </w:r>
      <w:r w:rsidR="00417CF0" w:rsidRPr="00571746">
        <w:rPr>
          <w:rFonts w:ascii="Times New Roman" w:hAnsi="Times New Roman" w:cs="Times New Roman"/>
          <w:i/>
        </w:rPr>
        <w:t>vs.</w:t>
      </w:r>
      <w:r w:rsidR="00417CF0">
        <w:rPr>
          <w:rFonts w:ascii="Times New Roman" w:hAnsi="Times New Roman" w:cs="Times New Roman"/>
        </w:rPr>
        <w:t xml:space="preserve"> rescue pNS</w:t>
      </w:r>
      <w:del w:id="76" w:author="Evan" w:date="2016-04-15T17:57:00Z">
        <w:r w:rsidR="00525B21" w:rsidDel="004051E9">
          <w:rPr>
            <w:rFonts w:ascii="Times New Roman" w:hAnsi="Times New Roman" w:cs="Times New Roman"/>
          </w:rPr>
          <w:delText xml:space="preserve"> for both</w:delText>
        </w:r>
        <w:r w:rsidR="00391D41" w:rsidDel="004051E9">
          <w:rPr>
            <w:rFonts w:ascii="Times New Roman" w:hAnsi="Times New Roman" w:cs="Times New Roman"/>
          </w:rPr>
          <w:delText xml:space="preserve"> measures</w:delText>
        </w:r>
      </w:del>
      <w:r w:rsidR="00417CF0">
        <w:rPr>
          <w:rFonts w:ascii="Times New Roman" w:hAnsi="Times New Roman" w:cs="Times New Roman"/>
        </w:rPr>
        <w:t xml:space="preserve">; </w:t>
      </w:r>
      <w:r w:rsidR="00F1316A">
        <w:rPr>
          <w:rFonts w:ascii="Times New Roman" w:hAnsi="Times New Roman" w:cs="Times New Roman"/>
        </w:rPr>
        <w:t>Fig.</w:t>
      </w:r>
      <w:r w:rsidR="00D75B56" w:rsidRPr="007C269C">
        <w:rPr>
          <w:rFonts w:ascii="Times New Roman" w:hAnsi="Times New Roman" w:cs="Times New Roman"/>
        </w:rPr>
        <w:t xml:space="preserve"> </w:t>
      </w:r>
      <w:r w:rsidR="00802014">
        <w:rPr>
          <w:rFonts w:ascii="Times New Roman" w:hAnsi="Times New Roman" w:cs="Times New Roman"/>
        </w:rPr>
        <w:t>1E and 1F</w:t>
      </w:r>
      <w:r w:rsidR="00D75B56" w:rsidRPr="007C269C">
        <w:rPr>
          <w:rFonts w:ascii="Times New Roman" w:hAnsi="Times New Roman" w:cs="Times New Roman"/>
        </w:rPr>
        <w:t xml:space="preserve">); confirming </w:t>
      </w:r>
      <w:del w:id="77" w:author="Evan" w:date="2016-04-18T10:06:00Z">
        <w:r w:rsidR="00D75B56" w:rsidRPr="003B5B4A" w:rsidDel="003B5B4A">
          <w:rPr>
            <w:rFonts w:ascii="Times New Roman" w:hAnsi="Times New Roman" w:cs="Times New Roman"/>
            <w:i/>
            <w:rPrChange w:id="78" w:author="Evan" w:date="2016-04-18T10:07:00Z">
              <w:rPr>
                <w:rFonts w:ascii="Times New Roman" w:hAnsi="Times New Roman" w:cs="Times New Roman"/>
              </w:rPr>
            </w:rPrChange>
          </w:rPr>
          <w:delText xml:space="preserve">that </w:delText>
        </w:r>
        <w:r w:rsidR="00815966" w:rsidRPr="003B5B4A" w:rsidDel="003B5B4A">
          <w:rPr>
            <w:rFonts w:ascii="Times New Roman" w:hAnsi="Times New Roman" w:cs="Times New Roman"/>
            <w:i/>
            <w:rPrChange w:id="79" w:author="Evan" w:date="2016-04-18T10:07:00Z">
              <w:rPr>
                <w:rFonts w:ascii="Times New Roman" w:hAnsi="Times New Roman" w:cs="Times New Roman"/>
              </w:rPr>
            </w:rPrChange>
          </w:rPr>
          <w:delText xml:space="preserve">CMK-1 plays an important role </w:delText>
        </w:r>
        <w:r w:rsidR="00D45455" w:rsidRPr="003B5B4A" w:rsidDel="003B5B4A">
          <w:rPr>
            <w:rFonts w:ascii="Times New Roman" w:hAnsi="Times New Roman" w:cs="Times New Roman"/>
            <w:i/>
            <w:rPrChange w:id="80" w:author="Evan" w:date="2016-04-18T10:07:00Z">
              <w:rPr>
                <w:rFonts w:ascii="Times New Roman" w:hAnsi="Times New Roman" w:cs="Times New Roman"/>
              </w:rPr>
            </w:rPrChange>
          </w:rPr>
          <w:delText xml:space="preserve">in </w:delText>
        </w:r>
        <w:r w:rsidR="00D75B56" w:rsidRPr="003B5B4A" w:rsidDel="003B5B4A">
          <w:rPr>
            <w:rFonts w:ascii="Times New Roman" w:hAnsi="Times New Roman" w:cs="Times New Roman"/>
            <w:i/>
            <w:rPrChange w:id="81" w:author="Evan" w:date="2016-04-18T10:07:00Z">
              <w:rPr>
                <w:rFonts w:ascii="Times New Roman" w:hAnsi="Times New Roman" w:cs="Times New Roman"/>
              </w:rPr>
            </w:rPrChange>
          </w:rPr>
          <w:delText>habituation at a 60s ISI</w:delText>
        </w:r>
      </w:del>
      <w:ins w:id="82" w:author="Evan" w:date="2016-04-18T10:06:00Z">
        <w:r w:rsidR="003B5B4A" w:rsidRPr="003B5B4A">
          <w:rPr>
            <w:rFonts w:ascii="Times New Roman" w:hAnsi="Times New Roman" w:cs="Times New Roman"/>
            <w:i/>
            <w:rPrChange w:id="83" w:author="Evan" w:date="2016-04-18T10:07:00Z">
              <w:rPr>
                <w:rFonts w:ascii="Times New Roman" w:hAnsi="Times New Roman" w:cs="Times New Roman"/>
              </w:rPr>
            </w:rPrChange>
          </w:rPr>
          <w:t>oy21</w:t>
        </w:r>
        <w:r w:rsidR="003B5B4A">
          <w:rPr>
            <w:rFonts w:ascii="Times New Roman" w:hAnsi="Times New Roman" w:cs="Times New Roman"/>
          </w:rPr>
          <w:t xml:space="preserve"> as the causative allele</w:t>
        </w:r>
      </w:ins>
      <w:r w:rsidR="00D75B56" w:rsidRPr="007C269C">
        <w:rPr>
          <w:rFonts w:ascii="Times New Roman" w:hAnsi="Times New Roman" w:cs="Times New Roman"/>
        </w:rPr>
        <w:t xml:space="preserve">. </w:t>
      </w:r>
      <w:del w:id="84" w:author="Evan" w:date="2016-04-15T18:02:00Z">
        <w:r w:rsidR="00D75B56" w:rsidRPr="007C269C" w:rsidDel="00C01EAB">
          <w:rPr>
            <w:rFonts w:ascii="Times New Roman" w:hAnsi="Times New Roman" w:cs="Times New Roman"/>
            <w:i/>
          </w:rPr>
          <w:delText xml:space="preserve">cmk-1 </w:delText>
        </w:r>
        <w:r w:rsidR="00D75B56" w:rsidRPr="007C269C" w:rsidDel="00C01EAB">
          <w:rPr>
            <w:rFonts w:ascii="Times New Roman" w:hAnsi="Times New Roman" w:cs="Times New Roman"/>
          </w:rPr>
          <w:delText xml:space="preserve">mutants also showed a larger </w:delText>
        </w:r>
        <w:r w:rsidR="002353F9" w:rsidDel="00C01EAB">
          <w:rPr>
            <w:rFonts w:ascii="Times New Roman" w:hAnsi="Times New Roman" w:cs="Times New Roman"/>
          </w:rPr>
          <w:delText xml:space="preserve">initial </w:delText>
        </w:r>
        <w:r w:rsidR="00D75B56" w:rsidRPr="007C269C" w:rsidDel="00C01EAB">
          <w:rPr>
            <w:rFonts w:ascii="Times New Roman" w:hAnsi="Times New Roman" w:cs="Times New Roman"/>
          </w:rPr>
          <w:delText xml:space="preserve">response to tap than wild-type </w:delText>
        </w:r>
        <w:r w:rsidR="00F1316A" w:rsidDel="00C01EAB">
          <w:rPr>
            <w:rFonts w:ascii="Times New Roman" w:hAnsi="Times New Roman" w:cs="Times New Roman"/>
          </w:rPr>
          <w:delText>(Fig.</w:delText>
        </w:r>
        <w:r w:rsidR="005578BD" w:rsidRPr="007C269C" w:rsidDel="00C01EAB">
          <w:rPr>
            <w:rFonts w:ascii="Times New Roman" w:hAnsi="Times New Roman" w:cs="Times New Roman"/>
          </w:rPr>
          <w:delText xml:space="preserve"> 1A </w:delText>
        </w:r>
        <w:r w:rsidR="003B5AC8" w:rsidRPr="007C269C" w:rsidDel="00C01EAB">
          <w:rPr>
            <w:rFonts w:ascii="Times New Roman" w:hAnsi="Times New Roman" w:cs="Times New Roman"/>
          </w:rPr>
          <w:delText>and</w:delText>
        </w:r>
        <w:r w:rsidR="005578BD" w:rsidRPr="007C269C" w:rsidDel="00C01EAB">
          <w:rPr>
            <w:rFonts w:ascii="Times New Roman" w:hAnsi="Times New Roman" w:cs="Times New Roman"/>
          </w:rPr>
          <w:delText xml:space="preserve"> </w:delText>
        </w:r>
        <w:r w:rsidR="003B5AC8" w:rsidRPr="007C269C" w:rsidDel="00C01EAB">
          <w:rPr>
            <w:rFonts w:ascii="Times New Roman" w:hAnsi="Times New Roman" w:cs="Times New Roman"/>
          </w:rPr>
          <w:delText>1</w:delText>
        </w:r>
        <w:r w:rsidR="005578BD" w:rsidRPr="007C269C" w:rsidDel="00C01EAB">
          <w:rPr>
            <w:rFonts w:ascii="Times New Roman" w:hAnsi="Times New Roman" w:cs="Times New Roman"/>
          </w:rPr>
          <w:delText>C)</w:delText>
        </w:r>
        <w:r w:rsidR="00D75B56" w:rsidRPr="007C269C" w:rsidDel="00C01EAB">
          <w:rPr>
            <w:rFonts w:ascii="Times New Roman" w:hAnsi="Times New Roman" w:cs="Times New Roman"/>
          </w:rPr>
          <w:delText xml:space="preserve">, </w:delText>
        </w:r>
        <w:r w:rsidR="00450E2C" w:rsidDel="00C01EAB">
          <w:rPr>
            <w:rFonts w:ascii="Times New Roman" w:hAnsi="Times New Roman" w:cs="Times New Roman"/>
          </w:rPr>
          <w:delText>but</w:delText>
        </w:r>
        <w:r w:rsidR="00450E2C" w:rsidRPr="007C269C" w:rsidDel="00C01EAB">
          <w:rPr>
            <w:rFonts w:ascii="Times New Roman" w:hAnsi="Times New Roman" w:cs="Times New Roman"/>
          </w:rPr>
          <w:delText xml:space="preserve"> </w:delText>
        </w:r>
        <w:r w:rsidR="00D75B56" w:rsidRPr="007C269C" w:rsidDel="00C01EAB">
          <w:rPr>
            <w:rFonts w:ascii="Times New Roman" w:hAnsi="Times New Roman" w:cs="Times New Roman"/>
          </w:rPr>
          <w:delText xml:space="preserve">this was not rescued </w:delText>
        </w:r>
        <w:r w:rsidR="00D45455" w:rsidDel="00C01EAB">
          <w:rPr>
            <w:rFonts w:ascii="Times New Roman" w:hAnsi="Times New Roman" w:cs="Times New Roman"/>
          </w:rPr>
          <w:delText>in this transgenic line</w:delText>
        </w:r>
        <w:r w:rsidR="00E94031" w:rsidRPr="007C269C" w:rsidDel="00C01EAB">
          <w:rPr>
            <w:rFonts w:ascii="Times New Roman" w:hAnsi="Times New Roman" w:cs="Times New Roman"/>
          </w:rPr>
          <w:delText xml:space="preserve"> (</w:delText>
        </w:r>
        <w:r w:rsidR="00046C95" w:rsidDel="00C01EAB">
          <w:rPr>
            <w:rFonts w:ascii="Times New Roman" w:hAnsi="Times New Roman" w:cs="Times New Roman"/>
          </w:rPr>
          <w:delText xml:space="preserve">p&lt;0.05; </w:delText>
        </w:r>
        <w:r w:rsidR="00F1316A" w:rsidDel="00C01EAB">
          <w:rPr>
            <w:rFonts w:ascii="Times New Roman" w:hAnsi="Times New Roman" w:cs="Times New Roman"/>
          </w:rPr>
          <w:delText>Fig.</w:delText>
        </w:r>
        <w:r w:rsidR="00E94031" w:rsidRPr="007C269C" w:rsidDel="00C01EAB">
          <w:rPr>
            <w:rFonts w:ascii="Times New Roman" w:hAnsi="Times New Roman" w:cs="Times New Roman"/>
          </w:rPr>
          <w:delText xml:space="preserve"> </w:delText>
        </w:r>
        <w:r w:rsidR="00802014" w:rsidDel="00C01EAB">
          <w:rPr>
            <w:rFonts w:ascii="Times New Roman" w:hAnsi="Times New Roman" w:cs="Times New Roman"/>
          </w:rPr>
          <w:delText>1E</w:delText>
        </w:r>
        <w:r w:rsidR="00E94031" w:rsidRPr="007C269C" w:rsidDel="00C01EAB">
          <w:rPr>
            <w:rFonts w:ascii="Times New Roman" w:hAnsi="Times New Roman" w:cs="Times New Roman"/>
          </w:rPr>
          <w:delText>)</w:delText>
        </w:r>
        <w:r w:rsidR="00D75B56" w:rsidRPr="007C269C" w:rsidDel="00C01EAB">
          <w:rPr>
            <w:rFonts w:ascii="Times New Roman" w:hAnsi="Times New Roman" w:cs="Times New Roman"/>
          </w:rPr>
          <w:delText xml:space="preserve">. </w:delText>
        </w:r>
        <w:r w:rsidR="000E3D18" w:rsidDel="00C01EAB">
          <w:rPr>
            <w:rFonts w:ascii="Times New Roman" w:hAnsi="Times New Roman" w:cs="Times New Roman"/>
          </w:rPr>
          <w:delText>For habituation analyses hereafter, we</w:delText>
        </w:r>
        <w:r w:rsidR="00E44BB6" w:rsidDel="00C01EAB">
          <w:rPr>
            <w:rFonts w:ascii="Times New Roman" w:hAnsi="Times New Roman" w:cs="Times New Roman"/>
          </w:rPr>
          <w:delText xml:space="preserve"> focus</w:delText>
        </w:r>
        <w:r w:rsidR="000E3D18" w:rsidDel="00C01EAB">
          <w:rPr>
            <w:rFonts w:ascii="Times New Roman" w:hAnsi="Times New Roman" w:cs="Times New Roman"/>
          </w:rPr>
          <w:delText>sed</w:delText>
        </w:r>
        <w:r w:rsidR="00E44BB6" w:rsidDel="00C01EAB">
          <w:rPr>
            <w:rFonts w:ascii="Times New Roman" w:hAnsi="Times New Roman" w:cs="Times New Roman"/>
          </w:rPr>
          <w:delText xml:space="preserve"> on reversal distance because</w:delText>
        </w:r>
        <w:r w:rsidR="000E3D18" w:rsidDel="00C01EAB">
          <w:rPr>
            <w:rFonts w:ascii="Times New Roman" w:hAnsi="Times New Roman" w:cs="Times New Roman"/>
          </w:rPr>
          <w:delText>,</w:delText>
        </w:r>
        <w:r w:rsidR="00E44BB6" w:rsidDel="00C01EAB">
          <w:rPr>
            <w:rFonts w:ascii="Times New Roman" w:hAnsi="Times New Roman" w:cs="Times New Roman"/>
          </w:rPr>
          <w:delText xml:space="preserve"> at this ISI</w:delText>
        </w:r>
        <w:r w:rsidR="000E3D18" w:rsidDel="00C01EAB">
          <w:rPr>
            <w:rFonts w:ascii="Times New Roman" w:hAnsi="Times New Roman" w:cs="Times New Roman"/>
          </w:rPr>
          <w:delText>,</w:delText>
        </w:r>
        <w:r w:rsidR="00E44BB6" w:rsidDel="00C01EAB">
          <w:rPr>
            <w:rFonts w:ascii="Times New Roman" w:hAnsi="Times New Roman" w:cs="Times New Roman"/>
          </w:rPr>
          <w:delText xml:space="preserve"> the distance decrement is </w:delText>
        </w:r>
        <w:r w:rsidR="00191B78" w:rsidDel="00C01EAB">
          <w:rPr>
            <w:rFonts w:ascii="Times New Roman" w:hAnsi="Times New Roman" w:cs="Times New Roman"/>
          </w:rPr>
          <w:delText xml:space="preserve">larger and </w:delText>
        </w:r>
        <w:r w:rsidR="00E44BB6" w:rsidDel="00C01EAB">
          <w:rPr>
            <w:rFonts w:ascii="Times New Roman" w:hAnsi="Times New Roman" w:cs="Times New Roman"/>
          </w:rPr>
          <w:delText>more robust than the decline in reversal probability.</w:delText>
        </w:r>
      </w:del>
    </w:p>
    <w:p w14:paraId="0EC716C8" w14:textId="7AFBFE7E" w:rsidR="00D75B56" w:rsidRDefault="00D75B56" w:rsidP="00B201DA">
      <w:pPr>
        <w:spacing w:line="480" w:lineRule="auto"/>
        <w:ind w:firstLine="720"/>
        <w:rPr>
          <w:ins w:id="85" w:author="Evan" w:date="2016-04-15T18:55:00Z"/>
          <w:rFonts w:ascii="Times New Roman" w:hAnsi="Times New Roman" w:cs="Times New Roman"/>
        </w:rPr>
      </w:pPr>
      <w:del w:id="86" w:author="Evan" w:date="2016-04-15T18:03:00Z">
        <w:r w:rsidRPr="007C269C" w:rsidDel="00C01EAB">
          <w:rPr>
            <w:rFonts w:ascii="Times New Roman" w:hAnsi="Times New Roman" w:cs="Times New Roman"/>
          </w:rPr>
          <w:delText>Importantly, as a</w:delText>
        </w:r>
      </w:del>
      <w:ins w:id="87" w:author="Evan" w:date="2016-04-15T18:03:00Z">
        <w:r w:rsidR="00C01EAB">
          <w:rPr>
            <w:rFonts w:ascii="Times New Roman" w:hAnsi="Times New Roman" w:cs="Times New Roman"/>
          </w:rPr>
          <w:t>A</w:t>
        </w:r>
      </w:ins>
      <w:r w:rsidRPr="007C269C">
        <w:rPr>
          <w:rFonts w:ascii="Times New Roman" w:hAnsi="Times New Roman" w:cs="Times New Roman"/>
        </w:rPr>
        <w:t>ge is a</w:t>
      </w:r>
      <w:r w:rsidR="00374AC9">
        <w:rPr>
          <w:rFonts w:ascii="Times New Roman" w:hAnsi="Times New Roman" w:cs="Times New Roman"/>
        </w:rPr>
        <w:t xml:space="preserve">n important </w:t>
      </w:r>
      <w:r w:rsidRPr="007C269C">
        <w:rPr>
          <w:rFonts w:ascii="Times New Roman" w:hAnsi="Times New Roman" w:cs="Times New Roman"/>
        </w:rPr>
        <w:t xml:space="preserve">factor </w:t>
      </w:r>
      <w:r w:rsidR="00374AC9">
        <w:rPr>
          <w:rFonts w:ascii="Times New Roman" w:hAnsi="Times New Roman" w:cs="Times New Roman"/>
        </w:rPr>
        <w:t>that</w:t>
      </w:r>
      <w:r w:rsidR="00374AC9" w:rsidRPr="007C269C">
        <w:rPr>
          <w:rFonts w:ascii="Times New Roman" w:hAnsi="Times New Roman" w:cs="Times New Roman"/>
        </w:rPr>
        <w:t xml:space="preserve"> </w:t>
      </w:r>
      <w:r w:rsidRPr="007C269C">
        <w:rPr>
          <w:rFonts w:ascii="Times New Roman" w:hAnsi="Times New Roman" w:cs="Times New Roman"/>
        </w:rPr>
        <w:t>modulates habituation</w:t>
      </w:r>
      <w:r w:rsidR="00265A64" w:rsidRPr="007C269C">
        <w:rPr>
          <w:rFonts w:ascii="Times New Roman" w:hAnsi="Times New Roman" w:cs="Times New Roman"/>
        </w:rPr>
        <w:t xml:space="preserve"> </w:t>
      </w:r>
      <w:r w:rsidR="00606080"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606080" w:rsidRPr="007C269C">
        <w:rPr>
          <w:rFonts w:ascii="Times New Roman" w:hAnsi="Times New Roman" w:cs="Times New Roman"/>
        </w:rPr>
        <w:fldChar w:fldCharType="separate"/>
      </w:r>
      <w:r w:rsidR="00D4207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D42073">
        <w:rPr>
          <w:rFonts w:ascii="Times New Roman" w:hAnsi="Times New Roman" w:cs="Times New Roman"/>
          <w:noProof/>
        </w:rPr>
        <w:t>)</w:t>
      </w:r>
      <w:r w:rsidR="00606080" w:rsidRPr="007C269C">
        <w:rPr>
          <w:rFonts w:ascii="Times New Roman" w:hAnsi="Times New Roman" w:cs="Times New Roman"/>
        </w:rPr>
        <w:fldChar w:fldCharType="end"/>
      </w:r>
      <w:r w:rsidRPr="007C269C">
        <w:rPr>
          <w:rFonts w:ascii="Times New Roman" w:hAnsi="Times New Roman" w:cs="Times New Roman"/>
        </w:rPr>
        <w:t xml:space="preserve">, </w:t>
      </w:r>
      <w:ins w:id="88" w:author="Evan" w:date="2016-04-15T18:03:00Z">
        <w:r w:rsidR="00C01EAB">
          <w:rPr>
            <w:rFonts w:ascii="Times New Roman" w:hAnsi="Times New Roman" w:cs="Times New Roman"/>
          </w:rPr>
          <w:t xml:space="preserve">but </w:t>
        </w:r>
      </w:ins>
      <w:r w:rsidRPr="007C269C">
        <w:rPr>
          <w:rFonts w:ascii="Times New Roman" w:hAnsi="Times New Roman" w:cs="Times New Roman"/>
        </w:rPr>
        <w:t xml:space="preserve">the habituation phenotype of </w:t>
      </w:r>
      <w:r w:rsidRPr="007C269C">
        <w:rPr>
          <w:rFonts w:ascii="Times New Roman" w:hAnsi="Times New Roman" w:cs="Times New Roman"/>
          <w:i/>
        </w:rPr>
        <w:t>cmk-1</w:t>
      </w:r>
      <w:r w:rsidRPr="007C269C">
        <w:rPr>
          <w:rFonts w:ascii="Times New Roman" w:hAnsi="Times New Roman" w:cs="Times New Roman"/>
        </w:rPr>
        <w:t xml:space="preserve"> mutants was </w:t>
      </w:r>
      <w:ins w:id="89" w:author="Evan" w:date="2016-04-15T18:04:00Z">
        <w:r w:rsidR="00C01EAB">
          <w:rPr>
            <w:rFonts w:ascii="Times New Roman" w:hAnsi="Times New Roman" w:cs="Times New Roman"/>
          </w:rPr>
          <w:t xml:space="preserve">likely </w:t>
        </w:r>
      </w:ins>
      <w:r w:rsidRPr="007C269C">
        <w:rPr>
          <w:rFonts w:ascii="Times New Roman" w:hAnsi="Times New Roman" w:cs="Times New Roman"/>
        </w:rPr>
        <w:t xml:space="preserve">not due to differences in </w:t>
      </w:r>
      <w:del w:id="90" w:author="Evan" w:date="2016-04-15T18:03:00Z">
        <w:r w:rsidRPr="007C269C" w:rsidDel="00C01EAB">
          <w:rPr>
            <w:rFonts w:ascii="Times New Roman" w:hAnsi="Times New Roman" w:cs="Times New Roman"/>
          </w:rPr>
          <w:delText xml:space="preserve">their </w:delText>
        </w:r>
      </w:del>
      <w:r w:rsidRPr="007C269C">
        <w:rPr>
          <w:rFonts w:ascii="Times New Roman" w:hAnsi="Times New Roman" w:cs="Times New Roman"/>
        </w:rPr>
        <w:t>growth or aging</w:t>
      </w:r>
      <w:ins w:id="91" w:author="Evan" w:date="2016-04-15T18:03:00Z">
        <w:r w:rsidR="00C01EAB">
          <w:rPr>
            <w:rFonts w:ascii="Times New Roman" w:hAnsi="Times New Roman" w:cs="Times New Roman"/>
          </w:rPr>
          <w:t>,</w:t>
        </w:r>
      </w:ins>
      <w:r w:rsidRPr="007C269C">
        <w:rPr>
          <w:rFonts w:ascii="Times New Roman" w:hAnsi="Times New Roman" w:cs="Times New Roman"/>
        </w:rPr>
        <w:t xml:space="preserve"> </w:t>
      </w:r>
      <w:del w:id="92" w:author="Evan" w:date="2016-04-15T18:03:00Z">
        <w:r w:rsidRPr="007C269C" w:rsidDel="00C01EAB">
          <w:rPr>
            <w:rFonts w:ascii="Times New Roman" w:hAnsi="Times New Roman" w:cs="Times New Roman"/>
          </w:rPr>
          <w:delText xml:space="preserve">rate </w:delText>
        </w:r>
      </w:del>
      <w:r w:rsidRPr="007C269C">
        <w:rPr>
          <w:rFonts w:ascii="Times New Roman" w:hAnsi="Times New Roman" w:cs="Times New Roman"/>
        </w:rPr>
        <w:t>as the mutant worms began egg-laying at a similar time as wild-type worms (data not shown)</w:t>
      </w:r>
      <w:r w:rsidR="00DE0E77">
        <w:rPr>
          <w:rFonts w:ascii="Times New Roman" w:hAnsi="Times New Roman" w:cs="Times New Roman"/>
        </w:rPr>
        <w:t xml:space="preserve">. Additionally, </w:t>
      </w:r>
      <w:r w:rsidRPr="007C269C">
        <w:rPr>
          <w:rFonts w:ascii="Times New Roman" w:hAnsi="Times New Roman" w:cs="Times New Roman"/>
        </w:rPr>
        <w:t xml:space="preserve">the difference in habituation between </w:t>
      </w:r>
      <w:r w:rsidRPr="007C269C">
        <w:rPr>
          <w:rFonts w:ascii="Times New Roman" w:hAnsi="Times New Roman" w:cs="Times New Roman"/>
          <w:i/>
        </w:rPr>
        <w:t>cmk-1</w:t>
      </w:r>
      <w:r w:rsidRPr="007C269C">
        <w:rPr>
          <w:rFonts w:ascii="Times New Roman" w:hAnsi="Times New Roman" w:cs="Times New Roman"/>
        </w:rPr>
        <w:t xml:space="preserve"> mutant and wild-type worms at a 60s ISI was present regardless of which day of adulthood the worms were tested on (</w:t>
      </w:r>
      <w:r w:rsidR="00DA2C0E">
        <w:rPr>
          <w:rFonts w:ascii="Times New Roman" w:hAnsi="Times New Roman" w:cs="Times New Roman"/>
        </w:rPr>
        <w:t>p&lt;0.05</w:t>
      </w:r>
      <w:del w:id="93" w:author="Evan" w:date="2016-04-15T18:04:00Z">
        <w:r w:rsidR="00DA2C0E" w:rsidDel="00C01EAB">
          <w:rPr>
            <w:rFonts w:ascii="Times New Roman" w:hAnsi="Times New Roman" w:cs="Times New Roman"/>
          </w:rPr>
          <w:delText xml:space="preserve"> for both</w:delText>
        </w:r>
      </w:del>
      <w:r w:rsidR="00B2531D">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S1</w:t>
      </w:r>
      <w:r w:rsidR="006E6090" w:rsidRPr="007C269C">
        <w:rPr>
          <w:rFonts w:ascii="Times New Roman" w:hAnsi="Times New Roman" w:cs="Times New Roman"/>
        </w:rPr>
        <w:t xml:space="preserve"> </w:t>
      </w:r>
      <w:r w:rsidR="00573BFB" w:rsidRPr="007C269C">
        <w:rPr>
          <w:rFonts w:ascii="Times New Roman" w:hAnsi="Times New Roman" w:cs="Times New Roman"/>
        </w:rPr>
        <w:t>and</w:t>
      </w:r>
      <w:r w:rsidR="006E6090" w:rsidRPr="007C269C">
        <w:rPr>
          <w:rFonts w:ascii="Times New Roman" w:hAnsi="Times New Roman" w:cs="Times New Roman"/>
        </w:rPr>
        <w:t xml:space="preserve"> S2</w:t>
      </w:r>
      <w:r w:rsidRPr="007C269C">
        <w:rPr>
          <w:rFonts w:ascii="Times New Roman" w:hAnsi="Times New Roman" w:cs="Times New Roman"/>
        </w:rPr>
        <w:t xml:space="preserve">). </w:t>
      </w:r>
      <w:ins w:id="94" w:author="Evan" w:date="2016-04-15T18:05:00Z">
        <w:r w:rsidR="00C01EAB">
          <w:rPr>
            <w:rFonts w:ascii="Times New Roman" w:hAnsi="Times New Roman" w:cs="Times New Roman"/>
          </w:rPr>
          <w:t xml:space="preserve">Note that in younger adults, the initial responses are of normal size, </w:t>
        </w:r>
      </w:ins>
      <w:ins w:id="95" w:author="Evan" w:date="2016-04-15T18:06:00Z">
        <w:r w:rsidR="00C01EAB">
          <w:rPr>
            <w:rFonts w:ascii="Times New Roman" w:hAnsi="Times New Roman" w:cs="Times New Roman"/>
          </w:rPr>
          <w:t>but</w:t>
        </w:r>
      </w:ins>
      <w:ins w:id="96" w:author="Evan" w:date="2016-04-15T18:05:00Z">
        <w:r w:rsidR="00C01EAB">
          <w:rPr>
            <w:rFonts w:ascii="Times New Roman" w:hAnsi="Times New Roman" w:cs="Times New Roman"/>
          </w:rPr>
          <w:t xml:space="preserve"> the </w:t>
        </w:r>
      </w:ins>
      <w:ins w:id="97" w:author="Evan" w:date="2016-04-15T18:06:00Z">
        <w:r w:rsidR="00C01EAB">
          <w:rPr>
            <w:rFonts w:ascii="Times New Roman" w:hAnsi="Times New Roman" w:cs="Times New Roman"/>
          </w:rPr>
          <w:t>habituated</w:t>
        </w:r>
      </w:ins>
      <w:ins w:id="98" w:author="Evan" w:date="2016-04-15T18:05:00Z">
        <w:r w:rsidR="00C01EAB">
          <w:rPr>
            <w:rFonts w:ascii="Times New Roman" w:hAnsi="Times New Roman" w:cs="Times New Roman"/>
          </w:rPr>
          <w:t xml:space="preserve"> responses are larger</w:t>
        </w:r>
      </w:ins>
      <w:ins w:id="99" w:author="Evan" w:date="2016-04-15T18:06:00Z">
        <w:r w:rsidR="00C01EAB">
          <w:rPr>
            <w:rFonts w:ascii="Times New Roman" w:hAnsi="Times New Roman" w:cs="Times New Roman"/>
          </w:rPr>
          <w:t xml:space="preserve"> (Fig)</w:t>
        </w:r>
      </w:ins>
      <w:ins w:id="100" w:author="Evan" w:date="2016-04-15T18:54:00Z">
        <w:r w:rsidR="00BC0370">
          <w:rPr>
            <w:rFonts w:ascii="Times New Roman" w:hAnsi="Times New Roman" w:cs="Times New Roman"/>
          </w:rPr>
          <w:t>, dissociating the initial and final response metrics</w:t>
        </w:r>
      </w:ins>
      <w:ins w:id="101" w:author="Evan" w:date="2016-04-15T18:05:00Z">
        <w:r w:rsidR="00C01EAB">
          <w:rPr>
            <w:rFonts w:ascii="Times New Roman" w:hAnsi="Times New Roman" w:cs="Times New Roman"/>
          </w:rPr>
          <w:t xml:space="preserve">. </w:t>
        </w:r>
      </w:ins>
    </w:p>
    <w:p w14:paraId="4A96D979" w14:textId="77777777" w:rsidR="00BC0370" w:rsidRDefault="00BC0370">
      <w:pPr>
        <w:spacing w:line="480" w:lineRule="auto"/>
        <w:rPr>
          <w:ins w:id="102" w:author="Evan" w:date="2016-04-15T18:59:00Z"/>
          <w:rFonts w:ascii="Times New Roman" w:hAnsi="Times New Roman" w:cs="Times New Roman"/>
        </w:rPr>
        <w:pPrChange w:id="103" w:author="Evan" w:date="2016-04-15T18:55:00Z">
          <w:pPr>
            <w:spacing w:line="480" w:lineRule="auto"/>
            <w:ind w:firstLine="720"/>
          </w:pPr>
        </w:pPrChange>
      </w:pPr>
    </w:p>
    <w:p w14:paraId="71E365D4" w14:textId="1508ADF2" w:rsidR="00216510" w:rsidRPr="007C269C" w:rsidRDefault="003B5B4A">
      <w:pPr>
        <w:spacing w:line="480" w:lineRule="auto"/>
        <w:rPr>
          <w:rFonts w:ascii="Times New Roman" w:hAnsi="Times New Roman" w:cs="Times New Roman"/>
        </w:rPr>
        <w:pPrChange w:id="104" w:author="Evan" w:date="2016-04-15T18:55:00Z">
          <w:pPr>
            <w:spacing w:line="480" w:lineRule="auto"/>
            <w:ind w:firstLine="720"/>
          </w:pPr>
        </w:pPrChange>
      </w:pPr>
      <w:ins w:id="105" w:author="Evan" w:date="2016-04-18T10:17:00Z">
        <w:r>
          <w:rPr>
            <w:rFonts w:ascii="Times New Roman" w:hAnsi="Times New Roman" w:cs="Times New Roman"/>
          </w:rPr>
          <w:t>Loss of</w:t>
        </w:r>
      </w:ins>
      <w:ins w:id="106" w:author="Evan" w:date="2016-04-18T10:12:00Z">
        <w:r>
          <w:rPr>
            <w:rFonts w:ascii="Times New Roman" w:hAnsi="Times New Roman" w:cs="Times New Roman"/>
          </w:rPr>
          <w:t xml:space="preserve"> </w:t>
        </w:r>
      </w:ins>
      <w:ins w:id="107" w:author="Evan" w:date="2016-04-18T10:09:00Z">
        <w:r>
          <w:rPr>
            <w:rFonts w:ascii="Times New Roman" w:hAnsi="Times New Roman" w:cs="Times New Roman"/>
          </w:rPr>
          <w:t xml:space="preserve">CMK-1 phosphorylation site </w:t>
        </w:r>
      </w:ins>
      <w:ins w:id="108" w:author="Evan" w:date="2016-04-18T10:11:00Z">
        <w:r>
          <w:rPr>
            <w:rFonts w:ascii="Times New Roman" w:hAnsi="Times New Roman" w:cs="Times New Roman"/>
          </w:rPr>
          <w:t xml:space="preserve">(T179) </w:t>
        </w:r>
      </w:ins>
      <w:ins w:id="109" w:author="Evan" w:date="2016-04-18T10:09:00Z">
        <w:r>
          <w:rPr>
            <w:rFonts w:ascii="Times New Roman" w:hAnsi="Times New Roman" w:cs="Times New Roman"/>
          </w:rPr>
          <w:t>recapitulates null allele</w:t>
        </w:r>
      </w:ins>
    </w:p>
    <w:p w14:paraId="06C1A737" w14:textId="06B8FED2" w:rsidR="00D75B56" w:rsidRPr="00CD7702" w:rsidRDefault="009F3184" w:rsidP="00FE560E">
      <w:pPr>
        <w:spacing w:line="480" w:lineRule="auto"/>
        <w:ind w:firstLine="720"/>
        <w:rPr>
          <w:rFonts w:ascii="Times New Roman" w:hAnsi="Times New Roman" w:cs="Times New Roman"/>
        </w:rPr>
      </w:pPr>
      <w:r w:rsidRPr="007C269C">
        <w:rPr>
          <w:rFonts w:ascii="Times New Roman" w:hAnsi="Times New Roman" w:cs="Times New Roman"/>
        </w:rPr>
        <w:t xml:space="preserve">Although previous studies suggested that </w:t>
      </w:r>
      <w:ins w:id="110" w:author="Evan" w:date="2016-04-16T14:22:00Z">
        <w:r w:rsidR="001A6E23">
          <w:rPr>
            <w:rFonts w:ascii="Times New Roman" w:hAnsi="Times New Roman" w:cs="Times New Roman"/>
          </w:rPr>
          <w:t xml:space="preserve">CaMKK stimulates the kinase activity of </w:t>
        </w:r>
      </w:ins>
      <w:r w:rsidRPr="007C269C">
        <w:rPr>
          <w:rFonts w:ascii="Times New Roman" w:hAnsi="Times New Roman" w:cs="Times New Roman"/>
        </w:rPr>
        <w:t>CaMK</w:t>
      </w:r>
      <w:r w:rsidR="00E7511C">
        <w:rPr>
          <w:rFonts w:ascii="Times New Roman" w:hAnsi="Times New Roman" w:cs="Times New Roman"/>
        </w:rPr>
        <w:t>1/4</w:t>
      </w:r>
      <w:del w:id="111" w:author="Evan" w:date="2016-04-16T14:22:00Z">
        <w:r w:rsidRPr="007C269C" w:rsidDel="001A6E23">
          <w:rPr>
            <w:rFonts w:ascii="Times New Roman" w:hAnsi="Times New Roman" w:cs="Times New Roman"/>
          </w:rPr>
          <w:delText xml:space="preserve"> and CaMKK</w:delText>
        </w:r>
        <w:r w:rsidDel="001A6E23">
          <w:rPr>
            <w:rFonts w:ascii="Times New Roman" w:hAnsi="Times New Roman" w:cs="Times New Roman"/>
          </w:rPr>
          <w:delText xml:space="preserve"> can </w:delText>
        </w:r>
        <w:r w:rsidRPr="007C269C" w:rsidDel="001A6E23">
          <w:rPr>
            <w:rFonts w:ascii="Times New Roman" w:hAnsi="Times New Roman" w:cs="Times New Roman"/>
          </w:rPr>
          <w:delText>function in the same pathway</w:delText>
        </w:r>
      </w:del>
      <w:r>
        <w:rPr>
          <w:rFonts w:ascii="Times New Roman" w:hAnsi="Times New Roman" w:cs="Times New Roman"/>
        </w:rPr>
        <w:t xml:space="preserve">, our results indicate </w:t>
      </w:r>
      <w:r w:rsidRPr="007C269C">
        <w:rPr>
          <w:rFonts w:ascii="Times New Roman" w:hAnsi="Times New Roman" w:cs="Times New Roman"/>
        </w:rPr>
        <w:t xml:space="preserve">that CMK-1, but not CKK-1, </w:t>
      </w:r>
      <w:r>
        <w:rPr>
          <w:rFonts w:ascii="Times New Roman" w:hAnsi="Times New Roman" w:cs="Times New Roman"/>
        </w:rPr>
        <w:t>functions in</w:t>
      </w:r>
      <w:r w:rsidRPr="007C269C">
        <w:rPr>
          <w:rFonts w:ascii="Times New Roman" w:hAnsi="Times New Roman" w:cs="Times New Roman"/>
        </w:rPr>
        <w:t xml:space="preserve"> habituation</w:t>
      </w:r>
      <w:r>
        <w:rPr>
          <w:rFonts w:ascii="Times New Roman" w:hAnsi="Times New Roman" w:cs="Times New Roman"/>
        </w:rPr>
        <w:t>.</w:t>
      </w:r>
      <w:r w:rsidRPr="004C67EB">
        <w:rPr>
          <w:rFonts w:ascii="Times New Roman" w:hAnsi="Times New Roman" w:cs="Times New Roman"/>
        </w:rPr>
        <w:t xml:space="preserve"> </w:t>
      </w:r>
      <w:ins w:id="112" w:author="Evan" w:date="2016-04-16T14:17:00Z">
        <w:r w:rsidR="001A6E23">
          <w:rPr>
            <w:rFonts w:ascii="Times New Roman" w:hAnsi="Times New Roman" w:cs="Times New Roman"/>
          </w:rPr>
          <w:t xml:space="preserve">Consistent with this assertion, </w:t>
        </w:r>
      </w:ins>
      <w:ins w:id="113" w:author="Evan" w:date="2016-04-16T14:18:00Z">
        <w:r w:rsidR="001A6E23">
          <w:rPr>
            <w:rFonts w:ascii="Times New Roman" w:hAnsi="Times New Roman" w:cs="Times New Roman"/>
          </w:rPr>
          <w:t xml:space="preserve">the expression pattern of </w:t>
        </w:r>
        <w:r w:rsidR="001A6E23" w:rsidRPr="001A6E23">
          <w:rPr>
            <w:rFonts w:ascii="Times New Roman" w:hAnsi="Times New Roman" w:cs="Times New Roman"/>
            <w:i/>
            <w:rPrChange w:id="114" w:author="Evan" w:date="2016-04-16T14:19:00Z">
              <w:rPr>
                <w:rFonts w:ascii="Times New Roman" w:hAnsi="Times New Roman" w:cs="Times New Roman"/>
              </w:rPr>
            </w:rPrChange>
          </w:rPr>
          <w:t>cmk-1</w:t>
        </w:r>
        <w:r w:rsidR="001A6E23">
          <w:rPr>
            <w:rFonts w:ascii="Times New Roman" w:hAnsi="Times New Roman" w:cs="Times New Roman"/>
          </w:rPr>
          <w:t xml:space="preserve"> is broader than </w:t>
        </w:r>
        <w:r w:rsidR="001A6E23" w:rsidRPr="001A6E23">
          <w:rPr>
            <w:rFonts w:ascii="Times New Roman" w:hAnsi="Times New Roman" w:cs="Times New Roman"/>
            <w:i/>
            <w:rPrChange w:id="115" w:author="Evan" w:date="2016-04-16T14:19:00Z">
              <w:rPr>
                <w:rFonts w:ascii="Times New Roman" w:hAnsi="Times New Roman" w:cs="Times New Roman"/>
              </w:rPr>
            </w:rPrChange>
          </w:rPr>
          <w:t>ckk-1</w:t>
        </w:r>
        <w:r w:rsidR="001A6E23">
          <w:rPr>
            <w:rFonts w:ascii="Times New Roman" w:hAnsi="Times New Roman" w:cs="Times New Roman"/>
          </w:rPr>
          <w:t xml:space="preserve"> (26)</w:t>
        </w:r>
      </w:ins>
      <w:ins w:id="116" w:author="Evan" w:date="2016-04-17T20:46:00Z">
        <w:r w:rsidR="003B5B4A">
          <w:rPr>
            <w:rFonts w:ascii="Times New Roman" w:hAnsi="Times New Roman" w:cs="Times New Roman"/>
          </w:rPr>
          <w:t xml:space="preserve"> and </w:t>
        </w:r>
      </w:ins>
      <w:ins w:id="117" w:author="Evan" w:date="2016-04-18T10:14:00Z">
        <w:r w:rsidR="003B5B4A">
          <w:rPr>
            <w:rFonts w:ascii="Times New Roman" w:hAnsi="Times New Roman" w:cs="Times New Roman"/>
          </w:rPr>
          <w:t>w</w:t>
        </w:r>
      </w:ins>
      <w:ins w:id="118" w:author="Evan" w:date="2016-04-16T14:19:00Z">
        <w:r w:rsidR="001A6E23">
          <w:rPr>
            <w:rFonts w:ascii="Times New Roman" w:hAnsi="Times New Roman" w:cs="Times New Roman"/>
          </w:rPr>
          <w:t xml:space="preserve">e found that </w:t>
        </w:r>
      </w:ins>
      <w:ins w:id="119" w:author="Evan" w:date="2016-04-16T14:07:00Z">
        <w:r w:rsidR="00561C0C" w:rsidRPr="00561C0C">
          <w:rPr>
            <w:rFonts w:ascii="Times New Roman" w:hAnsi="Times New Roman" w:cs="Times New Roman"/>
            <w:i/>
            <w:rPrChange w:id="120" w:author="Evan" w:date="2016-04-16T14:12:00Z">
              <w:rPr>
                <w:rFonts w:ascii="Times New Roman" w:hAnsi="Times New Roman" w:cs="Times New Roman"/>
              </w:rPr>
            </w:rPrChange>
          </w:rPr>
          <w:t>cmk-1</w:t>
        </w:r>
      </w:ins>
      <w:ins w:id="121" w:author="Evan" w:date="2016-04-16T14:09:00Z">
        <w:r w:rsidR="00561C0C">
          <w:rPr>
            <w:rFonts w:ascii="Times New Roman" w:hAnsi="Times New Roman" w:cs="Times New Roman"/>
          </w:rPr>
          <w:t xml:space="preserve">, but not </w:t>
        </w:r>
        <w:r w:rsidR="00561C0C" w:rsidRPr="00561C0C">
          <w:rPr>
            <w:rFonts w:ascii="Times New Roman" w:hAnsi="Times New Roman" w:cs="Times New Roman"/>
            <w:i/>
            <w:rPrChange w:id="122" w:author="Evan" w:date="2016-04-16T14:12:00Z">
              <w:rPr>
                <w:rFonts w:ascii="Times New Roman" w:hAnsi="Times New Roman" w:cs="Times New Roman"/>
              </w:rPr>
            </w:rPrChange>
          </w:rPr>
          <w:t>ckk-1</w:t>
        </w:r>
      </w:ins>
      <w:ins w:id="123" w:author="Evan" w:date="2016-04-16T14:10:00Z">
        <w:r w:rsidR="00561C0C">
          <w:rPr>
            <w:rFonts w:ascii="Times New Roman" w:hAnsi="Times New Roman" w:cs="Times New Roman"/>
          </w:rPr>
          <w:t>,</w:t>
        </w:r>
      </w:ins>
      <w:ins w:id="124" w:author="Evan" w:date="2016-04-16T14:09:00Z">
        <w:r w:rsidR="00561C0C">
          <w:rPr>
            <w:rFonts w:ascii="Times New Roman" w:hAnsi="Times New Roman" w:cs="Times New Roman"/>
          </w:rPr>
          <w:t xml:space="preserve"> expressed in the </w:t>
        </w:r>
      </w:ins>
      <w:ins w:id="125" w:author="Evan" w:date="2016-04-16T14:03:00Z">
        <w:r w:rsidR="00523782" w:rsidRPr="007C269C">
          <w:rPr>
            <w:rFonts w:ascii="Times New Roman" w:hAnsi="Times New Roman" w:cs="Times New Roman"/>
          </w:rPr>
          <w:t>touch receptor neurons and interneurons of the tap withdrawal circuit</w:t>
        </w:r>
        <w:r w:rsidR="00523782">
          <w:rPr>
            <w:rFonts w:ascii="Times New Roman" w:hAnsi="Times New Roman" w:cs="Times New Roman"/>
          </w:rPr>
          <w:t xml:space="preserve"> (</w:t>
        </w:r>
      </w:ins>
      <w:ins w:id="126" w:author="Evan" w:date="2016-04-16T14:10:00Z">
        <w:r w:rsidR="00561C0C">
          <w:rPr>
            <w:rFonts w:ascii="Times New Roman" w:hAnsi="Times New Roman" w:cs="Times New Roman"/>
          </w:rPr>
          <w:t>Fig</w:t>
        </w:r>
      </w:ins>
      <w:ins w:id="127" w:author="Evan" w:date="2016-04-16T14:03:00Z">
        <w:r w:rsidR="00523782" w:rsidRPr="007C269C">
          <w:rPr>
            <w:rFonts w:ascii="Times New Roman" w:hAnsi="Times New Roman" w:cs="Times New Roman"/>
          </w:rPr>
          <w:t xml:space="preserve">). </w:t>
        </w:r>
      </w:ins>
      <w:del w:id="128" w:author="Evan" w:date="2016-04-15T18:06:00Z">
        <w:r w:rsidR="00374AC9" w:rsidDel="00C01EAB">
          <w:rPr>
            <w:rFonts w:ascii="Times New Roman" w:hAnsi="Times New Roman" w:cs="Times New Roman"/>
          </w:rPr>
          <w:delText>Our</w:delText>
        </w:r>
        <w:r w:rsidR="00374AC9" w:rsidRPr="007C269C" w:rsidDel="00C01EAB">
          <w:rPr>
            <w:rFonts w:ascii="Times New Roman" w:hAnsi="Times New Roman" w:cs="Times New Roman"/>
          </w:rPr>
          <w:delText xml:space="preserve"> </w:delText>
        </w:r>
        <w:r w:rsidRPr="007C269C" w:rsidDel="00C01EAB">
          <w:rPr>
            <w:rFonts w:ascii="Times New Roman" w:hAnsi="Times New Roman" w:cs="Times New Roman"/>
          </w:rPr>
          <w:delText xml:space="preserve">data </w:delText>
        </w:r>
        <w:r w:rsidDel="00C01EAB">
          <w:rPr>
            <w:rFonts w:ascii="Times New Roman" w:hAnsi="Times New Roman" w:cs="Times New Roman"/>
          </w:rPr>
          <w:delText>indicate</w:delText>
        </w:r>
        <w:r w:rsidRPr="007C269C" w:rsidDel="00C01EAB">
          <w:rPr>
            <w:rFonts w:ascii="Times New Roman" w:hAnsi="Times New Roman" w:cs="Times New Roman"/>
          </w:rPr>
          <w:delText xml:space="preserve"> </w:delText>
        </w:r>
      </w:del>
      <w:ins w:id="129" w:author="Evan" w:date="2016-04-15T18:06:00Z">
        <w:r w:rsidR="00C01EAB">
          <w:rPr>
            <w:rFonts w:ascii="Times New Roman" w:hAnsi="Times New Roman" w:cs="Times New Roman"/>
          </w:rPr>
          <w:t xml:space="preserve">This suggests </w:t>
        </w:r>
      </w:ins>
      <w:r w:rsidRPr="007C269C">
        <w:rPr>
          <w:rFonts w:ascii="Times New Roman" w:hAnsi="Times New Roman" w:cs="Times New Roman"/>
        </w:rPr>
        <w:t xml:space="preserve">that either </w:t>
      </w:r>
      <w:r w:rsidRPr="007C269C">
        <w:rPr>
          <w:rFonts w:ascii="Times New Roman" w:hAnsi="Times New Roman" w:cs="Times New Roman"/>
          <w:i/>
        </w:rPr>
        <w:t>(i)</w:t>
      </w:r>
      <w:r w:rsidRPr="007C269C">
        <w:rPr>
          <w:rFonts w:ascii="Times New Roman" w:hAnsi="Times New Roman" w:cs="Times New Roman"/>
        </w:rPr>
        <w:t xml:space="preserve"> activation of CaMK by calmodulin alone may be sufficient to activate the kinase in the context of some biological signaling</w:t>
      </w:r>
      <w:r>
        <w:rPr>
          <w:rFonts w:ascii="Times New Roman" w:hAnsi="Times New Roman" w:cs="Times New Roman"/>
        </w:rPr>
        <w:t>,</w:t>
      </w:r>
      <w:r w:rsidRPr="007C269C">
        <w:rPr>
          <w:rFonts w:ascii="Times New Roman" w:hAnsi="Times New Roman" w:cs="Times New Roman"/>
        </w:rPr>
        <w:t xml:space="preserve"> </w:t>
      </w:r>
      <w:r>
        <w:rPr>
          <w:rFonts w:ascii="Times New Roman" w:hAnsi="Times New Roman" w:cs="Times New Roman"/>
        </w:rPr>
        <w:t>and/</w:t>
      </w:r>
      <w:r w:rsidRPr="007C269C">
        <w:rPr>
          <w:rFonts w:ascii="Times New Roman" w:hAnsi="Times New Roman" w:cs="Times New Roman"/>
        </w:rPr>
        <w:t>or</w:t>
      </w:r>
      <w:r w:rsidRPr="007C269C">
        <w:rPr>
          <w:rFonts w:ascii="Times New Roman" w:hAnsi="Times New Roman" w:cs="Times New Roman"/>
          <w:i/>
        </w:rPr>
        <w:t xml:space="preserve"> (ii) </w:t>
      </w:r>
      <w:r w:rsidRPr="007C269C">
        <w:rPr>
          <w:rFonts w:ascii="Times New Roman" w:hAnsi="Times New Roman" w:cs="Times New Roman"/>
        </w:rPr>
        <w:t xml:space="preserve">CaMK is activated via phosphorylation by another unidentified kinase. </w:t>
      </w:r>
      <w:r w:rsidR="00BB20B6">
        <w:rPr>
          <w:rFonts w:ascii="Times New Roman" w:hAnsi="Times New Roman" w:cs="Times New Roman"/>
        </w:rPr>
        <w:t>To test these hypotheses</w:t>
      </w:r>
      <w:r>
        <w:rPr>
          <w:rFonts w:ascii="Times New Roman" w:hAnsi="Times New Roman" w:cs="Times New Roman"/>
        </w:rPr>
        <w:t xml:space="preserve"> we took advantage of a</w:t>
      </w:r>
      <w:r w:rsidRPr="007A0040">
        <w:rPr>
          <w:rFonts w:ascii="Times New Roman" w:hAnsi="Times New Roman" w:cs="Times New Roman"/>
          <w:i/>
        </w:rPr>
        <w:t xml:space="preserve"> cmk-1</w:t>
      </w:r>
      <w:r>
        <w:rPr>
          <w:rFonts w:ascii="Times New Roman" w:hAnsi="Times New Roman" w:cs="Times New Roman"/>
        </w:rPr>
        <w:t xml:space="preserve"> point mutant </w:t>
      </w:r>
      <w:r w:rsidRPr="00246200">
        <w:rPr>
          <w:rFonts w:ascii="Times New Roman" w:hAnsi="Times New Roman" w:cs="Times New Roman"/>
          <w:i/>
        </w:rPr>
        <w:t>(gk691866</w:t>
      </w:r>
      <w:r w:rsidR="0071377B" w:rsidRPr="00246200">
        <w:rPr>
          <w:rFonts w:ascii="Times New Roman" w:hAnsi="Times New Roman" w:cs="Times New Roman"/>
          <w:i/>
        </w:rPr>
        <w:t xml:space="preserve">) </w:t>
      </w:r>
      <w:r w:rsidR="0071377B">
        <w:rPr>
          <w:rFonts w:ascii="Times New Roman" w:hAnsi="Times New Roman" w:cs="Times New Roman"/>
        </w:rPr>
        <w:t xml:space="preserve">whose conserved </w:t>
      </w:r>
      <w:ins w:id="130" w:author="Evan" w:date="2016-04-15T18:07:00Z">
        <w:r w:rsidR="00C01EAB">
          <w:rPr>
            <w:rFonts w:ascii="Times New Roman" w:hAnsi="Times New Roman" w:cs="Times New Roman"/>
          </w:rPr>
          <w:t xml:space="preserve">CaMKK phosphorylation site, </w:t>
        </w:r>
      </w:ins>
      <w:r w:rsidR="00EB5743">
        <w:rPr>
          <w:rFonts w:ascii="Times New Roman" w:hAnsi="Times New Roman" w:cs="Times New Roman"/>
        </w:rPr>
        <w:t>Threonine-</w:t>
      </w:r>
      <w:r>
        <w:rPr>
          <w:rFonts w:ascii="Times New Roman" w:hAnsi="Times New Roman" w:cs="Times New Roman"/>
        </w:rPr>
        <w:t>179</w:t>
      </w:r>
      <w:r w:rsidR="0071377B">
        <w:rPr>
          <w:rFonts w:ascii="Times New Roman" w:hAnsi="Times New Roman" w:cs="Times New Roman"/>
        </w:rPr>
        <w:t xml:space="preserve"> (T179</w:t>
      </w:r>
      <w:ins w:id="131" w:author="Evan" w:date="2016-04-15T18:07:00Z">
        <w:r w:rsidR="00C01EAB">
          <w:rPr>
            <w:rFonts w:ascii="Times New Roman" w:hAnsi="Times New Roman" w:cs="Times New Roman"/>
          </w:rPr>
          <w:t>;</w:t>
        </w:r>
      </w:ins>
      <w:del w:id="132" w:author="Evan" w:date="2016-04-15T18:07:00Z">
        <w:r w:rsidR="0071377B" w:rsidDel="00C01EAB">
          <w:rPr>
            <w:rFonts w:ascii="Times New Roman" w:hAnsi="Times New Roman" w:cs="Times New Roman"/>
          </w:rPr>
          <w:delText>)</w:delText>
        </w:r>
        <w:r w:rsidDel="00C01EAB">
          <w:rPr>
            <w:rFonts w:ascii="Times New Roman" w:hAnsi="Times New Roman" w:cs="Times New Roman"/>
          </w:rPr>
          <w:delText xml:space="preserve">, </w:delText>
        </w:r>
        <w:r w:rsidR="00374AC9" w:rsidDel="00C01EAB">
          <w:rPr>
            <w:rFonts w:ascii="Times New Roman" w:hAnsi="Times New Roman" w:cs="Times New Roman"/>
          </w:rPr>
          <w:delText>that is</w:delText>
        </w:r>
        <w:r w:rsidDel="00C01EAB">
          <w:rPr>
            <w:rFonts w:ascii="Times New Roman" w:hAnsi="Times New Roman" w:cs="Times New Roman"/>
          </w:rPr>
          <w:delText xml:space="preserve"> phosphorylated by CaMKK</w:delText>
        </w:r>
      </w:del>
      <w:r w:rsidR="000B3C79">
        <w:rPr>
          <w:rFonts w:ascii="Times New Roman" w:hAnsi="Times New Roman" w:cs="Times New Roman"/>
        </w:rPr>
        <w:t xml:space="preserve"> </w:t>
      </w:r>
      <w:r w:rsidR="000B3C79"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B3C79" w:rsidRPr="007C269C">
        <w:rPr>
          <w:rFonts w:ascii="Times New Roman" w:hAnsi="Times New Roman" w:cs="Times New Roman"/>
        </w:rPr>
      </w:r>
      <w:r w:rsidR="000B3C79" w:rsidRPr="007C269C">
        <w:rPr>
          <w:rFonts w:ascii="Times New Roman" w:hAnsi="Times New Roman" w:cs="Times New Roman"/>
        </w:rPr>
        <w:fldChar w:fldCharType="separate"/>
      </w:r>
      <w:del w:id="133" w:author="Evan" w:date="2016-04-15T18:08:00Z">
        <w:r w:rsidR="00D42073" w:rsidDel="00C01EAB">
          <w:rPr>
            <w:rFonts w:ascii="Times New Roman" w:hAnsi="Times New Roman" w:cs="Times New Roman"/>
            <w:noProof/>
          </w:rPr>
          <w:delText>(</w:delText>
        </w:r>
      </w:del>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0B3C79" w:rsidRPr="007C269C">
        <w:rPr>
          <w:rFonts w:ascii="Times New Roman" w:hAnsi="Times New Roman" w:cs="Times New Roman"/>
        </w:rPr>
        <w:fldChar w:fldCharType="end"/>
      </w:r>
      <w:r>
        <w:rPr>
          <w:rFonts w:ascii="Times New Roman" w:hAnsi="Times New Roman" w:cs="Times New Roman"/>
        </w:rPr>
        <w:t xml:space="preserve">, was mutated to an </w:t>
      </w:r>
      <w:r w:rsidR="0071377B">
        <w:rPr>
          <w:rFonts w:ascii="Times New Roman" w:hAnsi="Times New Roman" w:cs="Times New Roman"/>
        </w:rPr>
        <w:t>isoleucine (I)</w:t>
      </w:r>
      <w:r>
        <w:rPr>
          <w:rFonts w:ascii="Times New Roman" w:hAnsi="Times New Roman" w:cs="Times New Roman"/>
        </w:rPr>
        <w:t xml:space="preserve"> and could </w:t>
      </w:r>
      <w:ins w:id="134" w:author="Evan" w:date="2016-04-15T18:08:00Z">
        <w:r w:rsidR="007D63B1">
          <w:rPr>
            <w:rFonts w:ascii="Times New Roman" w:hAnsi="Times New Roman" w:cs="Times New Roman"/>
          </w:rPr>
          <w:t xml:space="preserve">therefore </w:t>
        </w:r>
      </w:ins>
      <w:r>
        <w:rPr>
          <w:rFonts w:ascii="Times New Roman" w:hAnsi="Times New Roman" w:cs="Times New Roman"/>
        </w:rPr>
        <w:t xml:space="preserve">no longer be phosphorylated. We performed a complementation test between the </w:t>
      </w:r>
      <w:r w:rsidRPr="007A0040">
        <w:rPr>
          <w:rFonts w:ascii="Times New Roman" w:hAnsi="Times New Roman" w:cs="Times New Roman"/>
          <w:i/>
        </w:rPr>
        <w:t>cmk-1(</w:t>
      </w:r>
      <w:r w:rsidRPr="00BB5213">
        <w:rPr>
          <w:rFonts w:ascii="Times New Roman" w:hAnsi="Times New Roman" w:cs="Times New Roman"/>
          <w:i/>
        </w:rPr>
        <w:t>gk691866</w:t>
      </w:r>
      <w:r w:rsidRPr="007A0040">
        <w:rPr>
          <w:rFonts w:ascii="Times New Roman" w:hAnsi="Times New Roman" w:cs="Times New Roman"/>
          <w:i/>
        </w:rPr>
        <w:t>)</w:t>
      </w:r>
      <w:r w:rsidRPr="00BB5213">
        <w:rPr>
          <w:rFonts w:ascii="Times New Roman" w:hAnsi="Times New Roman" w:cs="Times New Roman"/>
          <w:i/>
        </w:rPr>
        <w:t xml:space="preserve"> </w:t>
      </w:r>
      <w:r>
        <w:rPr>
          <w:rFonts w:ascii="Times New Roman" w:hAnsi="Times New Roman" w:cs="Times New Roman"/>
        </w:rPr>
        <w:t xml:space="preserve">point mutant, T179I, and the </w:t>
      </w:r>
      <w:r w:rsidRPr="00543F87">
        <w:rPr>
          <w:rFonts w:ascii="Times New Roman" w:hAnsi="Times New Roman" w:cs="Times New Roman"/>
          <w:i/>
        </w:rPr>
        <w:t>cmk-</w:t>
      </w:r>
      <w:r w:rsidRPr="009806E8">
        <w:rPr>
          <w:rFonts w:ascii="Times New Roman" w:hAnsi="Times New Roman" w:cs="Times New Roman"/>
          <w:i/>
        </w:rPr>
        <w:t>1</w:t>
      </w:r>
      <w:r w:rsidRPr="007A0040">
        <w:rPr>
          <w:rFonts w:ascii="Times New Roman" w:hAnsi="Times New Roman" w:cs="Times New Roman"/>
          <w:i/>
        </w:rPr>
        <w:t>(oy21)</w:t>
      </w:r>
      <w:r>
        <w:rPr>
          <w:rFonts w:ascii="Times New Roman" w:hAnsi="Times New Roman" w:cs="Times New Roman"/>
        </w:rPr>
        <w:t xml:space="preserve"> null mutant and reasoned that if these alleles complemented in the context of habituation it would indi</w:t>
      </w:r>
      <w:r w:rsidR="00F727FA">
        <w:rPr>
          <w:rFonts w:ascii="Times New Roman" w:hAnsi="Times New Roman" w:cs="Times New Roman"/>
        </w:rPr>
        <w:t>cate that phosphorylation of T</w:t>
      </w:r>
      <w:r>
        <w:rPr>
          <w:rFonts w:ascii="Times New Roman" w:hAnsi="Times New Roman" w:cs="Times New Roman"/>
        </w:rPr>
        <w:t xml:space="preserve">179 was not required for wild-type habituation. Interestingly, we observed that </w:t>
      </w:r>
      <w:r w:rsidR="00FE560E">
        <w:rPr>
          <w:rFonts w:ascii="Times New Roman" w:hAnsi="Times New Roman" w:cs="Times New Roman"/>
        </w:rPr>
        <w:t xml:space="preserve">compared to wild-type worms and </w:t>
      </w:r>
      <w:r w:rsidR="00FE560E" w:rsidRPr="007C269C">
        <w:rPr>
          <w:rFonts w:ascii="Times New Roman" w:hAnsi="Times New Roman" w:cs="Times New Roman"/>
          <w:i/>
        </w:rPr>
        <w:t>cmk-1</w:t>
      </w:r>
      <w:r w:rsidR="00FE560E">
        <w:rPr>
          <w:rFonts w:ascii="Times New Roman" w:hAnsi="Times New Roman" w:cs="Times New Roman"/>
          <w:i/>
        </w:rPr>
        <w:t xml:space="preserve">(oy21/+) </w:t>
      </w:r>
      <w:r w:rsidR="00FE560E">
        <w:rPr>
          <w:rFonts w:ascii="Times New Roman" w:hAnsi="Times New Roman" w:cs="Times New Roman"/>
        </w:rPr>
        <w:t>heterozygotes</w:t>
      </w:r>
      <w:r w:rsidR="00162621">
        <w:rPr>
          <w:rFonts w:ascii="Times New Roman" w:hAnsi="Times New Roman" w:cs="Times New Roman"/>
        </w:rPr>
        <w:t>,</w:t>
      </w:r>
      <w:r w:rsidR="00FE560E">
        <w:rPr>
          <w:rFonts w:ascii="Times New Roman" w:hAnsi="Times New Roman" w:cs="Times New Roman"/>
        </w:rPr>
        <w:t xml:space="preserve"> </w:t>
      </w:r>
      <w:r w:rsidRPr="007C269C">
        <w:rPr>
          <w:rFonts w:ascii="Times New Roman" w:hAnsi="Times New Roman" w:cs="Times New Roman"/>
          <w:i/>
        </w:rPr>
        <w:t>cmk-1</w:t>
      </w:r>
      <w:r>
        <w:rPr>
          <w:rFonts w:ascii="Times New Roman" w:hAnsi="Times New Roman" w:cs="Times New Roman"/>
          <w:i/>
        </w:rPr>
        <w:t xml:space="preserve">(oy21/gk691866) </w:t>
      </w:r>
      <w:r>
        <w:rPr>
          <w:rFonts w:ascii="Times New Roman" w:hAnsi="Times New Roman" w:cs="Times New Roman"/>
        </w:rPr>
        <w:t>heterozygote</w:t>
      </w:r>
      <w:r w:rsidRPr="007C269C">
        <w:rPr>
          <w:rFonts w:ascii="Times New Roman" w:hAnsi="Times New Roman" w:cs="Times New Roman"/>
          <w:i/>
        </w:rPr>
        <w:t xml:space="preserve"> </w:t>
      </w:r>
      <w:r w:rsidRPr="007C269C">
        <w:rPr>
          <w:rFonts w:ascii="Times New Roman" w:hAnsi="Times New Roman" w:cs="Times New Roman"/>
        </w:rPr>
        <w:t xml:space="preserve">mutants showed </w:t>
      </w:r>
      <w:r w:rsidR="00C5494F">
        <w:rPr>
          <w:rFonts w:ascii="Times New Roman" w:hAnsi="Times New Roman" w:cs="Times New Roman"/>
        </w:rPr>
        <w:t xml:space="preserve">significantly </w:t>
      </w:r>
      <w:r w:rsidR="007B6BF9">
        <w:rPr>
          <w:rFonts w:ascii="Times New Roman" w:hAnsi="Times New Roman" w:cs="Times New Roman"/>
        </w:rPr>
        <w:t xml:space="preserve">increased responding to the initial tap </w:t>
      </w:r>
      <w:r w:rsidR="00FE560E">
        <w:rPr>
          <w:rFonts w:ascii="Times New Roman" w:hAnsi="Times New Roman" w:cs="Times New Roman"/>
        </w:rPr>
        <w:t xml:space="preserve">(p=0.05 and p&lt;0.001, respectively) </w:t>
      </w:r>
      <w:r w:rsidR="007B6BF9">
        <w:rPr>
          <w:rFonts w:ascii="Times New Roman" w:hAnsi="Times New Roman" w:cs="Times New Roman"/>
        </w:rPr>
        <w:t xml:space="preserve">and </w:t>
      </w:r>
      <w:r w:rsidRPr="007C269C">
        <w:rPr>
          <w:rFonts w:ascii="Times New Roman" w:hAnsi="Times New Roman" w:cs="Times New Roman"/>
        </w:rPr>
        <w:t xml:space="preserve">more shallow habitation to tap stimuli </w:t>
      </w:r>
      <w:r w:rsidR="00FE560E">
        <w:rPr>
          <w:rFonts w:ascii="Times New Roman" w:hAnsi="Times New Roman" w:cs="Times New Roman"/>
        </w:rPr>
        <w:t xml:space="preserve">(p&lt;0.01 and p&lt;0.001, respectively); </w:t>
      </w:r>
      <w:r>
        <w:rPr>
          <w:rFonts w:ascii="Times New Roman" w:hAnsi="Times New Roman" w:cs="Times New Roman"/>
        </w:rPr>
        <w:t>indicating that these alleles failed to complement</w:t>
      </w:r>
      <w:r w:rsidR="00F1316A">
        <w:rPr>
          <w:rFonts w:ascii="Times New Roman" w:hAnsi="Times New Roman" w:cs="Times New Roman"/>
        </w:rPr>
        <w:t xml:space="preserve"> (Fig.</w:t>
      </w:r>
      <w:r w:rsidR="00A63727">
        <w:rPr>
          <w:rFonts w:ascii="Times New Roman" w:hAnsi="Times New Roman" w:cs="Times New Roman"/>
        </w:rPr>
        <w:t xml:space="preserve"> 2)</w:t>
      </w:r>
      <w:r>
        <w:rPr>
          <w:rFonts w:ascii="Times New Roman" w:hAnsi="Times New Roman" w:cs="Times New Roman"/>
        </w:rPr>
        <w:t xml:space="preserve">. Thus, these data strongly </w:t>
      </w:r>
      <w:r w:rsidR="00EB5743">
        <w:rPr>
          <w:rFonts w:ascii="Times New Roman" w:hAnsi="Times New Roman" w:cs="Times New Roman"/>
        </w:rPr>
        <w:t>support a role for</w:t>
      </w:r>
      <w:r w:rsidR="00355447">
        <w:rPr>
          <w:rFonts w:ascii="Times New Roman" w:hAnsi="Times New Roman" w:cs="Times New Roman"/>
        </w:rPr>
        <w:t xml:space="preserve"> phosphorylation of T</w:t>
      </w:r>
      <w:r>
        <w:rPr>
          <w:rFonts w:ascii="Times New Roman" w:hAnsi="Times New Roman" w:cs="Times New Roman"/>
        </w:rPr>
        <w:t xml:space="preserve">179 </w:t>
      </w:r>
      <w:r w:rsidR="00EB5743">
        <w:rPr>
          <w:rFonts w:ascii="Times New Roman" w:hAnsi="Times New Roman" w:cs="Times New Roman"/>
        </w:rPr>
        <w:t xml:space="preserve">as being </w:t>
      </w:r>
      <w:r>
        <w:rPr>
          <w:rFonts w:ascii="Times New Roman" w:hAnsi="Times New Roman" w:cs="Times New Roman"/>
        </w:rPr>
        <w:t xml:space="preserve">necessary for wild-type </w:t>
      </w:r>
      <w:r w:rsidR="00381094">
        <w:rPr>
          <w:rFonts w:ascii="Times New Roman" w:hAnsi="Times New Roman" w:cs="Times New Roman"/>
        </w:rPr>
        <w:t>responding to mechanical stimuli</w:t>
      </w:r>
      <w:r w:rsidR="002E2CFD">
        <w:rPr>
          <w:rFonts w:ascii="Times New Roman" w:hAnsi="Times New Roman" w:cs="Times New Roman"/>
        </w:rPr>
        <w:t xml:space="preserve"> and </w:t>
      </w:r>
      <w:r>
        <w:rPr>
          <w:rFonts w:ascii="Times New Roman" w:hAnsi="Times New Roman" w:cs="Times New Roman"/>
        </w:rPr>
        <w:t>habituation</w:t>
      </w:r>
      <w:r w:rsidR="008A3239">
        <w:rPr>
          <w:rFonts w:ascii="Times New Roman" w:hAnsi="Times New Roman" w:cs="Times New Roman"/>
        </w:rPr>
        <w:t>.</w:t>
      </w:r>
      <w:r>
        <w:rPr>
          <w:rFonts w:ascii="Times New Roman" w:hAnsi="Times New Roman" w:cs="Times New Roman"/>
        </w:rPr>
        <w:t xml:space="preserve"> </w:t>
      </w:r>
      <w:r w:rsidR="008A3239">
        <w:rPr>
          <w:rFonts w:ascii="Times New Roman" w:hAnsi="Times New Roman" w:cs="Times New Roman"/>
        </w:rPr>
        <w:t>Furthermore,</w:t>
      </w:r>
      <w:r>
        <w:rPr>
          <w:rFonts w:ascii="Times New Roman" w:hAnsi="Times New Roman" w:cs="Times New Roman"/>
        </w:rPr>
        <w:t xml:space="preserve"> because we demonstrated above that CKK-1 does not function in habituation, CMK-1 must be</w:t>
      </w:r>
      <w:r w:rsidRPr="007C269C">
        <w:rPr>
          <w:rFonts w:ascii="Times New Roman" w:hAnsi="Times New Roman" w:cs="Times New Roman"/>
        </w:rPr>
        <w:t xml:space="preserve"> activated via </w:t>
      </w:r>
      <w:r w:rsidR="007A0B10">
        <w:rPr>
          <w:rFonts w:ascii="Times New Roman" w:hAnsi="Times New Roman" w:cs="Times New Roman"/>
        </w:rPr>
        <w:t xml:space="preserve">T179 </w:t>
      </w:r>
      <w:r w:rsidRPr="007C269C">
        <w:rPr>
          <w:rFonts w:ascii="Times New Roman" w:hAnsi="Times New Roman" w:cs="Times New Roman"/>
        </w:rPr>
        <w:t>phosphorylation by another</w:t>
      </w:r>
      <w:r w:rsidR="007A0B10">
        <w:rPr>
          <w:rFonts w:ascii="Times New Roman" w:hAnsi="Times New Roman" w:cs="Times New Roman"/>
        </w:rPr>
        <w:t>, as yet</w:t>
      </w:r>
      <w:r w:rsidRPr="007C269C">
        <w:rPr>
          <w:rFonts w:ascii="Times New Roman" w:hAnsi="Times New Roman" w:cs="Times New Roman"/>
        </w:rPr>
        <w:t xml:space="preserve"> unidentified</w:t>
      </w:r>
      <w:r w:rsidR="00BB442C">
        <w:rPr>
          <w:rFonts w:ascii="Times New Roman" w:hAnsi="Times New Roman" w:cs="Times New Roman"/>
        </w:rPr>
        <w:t>,</w:t>
      </w:r>
      <w:r w:rsidRPr="007C269C">
        <w:rPr>
          <w:rFonts w:ascii="Times New Roman" w:hAnsi="Times New Roman" w:cs="Times New Roman"/>
        </w:rPr>
        <w:t xml:space="preserve"> kinase</w:t>
      </w:r>
      <w:r>
        <w:rPr>
          <w:rFonts w:ascii="Times New Roman" w:hAnsi="Times New Roman" w:cs="Times New Roman"/>
        </w:rPr>
        <w:t>.</w:t>
      </w:r>
      <w:r>
        <w:rPr>
          <w:rFonts w:ascii="Times New Roman" w:hAnsi="Times New Roman" w:cs="Times New Roman"/>
        </w:rPr>
        <w:br/>
      </w:r>
    </w:p>
    <w:p w14:paraId="4E389111" w14:textId="6CCAD4F8" w:rsidR="00D75B56" w:rsidRPr="007C269C" w:rsidRDefault="00D75B56" w:rsidP="00B201DA">
      <w:pPr>
        <w:spacing w:line="480" w:lineRule="auto"/>
        <w:rPr>
          <w:rFonts w:ascii="Times New Roman" w:hAnsi="Times New Roman" w:cs="Times New Roman"/>
          <w:b/>
        </w:rPr>
      </w:pPr>
      <w:del w:id="135" w:author="Evan" w:date="2016-04-18T10:17:00Z">
        <w:r w:rsidRPr="007C269C" w:rsidDel="003B5B4A">
          <w:rPr>
            <w:rFonts w:ascii="Times New Roman" w:hAnsi="Times New Roman" w:cs="Times New Roman"/>
            <w:b/>
          </w:rPr>
          <w:delText>CMK-1 acts in the Touch Receptor Neurons for Habituation</w:delText>
        </w:r>
      </w:del>
      <w:ins w:id="136" w:author="Evan" w:date="2016-04-18T10:17:00Z">
        <w:r w:rsidR="003B5B4A">
          <w:rPr>
            <w:rFonts w:ascii="Times New Roman" w:hAnsi="Times New Roman" w:cs="Times New Roman"/>
            <w:b/>
          </w:rPr>
          <w:t xml:space="preserve">Genetic </w:t>
        </w:r>
      </w:ins>
      <w:ins w:id="137" w:author="Evan" w:date="2016-04-18T10:18:00Z">
        <w:r w:rsidR="003B5B4A">
          <w:rPr>
            <w:rFonts w:ascii="Times New Roman" w:hAnsi="Times New Roman" w:cs="Times New Roman"/>
            <w:b/>
          </w:rPr>
          <w:t>dissociation</w:t>
        </w:r>
      </w:ins>
      <w:ins w:id="138" w:author="Evan" w:date="2016-04-18T10:17:00Z">
        <w:r w:rsidR="003B5B4A">
          <w:rPr>
            <w:rFonts w:ascii="Times New Roman" w:hAnsi="Times New Roman" w:cs="Times New Roman"/>
            <w:b/>
          </w:rPr>
          <w:t xml:space="preserve"> </w:t>
        </w:r>
      </w:ins>
      <w:ins w:id="139" w:author="Evan" w:date="2016-04-18T10:18:00Z">
        <w:r w:rsidR="003B5B4A">
          <w:rPr>
            <w:rFonts w:ascii="Times New Roman" w:hAnsi="Times New Roman" w:cs="Times New Roman"/>
            <w:b/>
          </w:rPr>
          <w:t>of initial response and habituation phenotypes</w:t>
        </w:r>
      </w:ins>
    </w:p>
    <w:p w14:paraId="6B2219D5" w14:textId="311E5E51" w:rsidR="00D75B56" w:rsidRPr="007C269C" w:rsidDel="00561C0C" w:rsidRDefault="002F6A1A" w:rsidP="00B201DA">
      <w:pPr>
        <w:spacing w:line="480" w:lineRule="auto"/>
        <w:ind w:firstLine="720"/>
        <w:rPr>
          <w:del w:id="140" w:author="Evan" w:date="2016-04-16T14:14:00Z"/>
          <w:rFonts w:ascii="Times New Roman" w:hAnsi="Times New Roman" w:cs="Times New Roman"/>
        </w:rPr>
      </w:pPr>
      <w:del w:id="141" w:author="Evan" w:date="2016-04-16T14:14:00Z">
        <w:r w:rsidDel="00561C0C">
          <w:rPr>
            <w:rFonts w:ascii="Times New Roman" w:hAnsi="Times New Roman" w:cs="Times New Roman"/>
          </w:rPr>
          <w:delText xml:space="preserve">In which cells </w:delText>
        </w:r>
        <w:r w:rsidR="00D75B56" w:rsidRPr="007C269C" w:rsidDel="00561C0C">
          <w:rPr>
            <w:rFonts w:ascii="Times New Roman" w:hAnsi="Times New Roman" w:cs="Times New Roman"/>
          </w:rPr>
          <w:delText>is CMK-1 required for wild-type habituation at a 60s ISI? To analyze the </w:delText>
        </w:r>
        <w:r w:rsidR="00D75B56" w:rsidRPr="007C269C" w:rsidDel="00561C0C">
          <w:rPr>
            <w:rFonts w:ascii="Times New Roman" w:hAnsi="Times New Roman" w:cs="Times New Roman"/>
            <w:i/>
            <w:iCs/>
          </w:rPr>
          <w:delText xml:space="preserve">cmk-1 </w:delText>
        </w:r>
        <w:r w:rsidR="00D75B56" w:rsidRPr="007C269C" w:rsidDel="00561C0C">
          <w:rPr>
            <w:rFonts w:ascii="Times New Roman" w:hAnsi="Times New Roman" w:cs="Times New Roman"/>
          </w:rPr>
          <w:delText xml:space="preserve">expression pattern we created a construct which expressed GFP under control of a ~ 2 kb </w:delText>
        </w:r>
        <w:r w:rsidR="00D75B56" w:rsidRPr="007C269C" w:rsidDel="00561C0C">
          <w:rPr>
            <w:rFonts w:ascii="Times New Roman" w:hAnsi="Times New Roman" w:cs="Times New Roman"/>
            <w:i/>
          </w:rPr>
          <w:delText>cmk-1</w:delText>
        </w:r>
        <w:r w:rsidR="00D75B56" w:rsidRPr="007C269C" w:rsidDel="00561C0C">
          <w:rPr>
            <w:rFonts w:ascii="Times New Roman" w:hAnsi="Times New Roman" w:cs="Times New Roman"/>
          </w:rPr>
          <w:delText xml:space="preserve"> promoter sequence. We found that our P</w:delText>
        </w:r>
        <w:r w:rsidR="00D75B56" w:rsidRPr="007C269C" w:rsidDel="00561C0C">
          <w:rPr>
            <w:rFonts w:ascii="Times New Roman" w:hAnsi="Times New Roman" w:cs="Times New Roman"/>
            <w:i/>
          </w:rPr>
          <w:delText>cmk-1</w:delText>
        </w:r>
        <w:r w:rsidR="00D75B56" w:rsidRPr="007C269C" w:rsidDel="00561C0C">
          <w:rPr>
            <w:rFonts w:ascii="Times New Roman" w:hAnsi="Times New Roman" w:cs="Times New Roman"/>
          </w:rPr>
          <w:delText xml:space="preserve">::GFP reporter was expressed in many head and tail neurons, as well as </w:delText>
        </w:r>
        <w:r w:rsidR="00B941AA" w:rsidDel="00561C0C">
          <w:rPr>
            <w:rFonts w:ascii="Times New Roman" w:hAnsi="Times New Roman" w:cs="Times New Roman"/>
          </w:rPr>
          <w:delText>neurons</w:delText>
        </w:r>
        <w:r w:rsidR="00B941AA" w:rsidRPr="007C269C" w:rsidDel="00561C0C">
          <w:rPr>
            <w:rFonts w:ascii="Times New Roman" w:hAnsi="Times New Roman" w:cs="Times New Roman"/>
          </w:rPr>
          <w:delText xml:space="preserve"> </w:delText>
        </w:r>
        <w:r w:rsidR="00D75B56" w:rsidRPr="007C269C" w:rsidDel="00561C0C">
          <w:rPr>
            <w:rFonts w:ascii="Times New Roman" w:hAnsi="Times New Roman" w:cs="Times New Roman"/>
          </w:rPr>
          <w:delText>along the ventral nerve cord. To determine whether CMK-1 was expressed in the sensory neurons and/or interneurons of the tap withdrawal circuit we created strains that expressed our P</w:delText>
        </w:r>
        <w:r w:rsidR="00D75B56" w:rsidRPr="007C269C" w:rsidDel="00561C0C">
          <w:rPr>
            <w:rFonts w:ascii="Times New Roman" w:hAnsi="Times New Roman" w:cs="Times New Roman"/>
            <w:i/>
          </w:rPr>
          <w:delText>cmk-1</w:delText>
        </w:r>
        <w:r w:rsidR="00D75B56" w:rsidRPr="007C269C" w:rsidDel="00561C0C">
          <w:rPr>
            <w:rFonts w:ascii="Times New Roman" w:hAnsi="Times New Roman" w:cs="Times New Roman"/>
          </w:rPr>
          <w:delText>::GFP reporter as well as reporters consisting of well characterized promoters (P</w:delText>
        </w:r>
        <w:r w:rsidR="00D75B56" w:rsidRPr="007C269C" w:rsidDel="00561C0C">
          <w:rPr>
            <w:rFonts w:ascii="Times New Roman" w:hAnsi="Times New Roman" w:cs="Times New Roman"/>
            <w:i/>
          </w:rPr>
          <w:delText>mec-7</w:delText>
        </w:r>
        <w:r w:rsidR="00D75B56" w:rsidRPr="007C269C" w:rsidDel="00561C0C">
          <w:rPr>
            <w:rFonts w:ascii="Times New Roman" w:hAnsi="Times New Roman" w:cs="Times New Roman"/>
          </w:rPr>
          <w:delText xml:space="preserve"> for the touch receptor neurons, and P</w:delText>
        </w:r>
        <w:r w:rsidR="00D75B56" w:rsidRPr="007C269C" w:rsidDel="00561C0C">
          <w:rPr>
            <w:rFonts w:ascii="Times New Roman" w:hAnsi="Times New Roman" w:cs="Times New Roman"/>
            <w:i/>
          </w:rPr>
          <w:delText>glr-1</w:delText>
        </w:r>
        <w:r w:rsidR="00D75B56" w:rsidRPr="007C269C" w:rsidDel="00561C0C">
          <w:rPr>
            <w:rFonts w:ascii="Times New Roman" w:hAnsi="Times New Roman" w:cs="Times New Roman"/>
          </w:rPr>
          <w:delText xml:space="preserve"> for the interneurons) fused to red fluorescent proteins (mRFP and DsRed, respectively). The </w:delText>
        </w:r>
        <w:r w:rsidR="00D75B56" w:rsidRPr="007C269C" w:rsidDel="00561C0C">
          <w:rPr>
            <w:rFonts w:ascii="Times New Roman" w:hAnsi="Times New Roman" w:cs="Times New Roman"/>
            <w:i/>
            <w:iCs/>
          </w:rPr>
          <w:delText xml:space="preserve">cmk-1 </w:delText>
        </w:r>
        <w:r w:rsidR="00D75B56" w:rsidRPr="007C269C" w:rsidDel="00561C0C">
          <w:rPr>
            <w:rFonts w:ascii="Times New Roman" w:hAnsi="Times New Roman" w:cs="Times New Roman"/>
          </w:rPr>
          <w:delText>reporter was expressed in both the touch receptor neurons and interneurons of the tap withdrawal circuit, as expression overlapped with both P</w:delText>
        </w:r>
        <w:r w:rsidR="00D75B56" w:rsidRPr="007C269C" w:rsidDel="00561C0C">
          <w:rPr>
            <w:rFonts w:ascii="Times New Roman" w:hAnsi="Times New Roman" w:cs="Times New Roman"/>
            <w:i/>
          </w:rPr>
          <w:delText>mec-7</w:delText>
        </w:r>
        <w:r w:rsidR="00D75B56" w:rsidRPr="007C269C" w:rsidDel="00561C0C">
          <w:rPr>
            <w:rFonts w:ascii="Times New Roman" w:hAnsi="Times New Roman" w:cs="Times New Roman"/>
          </w:rPr>
          <w:delText xml:space="preserve">::mRFP and </w:delText>
        </w:r>
        <w:r w:rsidR="00D75B56" w:rsidRPr="007C269C" w:rsidDel="00561C0C">
          <w:rPr>
            <w:rFonts w:ascii="Times New Roman" w:hAnsi="Times New Roman" w:cs="Times New Roman"/>
            <w:iCs/>
          </w:rPr>
          <w:delText>P</w:delText>
        </w:r>
        <w:r w:rsidR="00D75B56" w:rsidRPr="007C269C" w:rsidDel="00561C0C">
          <w:rPr>
            <w:rFonts w:ascii="Times New Roman" w:hAnsi="Times New Roman" w:cs="Times New Roman"/>
            <w:i/>
            <w:iCs/>
          </w:rPr>
          <w:delText>glr-1</w:delText>
        </w:r>
        <w:r w:rsidR="00F1316A" w:rsidDel="00561C0C">
          <w:rPr>
            <w:rFonts w:ascii="Times New Roman" w:hAnsi="Times New Roman" w:cs="Times New Roman"/>
          </w:rPr>
          <w:delText>::DsRed (Fig.</w:delText>
        </w:r>
        <w:r w:rsidR="00D75B56" w:rsidRPr="007C269C" w:rsidDel="00561C0C">
          <w:rPr>
            <w:rFonts w:ascii="Times New Roman" w:hAnsi="Times New Roman" w:cs="Times New Roman"/>
          </w:rPr>
          <w:delText xml:space="preserve"> </w:delText>
        </w:r>
        <w:r w:rsidR="003B3227" w:rsidDel="00561C0C">
          <w:rPr>
            <w:rFonts w:ascii="Times New Roman" w:hAnsi="Times New Roman" w:cs="Times New Roman"/>
          </w:rPr>
          <w:delText>3</w:delText>
        </w:r>
        <w:r w:rsidR="00A12B0B" w:rsidRPr="007C269C" w:rsidDel="00561C0C">
          <w:rPr>
            <w:rFonts w:ascii="Times New Roman" w:hAnsi="Times New Roman" w:cs="Times New Roman"/>
          </w:rPr>
          <w:delText xml:space="preserve">A </w:delText>
        </w:r>
        <w:r w:rsidR="000507B8" w:rsidRPr="007C269C" w:rsidDel="00561C0C">
          <w:rPr>
            <w:rFonts w:ascii="Times New Roman" w:hAnsi="Times New Roman" w:cs="Times New Roman"/>
          </w:rPr>
          <w:delText>and</w:delText>
        </w:r>
        <w:r w:rsidR="00A12B0B" w:rsidRPr="007C269C" w:rsidDel="00561C0C">
          <w:rPr>
            <w:rFonts w:ascii="Times New Roman" w:hAnsi="Times New Roman" w:cs="Times New Roman"/>
          </w:rPr>
          <w:delText xml:space="preserve"> </w:delText>
        </w:r>
        <w:r w:rsidR="003B3227" w:rsidDel="00561C0C">
          <w:rPr>
            <w:rFonts w:ascii="Times New Roman" w:hAnsi="Times New Roman" w:cs="Times New Roman"/>
          </w:rPr>
          <w:delText>3</w:delText>
        </w:r>
        <w:r w:rsidR="00A12B0B" w:rsidRPr="007C269C" w:rsidDel="00561C0C">
          <w:rPr>
            <w:rFonts w:ascii="Times New Roman" w:hAnsi="Times New Roman" w:cs="Times New Roman"/>
          </w:rPr>
          <w:delText>B</w:delText>
        </w:r>
        <w:r w:rsidR="00D75B56" w:rsidRPr="007C269C" w:rsidDel="00561C0C">
          <w:rPr>
            <w:rFonts w:ascii="Times New Roman" w:hAnsi="Times New Roman" w:cs="Times New Roman"/>
          </w:rPr>
          <w:delText>). Using a similar approach we also found that neither the touch receptor neurons, nor the inte</w:delText>
        </w:r>
        <w:r w:rsidR="00F1316A" w:rsidDel="00561C0C">
          <w:rPr>
            <w:rFonts w:ascii="Times New Roman" w:hAnsi="Times New Roman" w:cs="Times New Roman"/>
          </w:rPr>
          <w:delText>rneurons expressed CKK-1 (Fig.</w:delText>
        </w:r>
        <w:r w:rsidR="00D75B56" w:rsidRPr="007C269C" w:rsidDel="00561C0C">
          <w:rPr>
            <w:rFonts w:ascii="Times New Roman" w:hAnsi="Times New Roman" w:cs="Times New Roman"/>
          </w:rPr>
          <w:delText xml:space="preserve"> S</w:delText>
        </w:r>
        <w:r w:rsidR="00E61EF3" w:rsidDel="00561C0C">
          <w:rPr>
            <w:rFonts w:ascii="Times New Roman" w:hAnsi="Times New Roman" w:cs="Times New Roman"/>
          </w:rPr>
          <w:delText>3</w:delText>
        </w:r>
        <w:r w:rsidR="00D75B56" w:rsidRPr="007C269C" w:rsidDel="00561C0C">
          <w:rPr>
            <w:rFonts w:ascii="Times New Roman" w:hAnsi="Times New Roman" w:cs="Times New Roman"/>
          </w:rPr>
          <w:delText xml:space="preserve">). Thus it appears that CMK-1 but not CKK-1 is expressed within the neurons of the tap withdrawal circuit. This expression data is consistent with our behavioral findings described above as well as with previous findings that the expression profile of CMK-1 was much broader than the expression profile of CKK-1 </w:delText>
        </w:r>
        <w:r w:rsidR="00084DA1" w:rsidRPr="007C269C" w:rsidDel="00561C0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sidDel="00561C0C">
          <w:rPr>
            <w:rFonts w:ascii="Times New Roman" w:hAnsi="Times New Roman" w:cs="Times New Roman"/>
          </w:rPr>
          <w:delInstrText xml:space="preserve"> ADDIN EN.CITE </w:delInstrText>
        </w:r>
        <w:r w:rsidR="00D42073" w:rsidDel="00561C0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sidDel="00561C0C">
          <w:rPr>
            <w:rFonts w:ascii="Times New Roman" w:hAnsi="Times New Roman" w:cs="Times New Roman"/>
          </w:rPr>
          <w:delInstrText xml:space="preserve"> ADDIN EN.CITE.DATA </w:delInstrText>
        </w:r>
        <w:r w:rsidR="00D42073" w:rsidDel="00561C0C">
          <w:rPr>
            <w:rFonts w:ascii="Times New Roman" w:hAnsi="Times New Roman" w:cs="Times New Roman"/>
          </w:rPr>
        </w:r>
        <w:r w:rsidR="00D42073" w:rsidDel="00561C0C">
          <w:rPr>
            <w:rFonts w:ascii="Times New Roman" w:hAnsi="Times New Roman" w:cs="Times New Roman"/>
          </w:rPr>
          <w:fldChar w:fldCharType="end"/>
        </w:r>
        <w:r w:rsidR="00084DA1" w:rsidRPr="007C269C" w:rsidDel="00561C0C">
          <w:rPr>
            <w:rFonts w:ascii="Times New Roman" w:hAnsi="Times New Roman" w:cs="Times New Roman"/>
          </w:rPr>
        </w:r>
        <w:r w:rsidR="00084DA1" w:rsidRPr="007C269C" w:rsidDel="00561C0C">
          <w:rPr>
            <w:rFonts w:ascii="Times New Roman" w:hAnsi="Times New Roman" w:cs="Times New Roman"/>
          </w:rPr>
          <w:fldChar w:fldCharType="separate"/>
        </w:r>
        <w:r w:rsidR="00D42073" w:rsidDel="00561C0C">
          <w:rPr>
            <w:rFonts w:ascii="Times New Roman" w:hAnsi="Times New Roman" w:cs="Times New Roman"/>
            <w:noProof/>
          </w:rPr>
          <w:delText>(</w:delText>
        </w:r>
        <w:r w:rsidR="00523782" w:rsidDel="00561C0C">
          <w:fldChar w:fldCharType="begin"/>
        </w:r>
        <w:r w:rsidR="00523782" w:rsidDel="00561C0C">
          <w:delInstrText xml:space="preserve"> HYPERLINK \l "_ENREF_26" \o "Kimura, 2002 #520" </w:delInstrText>
        </w:r>
        <w:r w:rsidR="00523782" w:rsidDel="00561C0C">
          <w:fldChar w:fldCharType="separate"/>
        </w:r>
        <w:r w:rsidR="008D3F32" w:rsidDel="00561C0C">
          <w:rPr>
            <w:rFonts w:ascii="Times New Roman" w:hAnsi="Times New Roman" w:cs="Times New Roman"/>
            <w:noProof/>
          </w:rPr>
          <w:delText>26</w:delText>
        </w:r>
        <w:r w:rsidR="00523782" w:rsidDel="00561C0C">
          <w:rPr>
            <w:rFonts w:ascii="Times New Roman" w:hAnsi="Times New Roman" w:cs="Times New Roman"/>
            <w:noProof/>
          </w:rPr>
          <w:fldChar w:fldCharType="end"/>
        </w:r>
        <w:r w:rsidR="00D42073" w:rsidDel="00561C0C">
          <w:rPr>
            <w:rFonts w:ascii="Times New Roman" w:hAnsi="Times New Roman" w:cs="Times New Roman"/>
            <w:noProof/>
          </w:rPr>
          <w:delText>)</w:delText>
        </w:r>
        <w:r w:rsidR="00084DA1" w:rsidRPr="007C269C" w:rsidDel="00561C0C">
          <w:rPr>
            <w:rFonts w:ascii="Times New Roman" w:hAnsi="Times New Roman" w:cs="Times New Roman"/>
          </w:rPr>
          <w:fldChar w:fldCharType="end"/>
        </w:r>
        <w:r w:rsidR="00D75B56" w:rsidRPr="007C269C" w:rsidDel="00561C0C">
          <w:rPr>
            <w:rFonts w:ascii="Times New Roman" w:hAnsi="Times New Roman" w:cs="Times New Roman"/>
          </w:rPr>
          <w:delText xml:space="preserve">. </w:delText>
        </w:r>
      </w:del>
    </w:p>
    <w:p w14:paraId="1645E65C" w14:textId="13784C7D" w:rsidR="00D75B56" w:rsidRPr="007C269C" w:rsidDel="00561C0C" w:rsidRDefault="00D75B56" w:rsidP="00B201DA">
      <w:pPr>
        <w:spacing w:line="480" w:lineRule="auto"/>
        <w:rPr>
          <w:del w:id="142" w:author="Evan" w:date="2016-04-16T14:14:00Z"/>
          <w:rFonts w:ascii="Times New Roman" w:hAnsi="Times New Roman" w:cs="Times New Roman"/>
        </w:rPr>
      </w:pPr>
      <w:del w:id="143" w:author="Evan" w:date="2016-04-16T14:14:00Z">
        <w:r w:rsidRPr="007C269C" w:rsidDel="00561C0C">
          <w:rPr>
            <w:rFonts w:ascii="Times New Roman" w:hAnsi="Times New Roman" w:cs="Times New Roman"/>
          </w:rPr>
          <w:tab/>
          <w:delText xml:space="preserve">Behavioral </w:delText>
        </w:r>
        <w:r w:rsidR="003D7657" w:rsidDel="00561C0C">
          <w:rPr>
            <w:rFonts w:ascii="Times New Roman" w:hAnsi="Times New Roman" w:cs="Times New Roman"/>
          </w:rPr>
          <w:delText xml:space="preserve">and laser ablation </w:delText>
        </w:r>
        <w:r w:rsidRPr="007C269C" w:rsidDel="00561C0C">
          <w:rPr>
            <w:rFonts w:ascii="Times New Roman" w:hAnsi="Times New Roman" w:cs="Times New Roman"/>
          </w:rPr>
          <w:delText xml:space="preserve">experiments by Wicks and Rankin </w:delText>
        </w:r>
        <w:r w:rsidRPr="007C269C" w:rsidDel="00561C0C">
          <w:rPr>
            <w:rFonts w:ascii="Times New Roman" w:hAnsi="Times New Roman" w:cs="Times New Roman"/>
          </w:rPr>
          <w:fldChar w:fldCharType="begin"/>
        </w:r>
        <w:r w:rsidR="00D42073" w:rsidDel="00561C0C">
          <w:rPr>
            <w:rFonts w:ascii="Times New Roman" w:hAnsi="Times New Roman" w:cs="Times New Roman"/>
          </w:rPr>
          <w:delInstrText xml:space="preserve"> ADDIN EN.CITE &lt;EndNote&gt;&lt;Cite ExcludeAuth="1"&gt;&lt;Author&gt;Wicks&lt;/Author&gt;&lt;Year&gt;1997&lt;/Year&gt;&lt;RecNum&gt;773&lt;/RecNum&gt;&lt;DisplayText&gt;(28)&lt;/DisplayText&gt;&lt;record&gt;&lt;rec-number&gt;773&lt;/rec-number&gt;&lt;foreign-keys&gt;&lt;key app="EN" db-id="saewtxppa2099pe9v23pvv22rdafddz0fexw" timestamp="0"&gt;773&lt;/key&gt;&lt;/foreign-keys&gt;&lt;ref-type name="Journal Article"&gt;17&lt;/ref-type&gt;&lt;contributors&gt;&lt;authors&gt;&lt;author&gt;Wicks, S. R.&lt;/author&gt;&lt;author&gt;Rankin, C. H.&lt;/author&gt;&lt;/authors&gt;&lt;/contributors&gt;&lt;auth-address&gt;Program in Neuroscience, University of British Columbia, Vancouver, Canada.&lt;/auth-address&gt;&lt;titles&gt;&lt;title&gt;Effects of tap withdrawal response habituation on other withdrawal behaviors: the localization of habituation in the nematode Caenorhabditis elegans&lt;/title&gt;&lt;secondary-title&gt;Behav Neurosci&lt;/secondary-title&gt;&lt;/titles&gt;&lt;pages&gt;342-53&lt;/pages&gt;&lt;volume&gt;111&lt;/volume&gt;&lt;number&gt;2&lt;/number&gt;&lt;edition&gt;1997/04/01&lt;/edition&gt;&lt;keywords&gt;&lt;keyword&gt;Animals&lt;/keyword&gt;&lt;keyword&gt;Arousal/*physiology&lt;/keyword&gt;&lt;keyword&gt;Caenorhabditis elegans/*physiology&lt;/keyword&gt;&lt;keyword&gt;Habituation, Psychophysiologic/*physiology&lt;/keyword&gt;&lt;keyword&gt;Interneurons/physiology&lt;/keyword&gt;&lt;keyword&gt;Mechanoreceptors/*physiology&lt;/keyword&gt;&lt;keyword&gt;Motor Neurons/physiology&lt;/keyword&gt;&lt;keyword&gt;Nerve Net/physiology&lt;/keyword&gt;&lt;keyword&gt;Neuronal Plasticity/physiology&lt;/keyword&gt;&lt;keyword&gt;Reflex/*physiology&lt;/keyword&gt;&lt;/keywords&gt;&lt;dates&gt;&lt;year&gt;1997&lt;/year&gt;&lt;pub-dates&gt;&lt;date&gt;Apr&lt;/date&gt;&lt;/pub-dates&gt;&lt;/dates&gt;&lt;isbn&gt;0735-7044 (Print)&amp;#xD;0735-7044 (Linking)&lt;/isbn&gt;&lt;accession-num&gt;9106674&lt;/accession-num&gt;&lt;urls&gt;&lt;related-urls&gt;&lt;url&gt;http://www.ncbi.nlm.nih.gov/entrez/query.fcgi?cmd=Retrieve&amp;amp;db=PubMed&amp;amp;dopt=Citation&amp;amp;list_uids=9106674&lt;/url&gt;&lt;/related-urls&gt;&lt;/urls&gt;&lt;language&gt;eng&lt;/language&gt;&lt;/record&gt;&lt;/Cite&gt;&lt;/EndNote&gt;</w:delInstrText>
        </w:r>
        <w:r w:rsidRPr="007C269C" w:rsidDel="00561C0C">
          <w:rPr>
            <w:rFonts w:ascii="Times New Roman" w:hAnsi="Times New Roman" w:cs="Times New Roman"/>
          </w:rPr>
          <w:fldChar w:fldCharType="separate"/>
        </w:r>
        <w:r w:rsidR="00D42073" w:rsidDel="00561C0C">
          <w:rPr>
            <w:rFonts w:ascii="Times New Roman" w:hAnsi="Times New Roman" w:cs="Times New Roman"/>
            <w:noProof/>
          </w:rPr>
          <w:delText>(</w:delText>
        </w:r>
        <w:r w:rsidR="00523782" w:rsidDel="00561C0C">
          <w:fldChar w:fldCharType="begin"/>
        </w:r>
        <w:r w:rsidR="00523782" w:rsidDel="00561C0C">
          <w:delInstrText xml:space="preserve"> HYPERLINK \l "_ENREF_28" \o "Wicks, 1997 #773" </w:delInstrText>
        </w:r>
        <w:r w:rsidR="00523782" w:rsidDel="00561C0C">
          <w:fldChar w:fldCharType="separate"/>
        </w:r>
        <w:r w:rsidR="008D3F32" w:rsidDel="00561C0C">
          <w:rPr>
            <w:rFonts w:ascii="Times New Roman" w:hAnsi="Times New Roman" w:cs="Times New Roman"/>
            <w:noProof/>
          </w:rPr>
          <w:delText>28</w:delText>
        </w:r>
        <w:r w:rsidR="00523782" w:rsidDel="00561C0C">
          <w:rPr>
            <w:rFonts w:ascii="Times New Roman" w:hAnsi="Times New Roman" w:cs="Times New Roman"/>
            <w:noProof/>
          </w:rPr>
          <w:fldChar w:fldCharType="end"/>
        </w:r>
        <w:r w:rsidR="00D42073" w:rsidDel="00561C0C">
          <w:rPr>
            <w:rFonts w:ascii="Times New Roman" w:hAnsi="Times New Roman" w:cs="Times New Roman"/>
            <w:noProof/>
          </w:rPr>
          <w:delText>)</w:delText>
        </w:r>
        <w:r w:rsidRPr="007C269C" w:rsidDel="00561C0C">
          <w:rPr>
            <w:rFonts w:ascii="Times New Roman" w:hAnsi="Times New Roman" w:cs="Times New Roman"/>
          </w:rPr>
          <w:fldChar w:fldCharType="end"/>
        </w:r>
        <w:r w:rsidRPr="007C269C" w:rsidDel="00561C0C">
          <w:rPr>
            <w:rFonts w:ascii="Times New Roman" w:hAnsi="Times New Roman" w:cs="Times New Roman"/>
          </w:rPr>
          <w:delText xml:space="preserve"> </w:delText>
        </w:r>
        <w:r w:rsidR="003D7657" w:rsidDel="00561C0C">
          <w:rPr>
            <w:rFonts w:ascii="Times New Roman" w:hAnsi="Times New Roman" w:cs="Times New Roman"/>
          </w:rPr>
          <w:delText>support</w:delText>
        </w:r>
        <w:r w:rsidR="002F3E46" w:rsidDel="00561C0C">
          <w:rPr>
            <w:rFonts w:ascii="Times New Roman" w:hAnsi="Times New Roman" w:cs="Times New Roman"/>
          </w:rPr>
          <w:delText xml:space="preserve"> the hypothesis</w:delText>
        </w:r>
        <w:r w:rsidRPr="007C269C" w:rsidDel="00561C0C">
          <w:rPr>
            <w:rFonts w:ascii="Times New Roman" w:hAnsi="Times New Roman" w:cs="Times New Roman"/>
          </w:rPr>
          <w:delText xml:space="preserve"> that the locus of short-term habituation is upstream of the interneurons of the tap withdrawal circuit, likely within the touch receptor neurons. </w:delText>
        </w:r>
        <w:r w:rsidR="009771B8" w:rsidDel="00561C0C">
          <w:rPr>
            <w:rFonts w:ascii="Times New Roman" w:hAnsi="Times New Roman" w:cs="Times New Roman"/>
          </w:rPr>
          <w:delText>Given that</w:delText>
        </w:r>
        <w:r w:rsidR="009771B8" w:rsidRPr="007C269C" w:rsidDel="00561C0C">
          <w:rPr>
            <w:rFonts w:ascii="Times New Roman" w:hAnsi="Times New Roman" w:cs="Times New Roman"/>
          </w:rPr>
          <w:delText xml:space="preserve"> </w:delText>
        </w:r>
        <w:r w:rsidRPr="007C269C" w:rsidDel="00561C0C">
          <w:rPr>
            <w:rFonts w:ascii="Times New Roman" w:hAnsi="Times New Roman" w:cs="Times New Roman"/>
            <w:i/>
          </w:rPr>
          <w:delText xml:space="preserve">cmk-1 </w:delText>
        </w:r>
        <w:r w:rsidRPr="007C269C" w:rsidDel="00561C0C">
          <w:rPr>
            <w:rFonts w:ascii="Times New Roman" w:hAnsi="Times New Roman" w:cs="Times New Roman"/>
          </w:rPr>
          <w:delText xml:space="preserve">mutants </w:delText>
        </w:r>
        <w:r w:rsidR="00821E07" w:rsidDel="00561C0C">
          <w:rPr>
            <w:rFonts w:ascii="Times New Roman" w:hAnsi="Times New Roman" w:cs="Times New Roman"/>
          </w:rPr>
          <w:delText xml:space="preserve">display aberrant </w:delText>
        </w:r>
        <w:r w:rsidR="00381094" w:rsidDel="00561C0C">
          <w:rPr>
            <w:rFonts w:ascii="Times New Roman" w:hAnsi="Times New Roman" w:cs="Times New Roman"/>
          </w:rPr>
          <w:delText>responses to mechanosensory stimuli</w:delText>
        </w:r>
        <w:r w:rsidR="00821E07" w:rsidDel="00561C0C">
          <w:rPr>
            <w:rFonts w:ascii="Times New Roman" w:hAnsi="Times New Roman" w:cs="Times New Roman"/>
          </w:rPr>
          <w:delText xml:space="preserve"> and shallow</w:delText>
        </w:r>
        <w:r w:rsidRPr="007C269C" w:rsidDel="00561C0C">
          <w:rPr>
            <w:rFonts w:ascii="Times New Roman" w:hAnsi="Times New Roman" w:cs="Times New Roman"/>
          </w:rPr>
          <w:delText xml:space="preserve"> short-term habituation</w:delText>
        </w:r>
        <w:r w:rsidR="00EA42DD" w:rsidDel="00561C0C">
          <w:rPr>
            <w:rFonts w:ascii="Times New Roman" w:hAnsi="Times New Roman" w:cs="Times New Roman"/>
          </w:rPr>
          <w:delText>,</w:delText>
        </w:r>
        <w:r w:rsidRPr="007C269C" w:rsidDel="00561C0C">
          <w:rPr>
            <w:rFonts w:ascii="Times New Roman" w:hAnsi="Times New Roman" w:cs="Times New Roman"/>
          </w:rPr>
          <w:delText xml:space="preserve"> </w:delText>
        </w:r>
        <w:r w:rsidR="00EA42DD" w:rsidDel="00561C0C">
          <w:rPr>
            <w:rFonts w:ascii="Times New Roman" w:hAnsi="Times New Roman" w:cs="Times New Roman"/>
          </w:rPr>
          <w:delText>as well as observing that</w:delText>
        </w:r>
        <w:r w:rsidRPr="007C269C" w:rsidDel="00561C0C">
          <w:rPr>
            <w:rFonts w:ascii="Times New Roman" w:hAnsi="Times New Roman" w:cs="Times New Roman"/>
          </w:rPr>
          <w:delText xml:space="preserve"> CMK-1 was expressed in the touch receptor neurons</w:delText>
        </w:r>
        <w:r w:rsidR="00C65B63" w:rsidDel="00561C0C">
          <w:rPr>
            <w:rFonts w:ascii="Times New Roman" w:hAnsi="Times New Roman" w:cs="Times New Roman"/>
          </w:rPr>
          <w:delText>,</w:delText>
        </w:r>
        <w:r w:rsidRPr="007C269C" w:rsidDel="00561C0C">
          <w:rPr>
            <w:rFonts w:ascii="Times New Roman" w:hAnsi="Times New Roman" w:cs="Times New Roman"/>
          </w:rPr>
          <w:delText xml:space="preserve"> we hypothesized that CMK-1 functions within these neurons for habituation. To test this we assessed the habituation to</w:delText>
        </w:r>
        <w:r w:rsidR="00A039E2" w:rsidDel="00561C0C">
          <w:rPr>
            <w:rFonts w:ascii="Times New Roman" w:hAnsi="Times New Roman" w:cs="Times New Roman"/>
          </w:rPr>
          <w:delText xml:space="preserve"> </w:delText>
        </w:r>
        <w:r w:rsidRPr="007C269C" w:rsidDel="00561C0C">
          <w:rPr>
            <w:rFonts w:ascii="Times New Roman" w:hAnsi="Times New Roman" w:cs="Times New Roman"/>
          </w:rPr>
          <w:delText xml:space="preserve">tap stimuli delivered at a 60s ISI of </w:delText>
        </w:r>
        <w:r w:rsidRPr="007C269C" w:rsidDel="00561C0C">
          <w:rPr>
            <w:rFonts w:ascii="Times New Roman" w:hAnsi="Times New Roman" w:cs="Times New Roman"/>
            <w:i/>
          </w:rPr>
          <w:delText xml:space="preserve">cmk-1(oy21) </w:delText>
        </w:r>
        <w:r w:rsidRPr="007C269C" w:rsidDel="00561C0C">
          <w:rPr>
            <w:rFonts w:ascii="Times New Roman" w:hAnsi="Times New Roman" w:cs="Times New Roman"/>
          </w:rPr>
          <w:delText>mutants who expressed wild-type CMK-1 cDNA in the touch receptor neurons (ALM L/R, AVM, PLM L/R and PVM) and the AFD temperature sensing neurons (</w:delText>
        </w:r>
        <w:r w:rsidRPr="007C269C" w:rsidDel="00561C0C">
          <w:rPr>
            <w:rFonts w:ascii="Times New Roman" w:hAnsi="Times New Roman" w:cs="Times New Roman"/>
            <w:i/>
          </w:rPr>
          <w:delText>cmk-1(oy21); yvEx</w:delText>
        </w:r>
        <w:r w:rsidR="00707FA2" w:rsidRPr="007C269C" w:rsidDel="00561C0C">
          <w:rPr>
            <w:rFonts w:ascii="Times New Roman" w:hAnsi="Times New Roman" w:cs="Times New Roman"/>
          </w:rPr>
          <w:delText>69</w:delText>
        </w:r>
        <w:r w:rsidRPr="007C269C" w:rsidDel="00561C0C">
          <w:rPr>
            <w:rFonts w:ascii="Times New Roman" w:hAnsi="Times New Roman" w:cs="Times New Roman"/>
          </w:rPr>
          <w:delText>[P</w:delText>
        </w:r>
        <w:r w:rsidRPr="007C269C" w:rsidDel="00561C0C">
          <w:rPr>
            <w:rFonts w:ascii="Times New Roman" w:hAnsi="Times New Roman" w:cs="Times New Roman"/>
            <w:i/>
          </w:rPr>
          <w:delText>mec-4</w:delText>
        </w:r>
        <w:r w:rsidRPr="007C269C" w:rsidDel="00561C0C">
          <w:rPr>
            <w:rFonts w:ascii="Times New Roman" w:hAnsi="Times New Roman" w:cs="Times New Roman"/>
          </w:rPr>
          <w:delText>::CMK-1::GFP; P</w:delText>
        </w:r>
        <w:r w:rsidRPr="007C269C" w:rsidDel="00561C0C">
          <w:rPr>
            <w:rFonts w:ascii="Times New Roman" w:hAnsi="Times New Roman" w:cs="Times New Roman"/>
            <w:i/>
          </w:rPr>
          <w:delText>ttx-1</w:delText>
        </w:r>
        <w:r w:rsidRPr="007C269C" w:rsidDel="00561C0C">
          <w:rPr>
            <w:rFonts w:ascii="Times New Roman" w:hAnsi="Times New Roman" w:cs="Times New Roman"/>
          </w:rPr>
          <w:delText xml:space="preserve">::CMK-1::GFP]). </w:delText>
        </w:r>
        <w:r w:rsidR="00A039E2" w:rsidDel="00561C0C">
          <w:rPr>
            <w:rFonts w:ascii="Times New Roman" w:hAnsi="Times New Roman" w:cs="Times New Roman"/>
          </w:rPr>
          <w:delText xml:space="preserve">For </w:delText>
        </w:r>
        <w:r w:rsidR="00832E70" w:rsidDel="00561C0C">
          <w:rPr>
            <w:rFonts w:ascii="Times New Roman" w:hAnsi="Times New Roman" w:cs="Times New Roman"/>
          </w:rPr>
          <w:delText xml:space="preserve">initial response magnitude, </w:delText>
        </w:r>
        <w:r w:rsidR="00A039E2" w:rsidDel="00561C0C">
          <w:rPr>
            <w:rFonts w:ascii="Times New Roman" w:hAnsi="Times New Roman" w:cs="Times New Roman"/>
          </w:rPr>
          <w:delText>we observed a complete rescue of the phenotype:</w:delText>
        </w:r>
        <w:r w:rsidR="00A039E2" w:rsidRPr="00A039E2" w:rsidDel="00561C0C">
          <w:rPr>
            <w:rFonts w:ascii="Times New Roman" w:hAnsi="Times New Roman" w:cs="Times New Roman"/>
            <w:i/>
          </w:rPr>
          <w:delText xml:space="preserve"> </w:delText>
        </w:r>
        <w:r w:rsidR="00A039E2" w:rsidRPr="007C269C" w:rsidDel="00561C0C">
          <w:rPr>
            <w:rFonts w:ascii="Times New Roman" w:hAnsi="Times New Roman" w:cs="Times New Roman"/>
            <w:i/>
          </w:rPr>
          <w:delText>cmk-1(oy21); yvEx</w:delText>
        </w:r>
        <w:r w:rsidR="00A039E2" w:rsidRPr="007C269C" w:rsidDel="00561C0C">
          <w:rPr>
            <w:rFonts w:ascii="Times New Roman" w:hAnsi="Times New Roman" w:cs="Times New Roman"/>
          </w:rPr>
          <w:delText>69[P</w:delText>
        </w:r>
        <w:r w:rsidR="00A039E2" w:rsidRPr="007C269C" w:rsidDel="00561C0C">
          <w:rPr>
            <w:rFonts w:ascii="Times New Roman" w:hAnsi="Times New Roman" w:cs="Times New Roman"/>
            <w:i/>
          </w:rPr>
          <w:delText>mec-4</w:delText>
        </w:r>
        <w:r w:rsidR="00A039E2" w:rsidRPr="007C269C" w:rsidDel="00561C0C">
          <w:rPr>
            <w:rFonts w:ascii="Times New Roman" w:hAnsi="Times New Roman" w:cs="Times New Roman"/>
          </w:rPr>
          <w:delText>::CMK-1::GFP; P</w:delText>
        </w:r>
        <w:r w:rsidR="00A039E2" w:rsidRPr="007C269C" w:rsidDel="00561C0C">
          <w:rPr>
            <w:rFonts w:ascii="Times New Roman" w:hAnsi="Times New Roman" w:cs="Times New Roman"/>
            <w:i/>
          </w:rPr>
          <w:delText>ttx-1</w:delText>
        </w:r>
        <w:r w:rsidR="00A039E2" w:rsidRPr="007C269C" w:rsidDel="00561C0C">
          <w:rPr>
            <w:rFonts w:ascii="Times New Roman" w:hAnsi="Times New Roman" w:cs="Times New Roman"/>
          </w:rPr>
          <w:delText>::CMK-1::GFP] worms</w:delText>
        </w:r>
        <w:r w:rsidR="00A039E2" w:rsidDel="00561C0C">
          <w:rPr>
            <w:rFonts w:ascii="Times New Roman" w:hAnsi="Times New Roman" w:cs="Times New Roman"/>
          </w:rPr>
          <w:delText xml:space="preserve"> response to tap was indistinguishable from wild-type (pNS)</w:delText>
        </w:r>
        <w:r w:rsidR="000A2C05" w:rsidDel="00561C0C">
          <w:rPr>
            <w:rFonts w:ascii="Times New Roman" w:hAnsi="Times New Roman" w:cs="Times New Roman"/>
          </w:rPr>
          <w:delText xml:space="preserve">, and significantly smaller than </w:delText>
        </w:r>
        <w:r w:rsidR="000A2C05" w:rsidRPr="00CF2B9C" w:rsidDel="00561C0C">
          <w:rPr>
            <w:rFonts w:ascii="Times New Roman" w:hAnsi="Times New Roman" w:cs="Times New Roman"/>
            <w:i/>
          </w:rPr>
          <w:delText>cmk-1</w:delText>
        </w:r>
        <w:r w:rsidR="000A2C05" w:rsidDel="00561C0C">
          <w:rPr>
            <w:rFonts w:ascii="Times New Roman" w:hAnsi="Times New Roman" w:cs="Times New Roman"/>
          </w:rPr>
          <w:delText xml:space="preserve"> mutants (p&lt;0.001</w:delText>
        </w:r>
        <w:r w:rsidR="003A10E5" w:rsidDel="00561C0C">
          <w:rPr>
            <w:rFonts w:ascii="Times New Roman" w:hAnsi="Times New Roman" w:cs="Times New Roman"/>
          </w:rPr>
          <w:delText>, Fig</w:delText>
        </w:r>
        <w:r w:rsidR="00C65B63" w:rsidDel="00561C0C">
          <w:rPr>
            <w:rFonts w:ascii="Times New Roman" w:hAnsi="Times New Roman" w:cs="Times New Roman"/>
          </w:rPr>
          <w:delText>.</w:delText>
        </w:r>
        <w:r w:rsidR="003A10E5" w:rsidDel="00561C0C">
          <w:rPr>
            <w:rFonts w:ascii="Times New Roman" w:hAnsi="Times New Roman" w:cs="Times New Roman"/>
          </w:rPr>
          <w:delText xml:space="preserve"> </w:delText>
        </w:r>
        <w:r w:rsidR="009065F2" w:rsidDel="00561C0C">
          <w:rPr>
            <w:rFonts w:ascii="Times New Roman" w:hAnsi="Times New Roman" w:cs="Times New Roman"/>
          </w:rPr>
          <w:delText>3D and 3E</w:delText>
        </w:r>
        <w:r w:rsidR="000A2C05" w:rsidDel="00561C0C">
          <w:rPr>
            <w:rFonts w:ascii="Times New Roman" w:hAnsi="Times New Roman" w:cs="Times New Roman"/>
          </w:rPr>
          <w:delText>)</w:delText>
        </w:r>
        <w:r w:rsidR="00A039E2" w:rsidDel="00561C0C">
          <w:rPr>
            <w:rFonts w:ascii="Times New Roman" w:hAnsi="Times New Roman" w:cs="Times New Roman"/>
          </w:rPr>
          <w:delText>. For learning</w:delText>
        </w:r>
        <w:r w:rsidR="00D56CED" w:rsidDel="00561C0C">
          <w:rPr>
            <w:rFonts w:ascii="Times New Roman" w:hAnsi="Times New Roman" w:cs="Times New Roman"/>
          </w:rPr>
          <w:delText xml:space="preserve">, there appeared to be a partial rescue when visually observing the habituation curve, </w:delText>
        </w:r>
        <w:r w:rsidR="006E505F" w:rsidDel="00561C0C">
          <w:rPr>
            <w:rFonts w:ascii="Times New Roman" w:hAnsi="Times New Roman" w:cs="Times New Roman"/>
          </w:rPr>
          <w:delText xml:space="preserve">however, </w:delText>
        </w:r>
        <w:r w:rsidR="00C01DB8" w:rsidDel="00561C0C">
          <w:rPr>
            <w:rFonts w:ascii="Times New Roman" w:hAnsi="Times New Roman" w:cs="Times New Roman"/>
          </w:rPr>
          <w:delText xml:space="preserve">due to </w:delText>
        </w:r>
        <w:r w:rsidR="00AE407B" w:rsidDel="00561C0C">
          <w:rPr>
            <w:rFonts w:ascii="Times New Roman" w:hAnsi="Times New Roman" w:cs="Times New Roman"/>
          </w:rPr>
          <w:delText>a low sample size in the wild-type control group</w:delText>
        </w:r>
        <w:r w:rsidR="00D56CED" w:rsidDel="00561C0C">
          <w:rPr>
            <w:rFonts w:ascii="Times New Roman" w:hAnsi="Times New Roman" w:cs="Times New Roman"/>
          </w:rPr>
          <w:delText xml:space="preserve"> the data was noisy</w:delText>
        </w:r>
        <w:r w:rsidR="00F47742" w:rsidDel="00561C0C">
          <w:rPr>
            <w:rFonts w:ascii="Times New Roman" w:hAnsi="Times New Roman" w:cs="Times New Roman"/>
          </w:rPr>
          <w:delText>.</w:delText>
        </w:r>
        <w:r w:rsidR="00D56CED" w:rsidDel="00561C0C">
          <w:rPr>
            <w:rFonts w:ascii="Times New Roman" w:hAnsi="Times New Roman" w:cs="Times New Roman"/>
          </w:rPr>
          <w:delText xml:space="preserve"> </w:delText>
        </w:r>
        <w:r w:rsidR="00F47742" w:rsidDel="00561C0C">
          <w:rPr>
            <w:rFonts w:ascii="Times New Roman" w:hAnsi="Times New Roman" w:cs="Times New Roman"/>
          </w:rPr>
          <w:delText>T</w:delText>
        </w:r>
        <w:r w:rsidR="00D56CED" w:rsidDel="00561C0C">
          <w:rPr>
            <w:rFonts w:ascii="Times New Roman" w:hAnsi="Times New Roman" w:cs="Times New Roman"/>
          </w:rPr>
          <w:delText xml:space="preserve">hus </w:delText>
        </w:r>
        <w:r w:rsidR="00F47742" w:rsidDel="00561C0C">
          <w:rPr>
            <w:rFonts w:ascii="Times New Roman" w:hAnsi="Times New Roman" w:cs="Times New Roman"/>
          </w:rPr>
          <w:delText xml:space="preserve">in this experiment, </w:delText>
        </w:r>
        <w:r w:rsidR="00D56CED" w:rsidDel="00561C0C">
          <w:rPr>
            <w:rFonts w:ascii="Times New Roman" w:hAnsi="Times New Roman" w:cs="Times New Roman"/>
          </w:rPr>
          <w:delText xml:space="preserve">using </w:delText>
        </w:r>
        <w:r w:rsidR="00E4047D" w:rsidDel="00561C0C">
          <w:rPr>
            <w:rFonts w:ascii="Times New Roman" w:hAnsi="Times New Roman" w:cs="Times New Roman"/>
          </w:rPr>
          <w:delText xml:space="preserve">only </w:delText>
        </w:r>
        <w:r w:rsidR="00D56CED" w:rsidDel="00561C0C">
          <w:rPr>
            <w:rFonts w:ascii="Times New Roman" w:hAnsi="Times New Roman" w:cs="Times New Roman"/>
          </w:rPr>
          <w:delText xml:space="preserve">the response to the last tap as a measure of habituated level was inadequate to assess the results. To overcome this problem, we instead used the mean of the last 6 responses as a proxy for habituated level for this experiment. From this analysis </w:delText>
        </w:r>
        <w:r w:rsidR="00A039E2" w:rsidDel="00561C0C">
          <w:rPr>
            <w:rFonts w:ascii="Times New Roman" w:hAnsi="Times New Roman" w:cs="Times New Roman"/>
          </w:rPr>
          <w:delText>w</w:delText>
        </w:r>
        <w:r w:rsidRPr="007C269C" w:rsidDel="00561C0C">
          <w:rPr>
            <w:rFonts w:ascii="Times New Roman" w:hAnsi="Times New Roman" w:cs="Times New Roman"/>
          </w:rPr>
          <w:delText>e observed a partial rescue</w:delText>
        </w:r>
        <w:r w:rsidR="006B0006" w:rsidDel="00561C0C">
          <w:rPr>
            <w:rFonts w:ascii="Times New Roman" w:hAnsi="Times New Roman" w:cs="Times New Roman"/>
          </w:rPr>
          <w:delText>: the</w:delText>
        </w:r>
        <w:r w:rsidRPr="007C269C" w:rsidDel="00561C0C">
          <w:rPr>
            <w:rFonts w:ascii="Times New Roman" w:hAnsi="Times New Roman" w:cs="Times New Roman"/>
          </w:rPr>
          <w:delText xml:space="preserve"> habituation </w:delText>
        </w:r>
        <w:r w:rsidR="006B0006" w:rsidDel="00561C0C">
          <w:rPr>
            <w:rFonts w:ascii="Times New Roman" w:hAnsi="Times New Roman" w:cs="Times New Roman"/>
          </w:rPr>
          <w:delText xml:space="preserve">phenotype </w:delText>
        </w:r>
        <w:r w:rsidRPr="007C269C" w:rsidDel="00561C0C">
          <w:rPr>
            <w:rFonts w:ascii="Times New Roman" w:hAnsi="Times New Roman" w:cs="Times New Roman"/>
          </w:rPr>
          <w:delText xml:space="preserve">of </w:delText>
        </w:r>
        <w:r w:rsidRPr="007C269C" w:rsidDel="00561C0C">
          <w:rPr>
            <w:rFonts w:ascii="Times New Roman" w:hAnsi="Times New Roman" w:cs="Times New Roman"/>
            <w:i/>
          </w:rPr>
          <w:delText>cmk-1(oy21); yvEx</w:delText>
        </w:r>
        <w:r w:rsidR="00707FA2" w:rsidRPr="007C269C" w:rsidDel="00561C0C">
          <w:rPr>
            <w:rFonts w:ascii="Times New Roman" w:hAnsi="Times New Roman" w:cs="Times New Roman"/>
          </w:rPr>
          <w:delText>69</w:delText>
        </w:r>
        <w:r w:rsidRPr="007C269C" w:rsidDel="00561C0C">
          <w:rPr>
            <w:rFonts w:ascii="Times New Roman" w:hAnsi="Times New Roman" w:cs="Times New Roman"/>
          </w:rPr>
          <w:delText>[P</w:delText>
        </w:r>
        <w:r w:rsidRPr="007C269C" w:rsidDel="00561C0C">
          <w:rPr>
            <w:rFonts w:ascii="Times New Roman" w:hAnsi="Times New Roman" w:cs="Times New Roman"/>
            <w:i/>
          </w:rPr>
          <w:delText>mec-4</w:delText>
        </w:r>
        <w:r w:rsidRPr="007C269C" w:rsidDel="00561C0C">
          <w:rPr>
            <w:rFonts w:ascii="Times New Roman" w:hAnsi="Times New Roman" w:cs="Times New Roman"/>
          </w:rPr>
          <w:delText>::CMK-1::GFP; P</w:delText>
        </w:r>
        <w:r w:rsidRPr="007C269C" w:rsidDel="00561C0C">
          <w:rPr>
            <w:rFonts w:ascii="Times New Roman" w:hAnsi="Times New Roman" w:cs="Times New Roman"/>
            <w:i/>
          </w:rPr>
          <w:delText>ttx-1</w:delText>
        </w:r>
        <w:r w:rsidRPr="007C269C" w:rsidDel="00561C0C">
          <w:rPr>
            <w:rFonts w:ascii="Times New Roman" w:hAnsi="Times New Roman" w:cs="Times New Roman"/>
          </w:rPr>
          <w:delText xml:space="preserve">::CMK-1::GFP] worms was intermediate between cmk-1 mutants </w:delText>
        </w:r>
        <w:r w:rsidR="00F1316A" w:rsidDel="00561C0C">
          <w:rPr>
            <w:rFonts w:ascii="Times New Roman" w:hAnsi="Times New Roman" w:cs="Times New Roman"/>
          </w:rPr>
          <w:delText>and wild-type worms (Fig.</w:delText>
        </w:r>
        <w:r w:rsidR="00356F34" w:rsidRPr="007C269C" w:rsidDel="00561C0C">
          <w:rPr>
            <w:rFonts w:ascii="Times New Roman" w:hAnsi="Times New Roman" w:cs="Times New Roman"/>
          </w:rPr>
          <w:delText xml:space="preserve"> </w:delText>
        </w:r>
        <w:r w:rsidR="003B3227" w:rsidDel="00561C0C">
          <w:rPr>
            <w:rFonts w:ascii="Times New Roman" w:hAnsi="Times New Roman" w:cs="Times New Roman"/>
          </w:rPr>
          <w:delText>3</w:delText>
        </w:r>
        <w:r w:rsidR="00802014" w:rsidDel="00561C0C">
          <w:rPr>
            <w:rFonts w:ascii="Times New Roman" w:hAnsi="Times New Roman" w:cs="Times New Roman"/>
          </w:rPr>
          <w:delText>D</w:delText>
        </w:r>
        <w:r w:rsidR="00356F34" w:rsidRPr="007C269C" w:rsidDel="00561C0C">
          <w:rPr>
            <w:rFonts w:ascii="Times New Roman" w:hAnsi="Times New Roman" w:cs="Times New Roman"/>
          </w:rPr>
          <w:delText xml:space="preserve"> and </w:delText>
        </w:r>
        <w:r w:rsidR="00564757" w:rsidDel="00561C0C">
          <w:rPr>
            <w:rFonts w:ascii="Times New Roman" w:hAnsi="Times New Roman" w:cs="Times New Roman"/>
          </w:rPr>
          <w:delText>3F</w:delText>
        </w:r>
        <w:r w:rsidRPr="007C269C" w:rsidDel="00561C0C">
          <w:rPr>
            <w:rFonts w:ascii="Times New Roman" w:hAnsi="Times New Roman" w:cs="Times New Roman"/>
          </w:rPr>
          <w:delText>). Importantly</w:delText>
        </w:r>
        <w:r w:rsidR="005C2D10" w:rsidRPr="007C269C" w:rsidDel="00561C0C">
          <w:rPr>
            <w:rFonts w:ascii="Times New Roman" w:hAnsi="Times New Roman" w:cs="Times New Roman"/>
          </w:rPr>
          <w:delText>,</w:delText>
        </w:r>
        <w:r w:rsidRPr="007C269C" w:rsidDel="00561C0C">
          <w:rPr>
            <w:rFonts w:ascii="Times New Roman" w:hAnsi="Times New Roman" w:cs="Times New Roman"/>
          </w:rPr>
          <w:delText xml:space="preserve"> </w:delText>
        </w:r>
        <w:r w:rsidRPr="007C269C" w:rsidDel="00561C0C">
          <w:rPr>
            <w:rFonts w:ascii="Times New Roman" w:hAnsi="Times New Roman" w:cs="Times New Roman"/>
            <w:i/>
          </w:rPr>
          <w:delText>cmk-1(oy21)</w:delText>
        </w:r>
        <w:r w:rsidRPr="007C269C" w:rsidDel="00561C0C">
          <w:rPr>
            <w:rFonts w:ascii="Times New Roman" w:hAnsi="Times New Roman" w:cs="Times New Roman"/>
          </w:rPr>
          <w:delText xml:space="preserve"> mutants expressing the CMK-1 cDNA only in the AFD temperature sensing sensory neurons (</w:delText>
        </w:r>
        <w:r w:rsidRPr="007C269C" w:rsidDel="00561C0C">
          <w:rPr>
            <w:rFonts w:ascii="Times New Roman" w:hAnsi="Times New Roman" w:cs="Times New Roman"/>
            <w:i/>
          </w:rPr>
          <w:delText>cmk-1(oy21); yvEx</w:delText>
        </w:r>
        <w:r w:rsidR="00707FA2" w:rsidRPr="007C269C" w:rsidDel="00561C0C">
          <w:rPr>
            <w:rFonts w:ascii="Times New Roman" w:hAnsi="Times New Roman" w:cs="Times New Roman"/>
          </w:rPr>
          <w:delText>72</w:delText>
        </w:r>
        <w:r w:rsidRPr="007C269C" w:rsidDel="00561C0C">
          <w:rPr>
            <w:rFonts w:ascii="Times New Roman" w:hAnsi="Times New Roman" w:cs="Times New Roman"/>
          </w:rPr>
          <w:delText>[P</w:delText>
        </w:r>
        <w:r w:rsidRPr="007C269C" w:rsidDel="00561C0C">
          <w:rPr>
            <w:rFonts w:ascii="Times New Roman" w:hAnsi="Times New Roman" w:cs="Times New Roman"/>
            <w:i/>
          </w:rPr>
          <w:delText>ttx-1</w:delText>
        </w:r>
        <w:r w:rsidRPr="007C269C" w:rsidDel="00561C0C">
          <w:rPr>
            <w:rFonts w:ascii="Times New Roman" w:hAnsi="Times New Roman" w:cs="Times New Roman"/>
          </w:rPr>
          <w:delText xml:space="preserve">::CMK-1::GFP]) were statistically indistinguishable from </w:delText>
        </w:r>
        <w:r w:rsidRPr="007C269C" w:rsidDel="00561C0C">
          <w:rPr>
            <w:rFonts w:ascii="Times New Roman" w:hAnsi="Times New Roman" w:cs="Times New Roman"/>
            <w:i/>
          </w:rPr>
          <w:delText>cmk-1(oy21)</w:delText>
        </w:r>
        <w:r w:rsidRPr="007C269C" w:rsidDel="00561C0C">
          <w:rPr>
            <w:rFonts w:ascii="Times New Roman" w:hAnsi="Times New Roman" w:cs="Times New Roman"/>
          </w:rPr>
          <w:delText xml:space="preserve"> mutants </w:delText>
        </w:r>
        <w:r w:rsidR="001B4017" w:rsidDel="00561C0C">
          <w:rPr>
            <w:rFonts w:ascii="Times New Roman" w:hAnsi="Times New Roman" w:cs="Times New Roman"/>
          </w:rPr>
          <w:delText xml:space="preserve">as they displayed significantly increased </w:delText>
        </w:r>
        <w:r w:rsidR="001B4017" w:rsidRPr="00736F6C" w:rsidDel="00561C0C">
          <w:rPr>
            <w:rFonts w:ascii="Times New Roman" w:hAnsi="Times New Roman" w:cs="Times New Roman"/>
          </w:rPr>
          <w:delText>mechanosensory</w:delText>
        </w:r>
        <w:r w:rsidR="001B4017" w:rsidDel="00561C0C">
          <w:rPr>
            <w:rFonts w:ascii="Times New Roman" w:hAnsi="Times New Roman" w:cs="Times New Roman"/>
          </w:rPr>
          <w:delText xml:space="preserve"> responding (p&lt;0.01) </w:delText>
        </w:r>
        <w:r w:rsidRPr="007C269C" w:rsidDel="00561C0C">
          <w:rPr>
            <w:rFonts w:ascii="Times New Roman" w:hAnsi="Times New Roman" w:cs="Times New Roman"/>
          </w:rPr>
          <w:delText xml:space="preserve">and showed significantly shallower habituation </w:delText>
        </w:r>
        <w:r w:rsidR="001B4017" w:rsidDel="00561C0C">
          <w:rPr>
            <w:rFonts w:ascii="Times New Roman" w:hAnsi="Times New Roman" w:cs="Times New Roman"/>
          </w:rPr>
          <w:delText xml:space="preserve">(p&lt;0.001) </w:delText>
        </w:r>
        <w:r w:rsidRPr="007C269C" w:rsidDel="00561C0C">
          <w:rPr>
            <w:rFonts w:ascii="Times New Roman" w:hAnsi="Times New Roman" w:cs="Times New Roman"/>
          </w:rPr>
          <w:delText xml:space="preserve">compared </w:delText>
        </w:r>
        <w:r w:rsidR="00F1316A" w:rsidDel="00561C0C">
          <w:rPr>
            <w:rFonts w:ascii="Times New Roman" w:hAnsi="Times New Roman" w:cs="Times New Roman"/>
          </w:rPr>
          <w:delText>to wild-type animals (Fig.</w:delText>
        </w:r>
        <w:r w:rsidR="005C2D10" w:rsidRPr="007C269C" w:rsidDel="00561C0C">
          <w:rPr>
            <w:rFonts w:ascii="Times New Roman" w:hAnsi="Times New Roman" w:cs="Times New Roman"/>
          </w:rPr>
          <w:delText xml:space="preserve"> </w:delText>
        </w:r>
        <w:r w:rsidR="005A6076" w:rsidDel="00561C0C">
          <w:rPr>
            <w:rFonts w:ascii="Times New Roman" w:hAnsi="Times New Roman" w:cs="Times New Roman"/>
          </w:rPr>
          <w:delText>3G</w:delText>
        </w:r>
        <w:r w:rsidRPr="007C269C" w:rsidDel="00561C0C">
          <w:rPr>
            <w:rFonts w:ascii="Times New Roman" w:hAnsi="Times New Roman" w:cs="Times New Roman"/>
          </w:rPr>
          <w:delText xml:space="preserve">). Thus, together these data </w:delText>
        </w:r>
        <w:r w:rsidR="00A664D5" w:rsidDel="00561C0C">
          <w:rPr>
            <w:rFonts w:ascii="Times New Roman" w:hAnsi="Times New Roman" w:cs="Times New Roman"/>
          </w:rPr>
          <w:delText>support a</w:delText>
        </w:r>
        <w:r w:rsidR="00922F54" w:rsidDel="00561C0C">
          <w:rPr>
            <w:rFonts w:ascii="Times New Roman" w:hAnsi="Times New Roman" w:cs="Times New Roman"/>
          </w:rPr>
          <w:delText xml:space="preserve"> functional</w:delText>
        </w:r>
        <w:r w:rsidR="00A664D5" w:rsidDel="00561C0C">
          <w:rPr>
            <w:rFonts w:ascii="Times New Roman" w:hAnsi="Times New Roman" w:cs="Times New Roman"/>
          </w:rPr>
          <w:delText xml:space="preserve"> role for</w:delText>
        </w:r>
        <w:r w:rsidRPr="007C269C" w:rsidDel="00561C0C">
          <w:rPr>
            <w:rFonts w:ascii="Times New Roman" w:hAnsi="Times New Roman" w:cs="Times New Roman"/>
          </w:rPr>
          <w:delText xml:space="preserve"> CMK-1 in the touch receptor neurons for </w:delText>
        </w:r>
        <w:r w:rsidR="00736F6C" w:rsidDel="00561C0C">
          <w:rPr>
            <w:rFonts w:ascii="Times New Roman" w:hAnsi="Times New Roman" w:cs="Times New Roman"/>
          </w:rPr>
          <w:delText>responding to mechanical stimuli</w:delText>
        </w:r>
        <w:r w:rsidR="008206C2" w:rsidDel="00561C0C">
          <w:rPr>
            <w:rFonts w:ascii="Times New Roman" w:hAnsi="Times New Roman" w:cs="Times New Roman"/>
          </w:rPr>
          <w:delText xml:space="preserve"> and </w:delText>
        </w:r>
        <w:r w:rsidRPr="007C269C" w:rsidDel="00561C0C">
          <w:rPr>
            <w:rFonts w:ascii="Times New Roman" w:hAnsi="Times New Roman" w:cs="Times New Roman"/>
          </w:rPr>
          <w:delText>habituation.</w:delText>
        </w:r>
      </w:del>
    </w:p>
    <w:p w14:paraId="208288F2" w14:textId="055EC5CF" w:rsidR="005C016F" w:rsidRDefault="00D75B56" w:rsidP="005C016F">
      <w:pPr>
        <w:spacing w:line="480" w:lineRule="auto"/>
        <w:ind w:firstLine="720"/>
        <w:rPr>
          <w:ins w:id="144" w:author="Evan" w:date="2016-04-17T10:11:00Z"/>
          <w:rFonts w:ascii="Times New Roman" w:hAnsi="Times New Roman" w:cs="Times New Roman"/>
        </w:rPr>
      </w:pPr>
      <w:r w:rsidRPr="007C269C">
        <w:rPr>
          <w:rFonts w:ascii="Times New Roman" w:hAnsi="Times New Roman" w:cs="Times New Roman"/>
        </w:rPr>
        <w:t xml:space="preserve">In mammals, the orthologs of CMK-1, CaMK1 and </w:t>
      </w:r>
      <w:r w:rsidR="00CA3F7B" w:rsidRPr="007C269C">
        <w:rPr>
          <w:rFonts w:ascii="Times New Roman" w:hAnsi="Times New Roman" w:cs="Times New Roman"/>
        </w:rPr>
        <w:t>CaMK</w:t>
      </w:r>
      <w:r w:rsidR="00CA3F7B">
        <w:rPr>
          <w:rFonts w:ascii="Times New Roman" w:hAnsi="Times New Roman" w:cs="Times New Roman"/>
        </w:rPr>
        <w:t>4</w:t>
      </w:r>
      <w:r w:rsidRPr="007C269C">
        <w:rPr>
          <w:rFonts w:ascii="Times New Roman" w:hAnsi="Times New Roman" w:cs="Times New Roman"/>
        </w:rPr>
        <w:t xml:space="preserve">, </w:t>
      </w:r>
      <w:del w:id="145" w:author="Evan" w:date="2016-04-16T18:30:00Z">
        <w:r w:rsidRPr="007C269C" w:rsidDel="00D41105">
          <w:rPr>
            <w:rFonts w:ascii="Times New Roman" w:hAnsi="Times New Roman" w:cs="Times New Roman"/>
          </w:rPr>
          <w:delText xml:space="preserve">are known to be </w:delText>
        </w:r>
      </w:del>
      <w:r w:rsidRPr="007C269C">
        <w:rPr>
          <w:rFonts w:ascii="Times New Roman" w:hAnsi="Times New Roman" w:cs="Times New Roman"/>
        </w:rPr>
        <w:t>localize</w:t>
      </w:r>
      <w:del w:id="146" w:author="Evan" w:date="2016-04-16T18:30:00Z">
        <w:r w:rsidRPr="007C269C" w:rsidDel="00D41105">
          <w:rPr>
            <w:rFonts w:ascii="Times New Roman" w:hAnsi="Times New Roman" w:cs="Times New Roman"/>
          </w:rPr>
          <w:delText>d</w:delText>
        </w:r>
      </w:del>
      <w:r w:rsidRPr="007C269C">
        <w:rPr>
          <w:rFonts w:ascii="Times New Roman" w:hAnsi="Times New Roman" w:cs="Times New Roman"/>
        </w:rPr>
        <w:t xml:space="preserve"> to different subcellular compartments (the cytoplasm and the nucleus, respectively). </w:t>
      </w:r>
      <w:del w:id="147" w:author="Evan" w:date="2016-04-17T10:03:00Z">
        <w:r w:rsidRPr="007C269C" w:rsidDel="005C016F">
          <w:rPr>
            <w:rFonts w:ascii="Times New Roman" w:hAnsi="Times New Roman" w:cs="Times New Roman"/>
          </w:rPr>
          <w:delText xml:space="preserve">To determine where CMK-1 </w:delText>
        </w:r>
        <w:r w:rsidR="00057CF0" w:rsidDel="005C016F">
          <w:rPr>
            <w:rFonts w:ascii="Times New Roman" w:hAnsi="Times New Roman" w:cs="Times New Roman"/>
          </w:rPr>
          <w:delText>might</w:delText>
        </w:r>
        <w:r w:rsidR="00057CF0" w:rsidRPr="007C269C" w:rsidDel="005C016F">
          <w:rPr>
            <w:rFonts w:ascii="Times New Roman" w:hAnsi="Times New Roman" w:cs="Times New Roman"/>
          </w:rPr>
          <w:delText xml:space="preserve"> </w:delText>
        </w:r>
        <w:r w:rsidRPr="007C269C" w:rsidDel="005C016F">
          <w:rPr>
            <w:rFonts w:ascii="Times New Roman" w:hAnsi="Times New Roman" w:cs="Times New Roman"/>
          </w:rPr>
          <w:delText xml:space="preserve">function within the cells in mechanosensory habituation we performed confocal imaging of the translational fusion of CMK-1 </w:delText>
        </w:r>
        <w:r w:rsidR="00832E70" w:rsidDel="005C016F">
          <w:rPr>
            <w:rFonts w:ascii="Times New Roman" w:hAnsi="Times New Roman" w:cs="Times New Roman"/>
          </w:rPr>
          <w:delText>and</w:delText>
        </w:r>
        <w:r w:rsidRPr="007C269C" w:rsidDel="005C016F">
          <w:rPr>
            <w:rFonts w:ascii="Times New Roman" w:hAnsi="Times New Roman" w:cs="Times New Roman"/>
          </w:rPr>
          <w:delText xml:space="preserve"> GFP, P</w:delText>
        </w:r>
        <w:r w:rsidRPr="007C269C" w:rsidDel="005C016F">
          <w:rPr>
            <w:rFonts w:ascii="Times New Roman" w:hAnsi="Times New Roman" w:cs="Times New Roman"/>
            <w:i/>
          </w:rPr>
          <w:delText>mec-4</w:delText>
        </w:r>
        <w:r w:rsidRPr="007C269C" w:rsidDel="005C016F">
          <w:rPr>
            <w:rFonts w:ascii="Times New Roman" w:hAnsi="Times New Roman" w:cs="Times New Roman"/>
          </w:rPr>
          <w:delText xml:space="preserve">::CMK-1::GFP, whose expression was driven in the touch receptor neurons. </w:delText>
        </w:r>
      </w:del>
      <w:ins w:id="148" w:author="Evan" w:date="2016-04-16T14:23:00Z">
        <w:r w:rsidR="001A6E23">
          <w:rPr>
            <w:rFonts w:ascii="Times New Roman" w:hAnsi="Times New Roman" w:cs="Times New Roman"/>
          </w:rPr>
          <w:t>Consistent with previous reports (Schild et al., 2014), we found that CMK-1</w:t>
        </w:r>
      </w:ins>
      <w:ins w:id="149" w:author="Evan" w:date="2016-04-17T10:03:00Z">
        <w:r w:rsidR="005C016F">
          <w:rPr>
            <w:rFonts w:ascii="Times New Roman" w:hAnsi="Times New Roman" w:cs="Times New Roman"/>
          </w:rPr>
          <w:t>::GFP fusion protein</w:t>
        </w:r>
      </w:ins>
      <w:ins w:id="150" w:author="Evan" w:date="2016-04-17T10:53:00Z">
        <w:r w:rsidR="005D487B">
          <w:rPr>
            <w:rFonts w:ascii="Times New Roman" w:hAnsi="Times New Roman" w:cs="Times New Roman"/>
          </w:rPr>
          <w:t>s</w:t>
        </w:r>
      </w:ins>
      <w:ins w:id="151" w:author="Evan" w:date="2016-04-17T10:03:00Z">
        <w:r w:rsidR="005C016F">
          <w:rPr>
            <w:rFonts w:ascii="Times New Roman" w:hAnsi="Times New Roman" w:cs="Times New Roman"/>
          </w:rPr>
          <w:t xml:space="preserve"> localize to the cyto</w:t>
        </w:r>
      </w:ins>
      <w:ins w:id="152" w:author="Evan" w:date="2016-04-17T10:04:00Z">
        <w:r w:rsidR="005C016F">
          <w:rPr>
            <w:rFonts w:ascii="Times New Roman" w:hAnsi="Times New Roman" w:cs="Times New Roman"/>
          </w:rPr>
          <w:t>p</w:t>
        </w:r>
      </w:ins>
      <w:ins w:id="153" w:author="Evan" w:date="2016-04-17T10:03:00Z">
        <w:r w:rsidR="005C016F">
          <w:rPr>
            <w:rFonts w:ascii="Times New Roman" w:hAnsi="Times New Roman" w:cs="Times New Roman"/>
          </w:rPr>
          <w:t xml:space="preserve">lasm </w:t>
        </w:r>
      </w:ins>
      <w:ins w:id="154" w:author="Evan" w:date="2016-04-17T10:46:00Z">
        <w:r w:rsidR="005D487B">
          <w:rPr>
            <w:rFonts w:ascii="Times New Roman" w:hAnsi="Times New Roman" w:cs="Times New Roman"/>
          </w:rPr>
          <w:t>in</w:t>
        </w:r>
      </w:ins>
      <w:ins w:id="155" w:author="Evan" w:date="2016-04-17T10:03:00Z">
        <w:r w:rsidR="005C016F">
          <w:rPr>
            <w:rFonts w:ascii="Times New Roman" w:hAnsi="Times New Roman" w:cs="Times New Roman"/>
          </w:rPr>
          <w:t xml:space="preserve"> </w:t>
        </w:r>
        <w:r w:rsidR="005D487B">
          <w:rPr>
            <w:rFonts w:ascii="Times New Roman" w:hAnsi="Times New Roman" w:cs="Times New Roman"/>
          </w:rPr>
          <w:t>cell bodies</w:t>
        </w:r>
        <w:r w:rsidR="005C016F">
          <w:rPr>
            <w:rFonts w:ascii="Times New Roman" w:hAnsi="Times New Roman" w:cs="Times New Roman"/>
          </w:rPr>
          <w:t xml:space="preserve"> and neurites</w:t>
        </w:r>
      </w:ins>
      <w:del w:id="156" w:author="Evan" w:date="2016-04-16T14:23:00Z">
        <w:r w:rsidRPr="007C269C" w:rsidDel="001A6E23">
          <w:rPr>
            <w:rFonts w:ascii="Times New Roman" w:hAnsi="Times New Roman" w:cs="Times New Roman"/>
          </w:rPr>
          <w:delText>We observed this construct was</w:delText>
        </w:r>
      </w:del>
      <w:r w:rsidRPr="007C269C">
        <w:rPr>
          <w:rFonts w:ascii="Times New Roman" w:hAnsi="Times New Roman" w:cs="Times New Roman"/>
        </w:rPr>
        <w:t xml:space="preserve"> </w:t>
      </w:r>
      <w:ins w:id="157" w:author="Evan" w:date="2016-04-17T10:04:00Z">
        <w:r w:rsidR="005C016F">
          <w:rPr>
            <w:rFonts w:ascii="Times New Roman" w:hAnsi="Times New Roman" w:cs="Times New Roman"/>
          </w:rPr>
          <w:t xml:space="preserve">and </w:t>
        </w:r>
      </w:ins>
      <w:ins w:id="158" w:author="Evan" w:date="2016-04-17T10:53:00Z">
        <w:r w:rsidR="005D487B">
          <w:rPr>
            <w:rFonts w:ascii="Times New Roman" w:hAnsi="Times New Roman" w:cs="Times New Roman"/>
          </w:rPr>
          <w:t>are</w:t>
        </w:r>
      </w:ins>
      <w:ins w:id="159" w:author="Evan" w:date="2016-04-17T10:04:00Z">
        <w:r w:rsidR="005C016F">
          <w:rPr>
            <w:rFonts w:ascii="Times New Roman" w:hAnsi="Times New Roman" w:cs="Times New Roman"/>
          </w:rPr>
          <w:t xml:space="preserve"> largely </w:t>
        </w:r>
      </w:ins>
      <w:r w:rsidRPr="007C269C">
        <w:rPr>
          <w:rFonts w:ascii="Times New Roman" w:hAnsi="Times New Roman" w:cs="Times New Roman"/>
        </w:rPr>
        <w:t xml:space="preserve">excluded from the nucleus </w:t>
      </w:r>
      <w:del w:id="160" w:author="Evan" w:date="2016-04-17T10:04:00Z">
        <w:r w:rsidRPr="007C269C" w:rsidDel="005C016F">
          <w:rPr>
            <w:rFonts w:ascii="Times New Roman" w:hAnsi="Times New Roman" w:cs="Times New Roman"/>
          </w:rPr>
          <w:delText>in the touch receptor neurons</w:delText>
        </w:r>
        <w:r w:rsidR="00C61CBB" w:rsidRPr="007C269C" w:rsidDel="005C016F">
          <w:rPr>
            <w:rFonts w:ascii="Times New Roman" w:hAnsi="Times New Roman" w:cs="Times New Roman"/>
          </w:rPr>
          <w:delText xml:space="preserve"> </w:delText>
        </w:r>
      </w:del>
      <w:r w:rsidR="00F1316A">
        <w:rPr>
          <w:rFonts w:ascii="Times New Roman" w:hAnsi="Times New Roman" w:cs="Times New Roman"/>
        </w:rPr>
        <w:t>(Fig</w:t>
      </w:r>
      <w:del w:id="161" w:author="Evan" w:date="2016-04-17T10:23:00Z">
        <w:r w:rsidR="00F1316A" w:rsidDel="004D308E">
          <w:rPr>
            <w:rFonts w:ascii="Times New Roman" w:hAnsi="Times New Roman" w:cs="Times New Roman"/>
          </w:rPr>
          <w:delText>.</w:delText>
        </w:r>
        <w:r w:rsidRPr="007C269C" w:rsidDel="004D308E">
          <w:rPr>
            <w:rFonts w:ascii="Times New Roman" w:hAnsi="Times New Roman" w:cs="Times New Roman"/>
          </w:rPr>
          <w:delText xml:space="preserve"> </w:delText>
        </w:r>
        <w:r w:rsidR="007A6E62" w:rsidDel="004D308E">
          <w:rPr>
            <w:rFonts w:ascii="Times New Roman" w:hAnsi="Times New Roman" w:cs="Times New Roman"/>
          </w:rPr>
          <w:delText>3</w:delText>
        </w:r>
        <w:r w:rsidR="00211983" w:rsidRPr="007C269C" w:rsidDel="004D308E">
          <w:rPr>
            <w:rFonts w:ascii="Times New Roman" w:hAnsi="Times New Roman" w:cs="Times New Roman"/>
          </w:rPr>
          <w:delText>C</w:delText>
        </w:r>
      </w:del>
      <w:r w:rsidRPr="007C269C">
        <w:rPr>
          <w:rFonts w:ascii="Times New Roman" w:hAnsi="Times New Roman" w:cs="Times New Roman"/>
        </w:rPr>
        <w:t>)</w:t>
      </w:r>
      <w:del w:id="162" w:author="Evan" w:date="2016-04-16T14:24:00Z">
        <w:r w:rsidRPr="007C269C" w:rsidDel="001A6E23">
          <w:rPr>
            <w:rFonts w:ascii="Times New Roman" w:hAnsi="Times New Roman" w:cs="Times New Roman"/>
          </w:rPr>
          <w:delText xml:space="preserve">, </w:delText>
        </w:r>
        <w:r w:rsidR="00CB395A" w:rsidDel="001A6E23">
          <w:rPr>
            <w:rFonts w:ascii="Times New Roman" w:hAnsi="Times New Roman" w:cs="Times New Roman"/>
          </w:rPr>
          <w:delText>which supports</w:delText>
        </w:r>
        <w:r w:rsidR="00AE32AB" w:rsidDel="001A6E23">
          <w:rPr>
            <w:rFonts w:ascii="Times New Roman" w:hAnsi="Times New Roman" w:cs="Times New Roman"/>
          </w:rPr>
          <w:delText xml:space="preserve"> </w:delText>
        </w:r>
        <w:r w:rsidR="00CB395A" w:rsidDel="001A6E23">
          <w:rPr>
            <w:rFonts w:ascii="Times New Roman" w:hAnsi="Times New Roman" w:cs="Times New Roman"/>
          </w:rPr>
          <w:delText xml:space="preserve">cytoplasmic </w:delText>
        </w:r>
        <w:r w:rsidRPr="007C269C" w:rsidDel="001A6E23">
          <w:rPr>
            <w:rFonts w:ascii="Times New Roman" w:hAnsi="Times New Roman" w:cs="Times New Roman"/>
          </w:rPr>
          <w:delText xml:space="preserve">functions </w:delText>
        </w:r>
        <w:r w:rsidR="00CB395A" w:rsidDel="001A6E23">
          <w:rPr>
            <w:rFonts w:ascii="Times New Roman" w:hAnsi="Times New Roman" w:cs="Times New Roman"/>
          </w:rPr>
          <w:delText>of CMK-1</w:delText>
        </w:r>
        <w:r w:rsidRPr="007C269C" w:rsidDel="001A6E23">
          <w:rPr>
            <w:rFonts w:ascii="Times New Roman" w:hAnsi="Times New Roman" w:cs="Times New Roman"/>
          </w:rPr>
          <w:delText xml:space="preserve"> in these neurons during learning</w:delText>
        </w:r>
      </w:del>
      <w:r w:rsidRPr="007C269C">
        <w:rPr>
          <w:rFonts w:ascii="Times New Roman" w:hAnsi="Times New Roman" w:cs="Times New Roman"/>
        </w:rPr>
        <w:t>.</w:t>
      </w:r>
      <w:ins w:id="163" w:author="Evan" w:date="2016-04-17T10:05:00Z">
        <w:r w:rsidR="005C016F">
          <w:rPr>
            <w:rFonts w:ascii="Times New Roman" w:hAnsi="Times New Roman" w:cs="Times New Roman"/>
          </w:rPr>
          <w:t xml:space="preserve"> </w:t>
        </w:r>
      </w:ins>
      <w:ins w:id="164" w:author="Evan" w:date="2016-04-17T10:08:00Z">
        <w:r w:rsidR="005C016F">
          <w:rPr>
            <w:rFonts w:ascii="Times New Roman" w:hAnsi="Times New Roman" w:cs="Times New Roman"/>
          </w:rPr>
          <w:t xml:space="preserve">In a screen for noxious heat avoidance defects, Schild et al. (2014) </w:t>
        </w:r>
      </w:ins>
      <w:ins w:id="165" w:author="Evan" w:date="2016-04-17T10:09:00Z">
        <w:r w:rsidR="005C016F">
          <w:rPr>
            <w:rFonts w:ascii="Times New Roman" w:hAnsi="Times New Roman" w:cs="Times New Roman"/>
          </w:rPr>
          <w:t>isolated</w:t>
        </w:r>
      </w:ins>
      <w:ins w:id="166" w:author="Evan" w:date="2016-04-17T10:08:00Z">
        <w:r w:rsidR="005C016F">
          <w:rPr>
            <w:rFonts w:ascii="Times New Roman" w:hAnsi="Times New Roman" w:cs="Times New Roman"/>
          </w:rPr>
          <w:t xml:space="preserve"> a </w:t>
        </w:r>
        <w:r w:rsidR="005C016F" w:rsidRPr="005C016F">
          <w:rPr>
            <w:rFonts w:ascii="Times New Roman" w:hAnsi="Times New Roman" w:cs="Times New Roman"/>
            <w:i/>
            <w:rPrChange w:id="167" w:author="Evan" w:date="2016-04-17T10:08:00Z">
              <w:rPr>
                <w:rFonts w:ascii="Times New Roman" w:hAnsi="Times New Roman" w:cs="Times New Roman"/>
              </w:rPr>
            </w:rPrChange>
          </w:rPr>
          <w:t>cmk-1</w:t>
        </w:r>
      </w:ins>
      <w:ins w:id="168" w:author="Evan" w:date="2016-04-17T10:05:00Z">
        <w:r w:rsidR="005C016F">
          <w:rPr>
            <w:rFonts w:ascii="Times New Roman" w:hAnsi="Times New Roman" w:cs="Times New Roman"/>
          </w:rPr>
          <w:t xml:space="preserve"> gain-of-function allele</w:t>
        </w:r>
      </w:ins>
      <w:ins w:id="169" w:author="Evan" w:date="2016-04-17T10:08:00Z">
        <w:r w:rsidR="005C016F">
          <w:rPr>
            <w:rFonts w:ascii="Times New Roman" w:hAnsi="Times New Roman" w:cs="Times New Roman"/>
          </w:rPr>
          <w:t xml:space="preserve">, </w:t>
        </w:r>
        <w:r w:rsidR="005C016F" w:rsidRPr="005C016F">
          <w:rPr>
            <w:rFonts w:ascii="Times New Roman" w:hAnsi="Times New Roman" w:cs="Times New Roman"/>
            <w:i/>
            <w:rPrChange w:id="170" w:author="Evan" w:date="2016-04-17T10:09:00Z">
              <w:rPr>
                <w:rFonts w:ascii="Times New Roman" w:hAnsi="Times New Roman" w:cs="Times New Roman"/>
              </w:rPr>
            </w:rPrChange>
          </w:rPr>
          <w:t>pg58</w:t>
        </w:r>
      </w:ins>
      <w:ins w:id="171" w:author="Evan" w:date="2016-04-17T10:06:00Z">
        <w:r w:rsidR="005C016F">
          <w:rPr>
            <w:rFonts w:ascii="Times New Roman" w:hAnsi="Times New Roman" w:cs="Times New Roman"/>
          </w:rPr>
          <w:t xml:space="preserve">, </w:t>
        </w:r>
      </w:ins>
      <w:ins w:id="172" w:author="Evan" w:date="2016-04-17T10:09:00Z">
        <w:r w:rsidR="005C016F">
          <w:rPr>
            <w:rFonts w:ascii="Times New Roman" w:hAnsi="Times New Roman" w:cs="Times New Roman"/>
          </w:rPr>
          <w:t xml:space="preserve">which </w:t>
        </w:r>
      </w:ins>
      <w:ins w:id="173" w:author="Evan" w:date="2016-04-17T10:11:00Z">
        <w:r w:rsidR="005C016F">
          <w:rPr>
            <w:rFonts w:ascii="Times New Roman" w:hAnsi="Times New Roman" w:cs="Times New Roman"/>
          </w:rPr>
          <w:t xml:space="preserve">encodes </w:t>
        </w:r>
      </w:ins>
      <w:ins w:id="174" w:author="Evan" w:date="2016-04-17T10:09:00Z">
        <w:r w:rsidR="005C016F">
          <w:rPr>
            <w:rFonts w:ascii="Times New Roman" w:hAnsi="Times New Roman" w:cs="Times New Roman"/>
          </w:rPr>
          <w:t xml:space="preserve">a </w:t>
        </w:r>
      </w:ins>
      <w:ins w:id="175" w:author="Evan" w:date="2016-04-17T10:07:00Z">
        <w:r w:rsidR="005C016F">
          <w:rPr>
            <w:rFonts w:ascii="Times New Roman" w:hAnsi="Times New Roman" w:cs="Times New Roman"/>
          </w:rPr>
          <w:t xml:space="preserve">truncated </w:t>
        </w:r>
        <w:r w:rsidR="005C016F" w:rsidRPr="005C016F">
          <w:rPr>
            <w:rFonts w:ascii="Times New Roman" w:hAnsi="Times New Roman" w:cs="Times New Roman"/>
          </w:rPr>
          <w:t xml:space="preserve">protein </w:t>
        </w:r>
        <w:r w:rsidR="005C016F">
          <w:rPr>
            <w:rFonts w:ascii="Times New Roman" w:hAnsi="Times New Roman" w:cs="Times New Roman"/>
          </w:rPr>
          <w:t>lacking</w:t>
        </w:r>
        <w:r w:rsidR="005C016F" w:rsidRPr="005C016F">
          <w:rPr>
            <w:rFonts w:ascii="Times New Roman" w:hAnsi="Times New Roman" w:cs="Times New Roman"/>
          </w:rPr>
          <w:t xml:space="preserve"> most of its regulatory domain and a nuclear export sequence (NES)</w:t>
        </w:r>
      </w:ins>
      <w:ins w:id="176" w:author="Evan" w:date="2016-04-17T10:09:00Z">
        <w:r w:rsidR="005C016F">
          <w:rPr>
            <w:rFonts w:ascii="Times New Roman" w:hAnsi="Times New Roman" w:cs="Times New Roman"/>
          </w:rPr>
          <w:t xml:space="preserve">, but </w:t>
        </w:r>
      </w:ins>
      <w:ins w:id="177" w:author="Evan" w:date="2016-04-17T10:24:00Z">
        <w:r w:rsidR="004D308E">
          <w:rPr>
            <w:rFonts w:ascii="Times New Roman" w:hAnsi="Times New Roman" w:cs="Times New Roman"/>
          </w:rPr>
          <w:t>with</w:t>
        </w:r>
      </w:ins>
      <w:ins w:id="178" w:author="Evan" w:date="2016-04-17T10:12:00Z">
        <w:r w:rsidR="005C016F">
          <w:rPr>
            <w:rFonts w:ascii="Times New Roman" w:hAnsi="Times New Roman" w:cs="Times New Roman"/>
          </w:rPr>
          <w:t xml:space="preserve"> an intact </w:t>
        </w:r>
      </w:ins>
      <w:ins w:id="179" w:author="Evan" w:date="2016-04-17T10:13:00Z">
        <w:r w:rsidR="005C016F">
          <w:rPr>
            <w:rFonts w:ascii="Times New Roman" w:hAnsi="Times New Roman" w:cs="Times New Roman"/>
          </w:rPr>
          <w:t xml:space="preserve">kinase catalytic domain. </w:t>
        </w:r>
      </w:ins>
      <w:ins w:id="180" w:author="Evan" w:date="2016-04-17T10:18:00Z">
        <w:r w:rsidR="004D308E">
          <w:rPr>
            <w:rFonts w:ascii="Times New Roman" w:hAnsi="Times New Roman" w:cs="Times New Roman"/>
          </w:rPr>
          <w:t>As had been observed with a similar mutation in mammalian C</w:t>
        </w:r>
      </w:ins>
      <w:ins w:id="181" w:author="Evan" w:date="2016-04-18T10:27:00Z">
        <w:r w:rsidR="00E36387">
          <w:rPr>
            <w:rFonts w:ascii="Times New Roman" w:hAnsi="Times New Roman" w:cs="Times New Roman"/>
          </w:rPr>
          <w:t>a</w:t>
        </w:r>
      </w:ins>
      <w:ins w:id="182" w:author="Evan" w:date="2016-04-17T10:18:00Z">
        <w:r w:rsidR="004D308E">
          <w:rPr>
            <w:rFonts w:ascii="Times New Roman" w:hAnsi="Times New Roman" w:cs="Times New Roman"/>
          </w:rPr>
          <w:t>MKI (Stedman et al., 2004)</w:t>
        </w:r>
      </w:ins>
      <w:ins w:id="183" w:author="Evan" w:date="2016-04-17T10:19:00Z">
        <w:r w:rsidR="004D308E">
          <w:rPr>
            <w:rFonts w:ascii="Times New Roman" w:hAnsi="Times New Roman" w:cs="Times New Roman"/>
          </w:rPr>
          <w:t xml:space="preserve">, Schild et al. (2014) </w:t>
        </w:r>
      </w:ins>
      <w:ins w:id="184" w:author="Evan" w:date="2016-04-17T10:47:00Z">
        <w:r w:rsidR="005D487B">
          <w:rPr>
            <w:rFonts w:ascii="Times New Roman" w:hAnsi="Times New Roman" w:cs="Times New Roman"/>
          </w:rPr>
          <w:t>found</w:t>
        </w:r>
      </w:ins>
      <w:ins w:id="185" w:author="Evan" w:date="2016-04-17T10:19:00Z">
        <w:r w:rsidR="004D308E">
          <w:rPr>
            <w:rFonts w:ascii="Times New Roman" w:hAnsi="Times New Roman" w:cs="Times New Roman"/>
          </w:rPr>
          <w:t xml:space="preserve"> that truncated CMK-1</w:t>
        </w:r>
      </w:ins>
      <w:ins w:id="186" w:author="Evan" w:date="2016-04-17T10:20:00Z">
        <w:r w:rsidR="004D308E">
          <w:rPr>
            <w:rFonts w:ascii="Times New Roman" w:hAnsi="Times New Roman" w:cs="Times New Roman"/>
          </w:rPr>
          <w:t>(1-304)</w:t>
        </w:r>
      </w:ins>
      <w:ins w:id="187" w:author="Evan" w:date="2016-04-17T10:19:00Z">
        <w:r w:rsidR="004D308E">
          <w:rPr>
            <w:rFonts w:ascii="Times New Roman" w:hAnsi="Times New Roman" w:cs="Times New Roman"/>
          </w:rPr>
          <w:t xml:space="preserve"> ab</w:t>
        </w:r>
        <w:r w:rsidR="00E36387">
          <w:rPr>
            <w:rFonts w:ascii="Times New Roman" w:hAnsi="Times New Roman" w:cs="Times New Roman"/>
          </w:rPr>
          <w:t>normally accumulated</w:t>
        </w:r>
        <w:r w:rsidR="004D308E">
          <w:rPr>
            <w:rFonts w:ascii="Times New Roman" w:hAnsi="Times New Roman" w:cs="Times New Roman"/>
          </w:rPr>
          <w:t xml:space="preserve"> in the nucleus</w:t>
        </w:r>
      </w:ins>
      <w:ins w:id="188" w:author="Evan" w:date="2016-04-17T11:00:00Z">
        <w:r w:rsidR="00065C28">
          <w:rPr>
            <w:rFonts w:ascii="Times New Roman" w:hAnsi="Times New Roman" w:cs="Times New Roman"/>
          </w:rPr>
          <w:t xml:space="preserve">. </w:t>
        </w:r>
      </w:ins>
      <w:ins w:id="189" w:author="Evan" w:date="2016-04-17T11:02:00Z">
        <w:r w:rsidR="00065C28">
          <w:rPr>
            <w:rFonts w:ascii="Times New Roman" w:hAnsi="Times New Roman" w:cs="Times New Roman"/>
          </w:rPr>
          <w:t xml:space="preserve">In their model, </w:t>
        </w:r>
      </w:ins>
      <w:ins w:id="190" w:author="Evan" w:date="2016-04-17T10:50:00Z">
        <w:r w:rsidR="005D487B">
          <w:rPr>
            <w:rFonts w:ascii="Times New Roman" w:hAnsi="Times New Roman" w:cs="Times New Roman"/>
          </w:rPr>
          <w:t>CMK-1 shuttle</w:t>
        </w:r>
      </w:ins>
      <w:ins w:id="191" w:author="Evan" w:date="2016-04-17T10:55:00Z">
        <w:r w:rsidR="005D487B">
          <w:rPr>
            <w:rFonts w:ascii="Times New Roman" w:hAnsi="Times New Roman" w:cs="Times New Roman"/>
          </w:rPr>
          <w:t>s</w:t>
        </w:r>
      </w:ins>
      <w:ins w:id="192" w:author="Evan" w:date="2016-04-17T10:50:00Z">
        <w:r w:rsidR="005D487B">
          <w:rPr>
            <w:rFonts w:ascii="Times New Roman" w:hAnsi="Times New Roman" w:cs="Times New Roman"/>
          </w:rPr>
          <w:t xml:space="preserve"> between </w:t>
        </w:r>
      </w:ins>
      <w:ins w:id="193" w:author="Evan" w:date="2016-04-17T11:01:00Z">
        <w:r w:rsidR="00065C28">
          <w:rPr>
            <w:rFonts w:ascii="Times New Roman" w:hAnsi="Times New Roman" w:cs="Times New Roman"/>
          </w:rPr>
          <w:t>cytoplasm and nucleus</w:t>
        </w:r>
      </w:ins>
      <w:ins w:id="194" w:author="Evan" w:date="2016-04-17T11:02:00Z">
        <w:r w:rsidR="00065C28">
          <w:rPr>
            <w:rFonts w:ascii="Times New Roman" w:hAnsi="Times New Roman" w:cs="Times New Roman"/>
          </w:rPr>
          <w:t xml:space="preserve"> </w:t>
        </w:r>
      </w:ins>
      <w:ins w:id="195" w:author="Evan" w:date="2016-04-17T10:50:00Z">
        <w:r w:rsidR="005D487B">
          <w:rPr>
            <w:rFonts w:ascii="Times New Roman" w:hAnsi="Times New Roman" w:cs="Times New Roman"/>
          </w:rPr>
          <w:t>to modulate noxious heat avoidance</w:t>
        </w:r>
      </w:ins>
      <w:ins w:id="196" w:author="Evan" w:date="2016-04-17T10:19:00Z">
        <w:r w:rsidR="004D308E">
          <w:rPr>
            <w:rFonts w:ascii="Times New Roman" w:hAnsi="Times New Roman" w:cs="Times New Roman"/>
          </w:rPr>
          <w:t xml:space="preserve">. </w:t>
        </w:r>
      </w:ins>
      <w:ins w:id="197" w:author="Evan" w:date="2016-04-17T10:23:00Z">
        <w:r w:rsidR="004D308E">
          <w:rPr>
            <w:rFonts w:ascii="Times New Roman" w:hAnsi="Times New Roman" w:cs="Times New Roman"/>
          </w:rPr>
          <w:t>To</w:t>
        </w:r>
      </w:ins>
      <w:ins w:id="198" w:author="Evan" w:date="2016-04-17T10:22:00Z">
        <w:r w:rsidR="004D308E">
          <w:rPr>
            <w:rFonts w:ascii="Times New Roman" w:hAnsi="Times New Roman" w:cs="Times New Roman"/>
          </w:rPr>
          <w:t xml:space="preserve"> </w:t>
        </w:r>
      </w:ins>
      <w:ins w:id="199" w:author="Evan" w:date="2016-04-17T10:51:00Z">
        <w:r w:rsidR="005D487B">
          <w:rPr>
            <w:rFonts w:ascii="Times New Roman" w:hAnsi="Times New Roman" w:cs="Times New Roman"/>
          </w:rPr>
          <w:t xml:space="preserve">test if a similar process mediated </w:t>
        </w:r>
      </w:ins>
      <w:ins w:id="200" w:author="Evan" w:date="2016-04-17T10:55:00Z">
        <w:r w:rsidR="005D487B">
          <w:rPr>
            <w:rFonts w:ascii="Times New Roman" w:hAnsi="Times New Roman" w:cs="Times New Roman"/>
          </w:rPr>
          <w:t>habituation to tap</w:t>
        </w:r>
      </w:ins>
      <w:ins w:id="201" w:author="Evan" w:date="2016-04-17T10:51:00Z">
        <w:r w:rsidR="005D487B">
          <w:rPr>
            <w:rFonts w:ascii="Times New Roman" w:hAnsi="Times New Roman" w:cs="Times New Roman"/>
          </w:rPr>
          <w:t xml:space="preserve">, we </w:t>
        </w:r>
      </w:ins>
      <w:ins w:id="202" w:author="Evan" w:date="2016-04-17T10:22:00Z">
        <w:r w:rsidR="004D308E">
          <w:rPr>
            <w:rFonts w:ascii="Times New Roman" w:hAnsi="Times New Roman" w:cs="Times New Roman"/>
          </w:rPr>
          <w:t>evaluate</w:t>
        </w:r>
      </w:ins>
      <w:ins w:id="203" w:author="Evan" w:date="2016-04-17T10:51:00Z">
        <w:r w:rsidR="005D487B">
          <w:rPr>
            <w:rFonts w:ascii="Times New Roman" w:hAnsi="Times New Roman" w:cs="Times New Roman"/>
          </w:rPr>
          <w:t>d</w:t>
        </w:r>
      </w:ins>
      <w:ins w:id="204" w:author="Evan" w:date="2016-04-17T10:22:00Z">
        <w:r w:rsidR="005D487B">
          <w:rPr>
            <w:rFonts w:ascii="Times New Roman" w:hAnsi="Times New Roman" w:cs="Times New Roman"/>
          </w:rPr>
          <w:t xml:space="preserve"> </w:t>
        </w:r>
      </w:ins>
      <w:ins w:id="205" w:author="Evan" w:date="2016-04-17T10:56:00Z">
        <w:r w:rsidR="00065C28">
          <w:rPr>
            <w:rFonts w:ascii="Times New Roman" w:hAnsi="Times New Roman" w:cs="Times New Roman"/>
          </w:rPr>
          <w:t xml:space="preserve">learning in </w:t>
        </w:r>
      </w:ins>
      <w:ins w:id="206" w:author="Evan" w:date="2016-04-17T10:59:00Z">
        <w:r w:rsidR="00065C28">
          <w:rPr>
            <w:rFonts w:ascii="Times New Roman" w:hAnsi="Times New Roman" w:cs="Times New Roman"/>
          </w:rPr>
          <w:t xml:space="preserve">the </w:t>
        </w:r>
      </w:ins>
      <w:ins w:id="207" w:author="Evan" w:date="2016-04-17T10:24:00Z">
        <w:r w:rsidR="004D308E" w:rsidRPr="004D308E">
          <w:rPr>
            <w:rFonts w:ascii="Times New Roman" w:hAnsi="Times New Roman" w:cs="Times New Roman"/>
            <w:i/>
            <w:rPrChange w:id="208" w:author="Evan" w:date="2016-04-17T10:25:00Z">
              <w:rPr>
                <w:rFonts w:ascii="Times New Roman" w:hAnsi="Times New Roman" w:cs="Times New Roman"/>
              </w:rPr>
            </w:rPrChange>
          </w:rPr>
          <w:t>cmk-1</w:t>
        </w:r>
        <w:r w:rsidR="004D308E">
          <w:rPr>
            <w:rFonts w:ascii="Times New Roman" w:hAnsi="Times New Roman" w:cs="Times New Roman"/>
          </w:rPr>
          <w:t>(</w:t>
        </w:r>
      </w:ins>
      <w:ins w:id="209" w:author="Evan" w:date="2016-04-17T10:25:00Z">
        <w:r w:rsidR="004D308E" w:rsidRPr="004D308E">
          <w:rPr>
            <w:rFonts w:ascii="Times New Roman" w:hAnsi="Times New Roman" w:cs="Times New Roman"/>
            <w:i/>
            <w:rPrChange w:id="210" w:author="Evan" w:date="2016-04-17T10:25:00Z">
              <w:rPr>
                <w:rFonts w:ascii="Times New Roman" w:hAnsi="Times New Roman" w:cs="Times New Roman"/>
              </w:rPr>
            </w:rPrChange>
          </w:rPr>
          <w:t>pg58</w:t>
        </w:r>
      </w:ins>
      <w:ins w:id="211" w:author="Evan" w:date="2016-04-17T10:24:00Z">
        <w:r w:rsidR="004D308E">
          <w:rPr>
            <w:rFonts w:ascii="Times New Roman" w:hAnsi="Times New Roman" w:cs="Times New Roman"/>
          </w:rPr>
          <w:t>)</w:t>
        </w:r>
      </w:ins>
      <w:ins w:id="212" w:author="Evan" w:date="2016-04-17T10:26:00Z">
        <w:r w:rsidR="003F79A1">
          <w:rPr>
            <w:rFonts w:ascii="Times New Roman" w:hAnsi="Times New Roman" w:cs="Times New Roman"/>
          </w:rPr>
          <w:t xml:space="preserve"> mutant</w:t>
        </w:r>
      </w:ins>
      <w:ins w:id="213" w:author="Evan" w:date="2016-04-17T10:56:00Z">
        <w:r w:rsidR="00065C28">
          <w:rPr>
            <w:rFonts w:ascii="Times New Roman" w:hAnsi="Times New Roman" w:cs="Times New Roman"/>
          </w:rPr>
          <w:t>. A</w:t>
        </w:r>
      </w:ins>
      <w:ins w:id="214" w:author="Evan" w:date="2016-04-17T10:25:00Z">
        <w:r w:rsidR="005D487B">
          <w:rPr>
            <w:rFonts w:ascii="Times New Roman" w:hAnsi="Times New Roman" w:cs="Times New Roman"/>
          </w:rPr>
          <w:t xml:space="preserve">lthough </w:t>
        </w:r>
      </w:ins>
      <w:ins w:id="215" w:author="Evan" w:date="2016-04-17T10:57:00Z">
        <w:r w:rsidR="00065C28">
          <w:rPr>
            <w:rFonts w:ascii="Times New Roman" w:hAnsi="Times New Roman" w:cs="Times New Roman"/>
          </w:rPr>
          <w:t xml:space="preserve">they had </w:t>
        </w:r>
      </w:ins>
      <w:ins w:id="216" w:author="Evan" w:date="2016-04-17T10:52:00Z">
        <w:r w:rsidR="005D487B">
          <w:rPr>
            <w:rFonts w:ascii="Times New Roman" w:hAnsi="Times New Roman" w:cs="Times New Roman"/>
          </w:rPr>
          <w:t>a large initial response</w:t>
        </w:r>
      </w:ins>
      <w:ins w:id="217" w:author="Evan" w:date="2016-04-17T20:48:00Z">
        <w:r w:rsidR="008644CA">
          <w:rPr>
            <w:rFonts w:ascii="Times New Roman" w:hAnsi="Times New Roman" w:cs="Times New Roman"/>
          </w:rPr>
          <w:t xml:space="preserve"> to tap</w:t>
        </w:r>
      </w:ins>
      <w:ins w:id="218" w:author="Evan" w:date="2016-04-17T10:52:00Z">
        <w:r w:rsidR="005D487B">
          <w:rPr>
            <w:rFonts w:ascii="Times New Roman" w:hAnsi="Times New Roman" w:cs="Times New Roman"/>
          </w:rPr>
          <w:t xml:space="preserve">, the habituated response </w:t>
        </w:r>
      </w:ins>
      <w:ins w:id="219" w:author="Evan" w:date="2016-04-17T10:57:00Z">
        <w:r w:rsidR="00065C28">
          <w:rPr>
            <w:rFonts w:ascii="Times New Roman" w:hAnsi="Times New Roman" w:cs="Times New Roman"/>
          </w:rPr>
          <w:t xml:space="preserve">size of </w:t>
        </w:r>
        <w:r w:rsidR="00065C28" w:rsidRPr="0052794C">
          <w:rPr>
            <w:rFonts w:ascii="Times New Roman" w:hAnsi="Times New Roman" w:cs="Times New Roman"/>
            <w:i/>
          </w:rPr>
          <w:t>cmk-1</w:t>
        </w:r>
        <w:r w:rsidR="00065C28">
          <w:rPr>
            <w:rFonts w:ascii="Times New Roman" w:hAnsi="Times New Roman" w:cs="Times New Roman"/>
          </w:rPr>
          <w:t>(</w:t>
        </w:r>
        <w:r w:rsidR="00065C28" w:rsidRPr="0052794C">
          <w:rPr>
            <w:rFonts w:ascii="Times New Roman" w:hAnsi="Times New Roman" w:cs="Times New Roman"/>
            <w:i/>
          </w:rPr>
          <w:t>pg58</w:t>
        </w:r>
        <w:r w:rsidR="00065C28">
          <w:rPr>
            <w:rFonts w:ascii="Times New Roman" w:hAnsi="Times New Roman" w:cs="Times New Roman"/>
          </w:rPr>
          <w:t xml:space="preserve">) </w:t>
        </w:r>
      </w:ins>
      <w:ins w:id="220" w:author="Evan" w:date="2016-04-17T10:52:00Z">
        <w:r w:rsidR="005D487B">
          <w:rPr>
            <w:rFonts w:ascii="Times New Roman" w:hAnsi="Times New Roman" w:cs="Times New Roman"/>
          </w:rPr>
          <w:t>was indistinguishable from wild-type</w:t>
        </w:r>
      </w:ins>
      <w:ins w:id="221" w:author="Evan" w:date="2016-04-17T10:57:00Z">
        <w:r w:rsidR="00065C28">
          <w:rPr>
            <w:rFonts w:ascii="Times New Roman" w:hAnsi="Times New Roman" w:cs="Times New Roman"/>
          </w:rPr>
          <w:t xml:space="preserve"> (Fig), </w:t>
        </w:r>
      </w:ins>
      <w:ins w:id="222" w:author="Evan" w:date="2016-04-17T11:53:00Z">
        <w:r w:rsidR="00494392">
          <w:rPr>
            <w:rFonts w:ascii="Times New Roman" w:hAnsi="Times New Roman" w:cs="Times New Roman"/>
          </w:rPr>
          <w:t>suggesting</w:t>
        </w:r>
      </w:ins>
      <w:ins w:id="223" w:author="Evan" w:date="2016-04-17T10:57:00Z">
        <w:r w:rsidR="00494392">
          <w:rPr>
            <w:rFonts w:ascii="Times New Roman" w:hAnsi="Times New Roman" w:cs="Times New Roman"/>
          </w:rPr>
          <w:t xml:space="preserve"> </w:t>
        </w:r>
      </w:ins>
      <w:ins w:id="224" w:author="Evan" w:date="2016-04-17T20:49:00Z">
        <w:r w:rsidR="008644CA">
          <w:rPr>
            <w:rFonts w:ascii="Times New Roman" w:hAnsi="Times New Roman" w:cs="Times New Roman"/>
          </w:rPr>
          <w:t xml:space="preserve">appropriate </w:t>
        </w:r>
      </w:ins>
      <w:ins w:id="225" w:author="Evan" w:date="2016-04-17T10:57:00Z">
        <w:r w:rsidR="00C17CB9">
          <w:rPr>
            <w:rFonts w:ascii="Times New Roman" w:hAnsi="Times New Roman" w:cs="Times New Roman"/>
          </w:rPr>
          <w:t xml:space="preserve">subcellular </w:t>
        </w:r>
      </w:ins>
      <w:ins w:id="226" w:author="Evan" w:date="2016-04-17T11:37:00Z">
        <w:r w:rsidR="00C17CB9">
          <w:rPr>
            <w:rFonts w:ascii="Times New Roman" w:hAnsi="Times New Roman" w:cs="Times New Roman"/>
          </w:rPr>
          <w:t>localization</w:t>
        </w:r>
      </w:ins>
      <w:ins w:id="227" w:author="Evan" w:date="2016-04-17T10:57:00Z">
        <w:r w:rsidR="00C17CB9">
          <w:rPr>
            <w:rFonts w:ascii="Times New Roman" w:hAnsi="Times New Roman" w:cs="Times New Roman"/>
          </w:rPr>
          <w:t xml:space="preserve"> </w:t>
        </w:r>
      </w:ins>
      <w:ins w:id="228" w:author="Evan" w:date="2016-04-17T11:37:00Z">
        <w:r w:rsidR="00494392">
          <w:rPr>
            <w:rFonts w:ascii="Times New Roman" w:hAnsi="Times New Roman" w:cs="Times New Roman"/>
          </w:rPr>
          <w:t xml:space="preserve">is essential for setting </w:t>
        </w:r>
      </w:ins>
      <w:ins w:id="229" w:author="Evan" w:date="2016-04-17T11:52:00Z">
        <w:r w:rsidR="00494392">
          <w:rPr>
            <w:rFonts w:ascii="Times New Roman" w:hAnsi="Times New Roman" w:cs="Times New Roman"/>
          </w:rPr>
          <w:t>naïve</w:t>
        </w:r>
      </w:ins>
      <w:ins w:id="230" w:author="Evan" w:date="2016-04-17T11:37:00Z">
        <w:r w:rsidR="00494392">
          <w:rPr>
            <w:rFonts w:ascii="Times New Roman" w:hAnsi="Times New Roman" w:cs="Times New Roman"/>
          </w:rPr>
          <w:t xml:space="preserve"> </w:t>
        </w:r>
      </w:ins>
      <w:ins w:id="231" w:author="Evan" w:date="2016-04-17T11:52:00Z">
        <w:r w:rsidR="00494392">
          <w:rPr>
            <w:rFonts w:ascii="Times New Roman" w:hAnsi="Times New Roman" w:cs="Times New Roman"/>
          </w:rPr>
          <w:t>respo</w:t>
        </w:r>
      </w:ins>
      <w:ins w:id="232" w:author="Evan" w:date="2016-04-17T20:49:00Z">
        <w:r w:rsidR="008644CA">
          <w:rPr>
            <w:rFonts w:ascii="Times New Roman" w:hAnsi="Times New Roman" w:cs="Times New Roman"/>
          </w:rPr>
          <w:t>n</w:t>
        </w:r>
      </w:ins>
      <w:ins w:id="233" w:author="Evan" w:date="2016-04-17T11:52:00Z">
        <w:r w:rsidR="00494392">
          <w:rPr>
            <w:rFonts w:ascii="Times New Roman" w:hAnsi="Times New Roman" w:cs="Times New Roman"/>
          </w:rPr>
          <w:t>sivity to tap, but not necessarily modul</w:t>
        </w:r>
      </w:ins>
      <w:ins w:id="234" w:author="Evan" w:date="2016-04-17T11:53:00Z">
        <w:r w:rsidR="00494392">
          <w:rPr>
            <w:rFonts w:ascii="Times New Roman" w:hAnsi="Times New Roman" w:cs="Times New Roman"/>
          </w:rPr>
          <w:t>ating it</w:t>
        </w:r>
      </w:ins>
      <w:ins w:id="235" w:author="Evan" w:date="2016-04-17T10:52:00Z">
        <w:r w:rsidR="005D487B">
          <w:rPr>
            <w:rFonts w:ascii="Times New Roman" w:hAnsi="Times New Roman" w:cs="Times New Roman"/>
          </w:rPr>
          <w:t xml:space="preserve">. </w:t>
        </w:r>
      </w:ins>
      <w:ins w:id="236" w:author="Evan" w:date="2016-04-18T10:29:00Z">
        <w:r w:rsidR="00E36387">
          <w:rPr>
            <w:rFonts w:ascii="Times New Roman" w:hAnsi="Times New Roman" w:cs="Times New Roman"/>
          </w:rPr>
          <w:t>By</w:t>
        </w:r>
      </w:ins>
      <w:ins w:id="237" w:author="Evan" w:date="2016-04-18T10:28:00Z">
        <w:r w:rsidR="00E36387">
          <w:rPr>
            <w:rFonts w:ascii="Times New Roman" w:hAnsi="Times New Roman" w:cs="Times New Roman"/>
          </w:rPr>
          <w:t xml:space="preserve"> </w:t>
        </w:r>
      </w:ins>
      <w:ins w:id="238" w:author="Evan" w:date="2016-04-18T10:29:00Z">
        <w:r w:rsidR="00E36387">
          <w:rPr>
            <w:rFonts w:ascii="Times New Roman" w:hAnsi="Times New Roman" w:cs="Times New Roman"/>
          </w:rPr>
          <w:t xml:space="preserve">dissociating the initial response and habituation phenotypes of the </w:t>
        </w:r>
        <w:r w:rsidR="00E36387" w:rsidRPr="00E36387">
          <w:rPr>
            <w:rFonts w:ascii="Times New Roman" w:hAnsi="Times New Roman" w:cs="Times New Roman"/>
            <w:i/>
            <w:rPrChange w:id="239" w:author="Evan" w:date="2016-04-18T10:29:00Z">
              <w:rPr>
                <w:rFonts w:ascii="Times New Roman" w:hAnsi="Times New Roman" w:cs="Times New Roman"/>
              </w:rPr>
            </w:rPrChange>
          </w:rPr>
          <w:t>cmk-1</w:t>
        </w:r>
        <w:r w:rsidR="00E36387">
          <w:rPr>
            <w:rFonts w:ascii="Times New Roman" w:hAnsi="Times New Roman" w:cs="Times New Roman"/>
          </w:rPr>
          <w:t xml:space="preserve"> mutant, </w:t>
        </w:r>
      </w:ins>
      <w:ins w:id="240" w:author="Evan" w:date="2016-04-18T10:30:00Z">
        <w:r w:rsidR="00E36387">
          <w:rPr>
            <w:rFonts w:ascii="Times New Roman" w:hAnsi="Times New Roman" w:cs="Times New Roman"/>
          </w:rPr>
          <w:t xml:space="preserve">this allele </w:t>
        </w:r>
      </w:ins>
      <w:ins w:id="241" w:author="Evan" w:date="2016-04-18T10:29:00Z">
        <w:r w:rsidR="00E36387">
          <w:rPr>
            <w:rFonts w:ascii="Times New Roman" w:hAnsi="Times New Roman" w:cs="Times New Roman"/>
          </w:rPr>
          <w:t>confirms</w:t>
        </w:r>
        <w:bookmarkStart w:id="242" w:name="_GoBack"/>
        <w:bookmarkEnd w:id="242"/>
        <w:r w:rsidR="00E36387">
          <w:rPr>
            <w:rFonts w:ascii="Times New Roman" w:hAnsi="Times New Roman" w:cs="Times New Roman"/>
          </w:rPr>
          <w:t xml:space="preserve"> they are independent metrics. </w:t>
        </w:r>
      </w:ins>
      <w:ins w:id="243" w:author="Evan" w:date="2016-04-18T10:28:00Z">
        <w:r w:rsidR="00E36387">
          <w:rPr>
            <w:rFonts w:ascii="Times New Roman" w:hAnsi="Times New Roman" w:cs="Times New Roman"/>
          </w:rPr>
          <w:t xml:space="preserve"> </w:t>
        </w:r>
      </w:ins>
    </w:p>
    <w:p w14:paraId="12A31325" w14:textId="53BD4EBD" w:rsidR="00D75B56" w:rsidRPr="007C269C" w:rsidRDefault="00D75B56">
      <w:pPr>
        <w:spacing w:line="480" w:lineRule="auto"/>
        <w:rPr>
          <w:rFonts w:ascii="Times New Roman" w:hAnsi="Times New Roman" w:cs="Times New Roman"/>
        </w:rPr>
        <w:pPrChange w:id="244" w:author="Evan" w:date="2016-04-17T10:11:00Z">
          <w:pPr>
            <w:spacing w:line="480" w:lineRule="auto"/>
            <w:ind w:firstLine="720"/>
          </w:pPr>
        </w:pPrChange>
      </w:pPr>
      <w:del w:id="245" w:author="Evan" w:date="2016-04-17T10:10:00Z">
        <w:r w:rsidRPr="007C269C" w:rsidDel="005C016F">
          <w:rPr>
            <w:rFonts w:ascii="Times New Roman" w:hAnsi="Times New Roman" w:cs="Times New Roman"/>
          </w:rPr>
          <w:br/>
        </w:r>
      </w:del>
    </w:p>
    <w:p w14:paraId="15221D01"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Identification of Candidate CMK-1 Target Proteins Through Analysis of Evolutionarily Conserved Predicted CaMK Phosphosites</w:t>
      </w:r>
    </w:p>
    <w:p w14:paraId="58BF696E" w14:textId="77777777" w:rsidR="00254A57" w:rsidRDefault="00D75B56" w:rsidP="00B201DA">
      <w:pPr>
        <w:spacing w:line="480" w:lineRule="auto"/>
        <w:ind w:firstLine="720"/>
        <w:rPr>
          <w:rFonts w:ascii="Times New Roman" w:hAnsi="Times New Roman" w:cs="Times New Roman"/>
        </w:rPr>
      </w:pPr>
      <w:r w:rsidRPr="007C269C">
        <w:rPr>
          <w:rFonts w:ascii="Times New Roman" w:hAnsi="Times New Roman" w:cs="Times New Roman"/>
        </w:rPr>
        <w:t xml:space="preserve">Protein kinases recognize the specific Ser/Thr/Tyr amino acid residues </w:t>
      </w:r>
      <w:r w:rsidR="00A42470">
        <w:rPr>
          <w:rFonts w:ascii="Times New Roman" w:hAnsi="Times New Roman" w:cs="Times New Roman"/>
        </w:rPr>
        <w:t xml:space="preserve">that </w:t>
      </w:r>
      <w:r w:rsidRPr="007C269C">
        <w:rPr>
          <w:rFonts w:ascii="Times New Roman" w:hAnsi="Times New Roman" w:cs="Times New Roman"/>
        </w:rPr>
        <w:t>they phosphorylate on their target substrates based upon the sequence of residues that flank the phosphoacceptor site (comprises the kinase consensus sequence). This is due to kinase-substrate binding following a lock and key model, where</w:t>
      </w:r>
      <w:r w:rsidR="007E5D4B">
        <w:rPr>
          <w:rFonts w:ascii="Times New Roman" w:hAnsi="Times New Roman" w:cs="Times New Roman"/>
        </w:rPr>
        <w:t>by</w:t>
      </w:r>
      <w:r w:rsidRPr="007C269C">
        <w:rPr>
          <w:rFonts w:ascii="Times New Roman" w:hAnsi="Times New Roman" w:cs="Times New Roman"/>
        </w:rPr>
        <w:t xml:space="preserve"> the peptide sequence flanking the phosphosite on the target protein fits into the catalytic domain of the kinase</w:t>
      </w:r>
      <w:r w:rsidR="00CB395A">
        <w:rPr>
          <w:rFonts w:ascii="Times New Roman" w:hAnsi="Times New Roman" w:cs="Times New Roman"/>
        </w:rPr>
        <w:t>,</w:t>
      </w:r>
      <w:r w:rsidRPr="007C269C">
        <w:rPr>
          <w:rFonts w:ascii="Times New Roman" w:hAnsi="Times New Roman" w:cs="Times New Roman"/>
        </w:rPr>
        <w:t xml:space="preserve"> because of the presence of specificity-determining residues </w:t>
      </w:r>
      <w:r w:rsidR="007E5D4B">
        <w:rPr>
          <w:rFonts w:ascii="Times New Roman" w:hAnsi="Times New Roman" w:cs="Times New Roman"/>
        </w:rPr>
        <w:t>located</w:t>
      </w:r>
      <w:r w:rsidR="007E5D4B" w:rsidRPr="007C269C">
        <w:rPr>
          <w:rFonts w:ascii="Times New Roman" w:hAnsi="Times New Roman" w:cs="Times New Roman"/>
        </w:rPr>
        <w:t xml:space="preserve"> </w:t>
      </w:r>
      <w:r w:rsidRPr="007C269C">
        <w:rPr>
          <w:rFonts w:ascii="Times New Roman" w:hAnsi="Times New Roman" w:cs="Times New Roman"/>
        </w:rPr>
        <w:t xml:space="preserve">there which often directly interact with the side chains of amino acid sequences surrounding phosphosites in substrates </w:t>
      </w:r>
      <w:r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&lt;EndNote&gt;&lt;Cite&gt;&lt;Author&gt;Saunders&lt;/Author&gt;&lt;Year&gt;2008&lt;/Year&gt;&lt;RecNum&gt;1427&lt;/RecNum&gt;&lt;DisplayText&gt;(29)&lt;/DisplayText&gt;&lt;record&gt;&lt;rec-number&gt;1427&lt;/rec-number&gt;&lt;foreign-keys&gt;&lt;key app="EN" db-id="saewtxppa2099pe9v23pvv22rdafddz0fexw" timestamp="1353521081"&gt;1427&lt;/key&gt;&lt;/foreign-keys&gt;&lt;ref-type name="Journal Article"&gt;17&lt;/ref-type&gt;&lt;contributors&gt;&lt;authors&gt;&lt;author&gt;Saunders, N. F.&lt;/author&gt;&lt;author&gt;Brinkworth, R. I.&lt;/author&gt;&lt;author&gt;Huber, T.&lt;/author&gt;&lt;author&gt;Kemp, B. E.&lt;/author&gt;&lt;author&gt;Kobe, B.&lt;/author&gt;&lt;/authors&gt;&lt;/contributors&gt;&lt;auth-address&gt;School of Molecular and Microbial Sciences, University of Queensland, Brisbane 4072, Australia. n.saunders@uq.edu.au&lt;/auth-address&gt;&lt;titles&gt;&lt;title&gt;Predikin and PredikinDB: a computational framework for the prediction of protein kinase peptide specificity and an associated database of phosphorylation sites&lt;/title&gt;&lt;secondary-title&gt;BMC Bioinformatics&lt;/secondary-title&gt;&lt;/titles&gt;&lt;periodical&gt;&lt;full-title&gt;BMC Bioinformatics&lt;/full-title&gt;&lt;/periodical&gt;&lt;pages&gt;245&lt;/pages&gt;&lt;volume&gt;9&lt;/volume&gt;&lt;edition&gt;2008/05/27&lt;/edition&gt;&lt;keywords&gt;&lt;keyword&gt;Amino Acid Sequence&lt;/keyword&gt;&lt;keyword&gt;Animals&lt;/keyword&gt;&lt;keyword&gt;Binding Sites&lt;/keyword&gt;&lt;keyword&gt;*Catalytic Domain/genetics&lt;/keyword&gt;&lt;keyword&gt;Databases, Protein&lt;/keyword&gt;&lt;keyword&gt;Mice&lt;/keyword&gt;&lt;keyword&gt;Phosphorylation&lt;/keyword&gt;&lt;keyword&gt;Protein-Serine-Threonine&lt;/keyword&gt;&lt;keyword&gt;Kinases/chemistry/*classification/metabolism/*ultrastructure&lt;/keyword&gt;&lt;keyword&gt;Sequence Analysis, Protein&lt;/keyword&gt;&lt;keyword&gt;*Software&lt;/keyword&gt;&lt;keyword&gt;Substrate Specificity/genetics&lt;/keyword&gt;&lt;/keywords&gt;&lt;dates&gt;&lt;year&gt;2008&lt;/year&gt;&lt;/dates&gt;&lt;isbn&gt;1471-2105 (Electronic)&amp;#xD;1471-2105 (Linking)&lt;/isbn&gt;&lt;accession-num&gt;18501020&lt;/accession-num&gt;&lt;urls&gt;&lt;related-urls&gt;&lt;url&gt;http://www.ncbi.nlm.nih.gov/pubmed/18501020&lt;/url&gt;&lt;/related-urls&gt;&lt;/urls&gt;&lt;electronic-resource-num&gt;1471-2105-9-245 [pii]&amp;#xD;10.1186/1471-2105-9-245&lt;/electronic-resource-num&gt;&lt;language&gt;eng&lt;/language&gt;&lt;/record&gt;&lt;/Cite&gt;&lt;/EndNote&gt;</w:instrText>
      </w:r>
      <w:r w:rsidRPr="007C269C">
        <w:rPr>
          <w:rFonts w:ascii="Times New Roman" w:hAnsi="Times New Roman" w:cs="Times New Roman"/>
        </w:rPr>
        <w:fldChar w:fldCharType="separate"/>
      </w:r>
      <w:r w:rsidR="00D42073">
        <w:rPr>
          <w:rFonts w:ascii="Times New Roman" w:hAnsi="Times New Roman" w:cs="Times New Roman"/>
          <w:noProof/>
        </w:rPr>
        <w:t>(</w:t>
      </w:r>
      <w:hyperlink w:anchor="_ENREF_29" w:tooltip="Saunders, 2008 #1427" w:history="1">
        <w:r w:rsidR="008D3F32">
          <w:rPr>
            <w:rFonts w:ascii="Times New Roman" w:hAnsi="Times New Roman" w:cs="Times New Roman"/>
            <w:noProof/>
          </w:rPr>
          <w:t>29</w:t>
        </w:r>
      </w:hyperlink>
      <w:r w:rsidR="00D42073">
        <w:rPr>
          <w:rFonts w:ascii="Times New Roman" w:hAnsi="Times New Roman" w:cs="Times New Roman"/>
          <w:noProof/>
        </w:rPr>
        <w:t>)</w:t>
      </w:r>
      <w:r w:rsidRPr="007C269C">
        <w:rPr>
          <w:rFonts w:ascii="Times New Roman" w:hAnsi="Times New Roman" w:cs="Times New Roman"/>
        </w:rPr>
        <w:fldChar w:fldCharType="end"/>
      </w:r>
      <w:r w:rsidRPr="007C269C">
        <w:rPr>
          <w:rFonts w:ascii="Times New Roman" w:hAnsi="Times New Roman" w:cs="Times New Roman"/>
        </w:rPr>
        <w:t xml:space="preserve">. </w:t>
      </w:r>
      <w:r w:rsidR="00FC4098">
        <w:rPr>
          <w:rFonts w:ascii="Times New Roman" w:hAnsi="Times New Roman" w:cs="Times New Roman"/>
        </w:rPr>
        <w:t xml:space="preserve">We </w:t>
      </w:r>
      <w:r w:rsidR="00FC4098" w:rsidRPr="007C269C">
        <w:rPr>
          <w:rFonts w:ascii="Times New Roman" w:hAnsi="Times New Roman" w:cs="Times New Roman"/>
          <w:bCs/>
        </w:rPr>
        <w:t xml:space="preserve">have </w:t>
      </w:r>
      <w:r w:rsidR="00FC4098">
        <w:rPr>
          <w:rFonts w:ascii="Times New Roman" w:hAnsi="Times New Roman" w:cs="Times New Roman"/>
          <w:bCs/>
        </w:rPr>
        <w:t xml:space="preserve">previously </w:t>
      </w:r>
      <w:r w:rsidRPr="007C269C">
        <w:rPr>
          <w:rFonts w:ascii="Times New Roman" w:hAnsi="Times New Roman" w:cs="Times New Roman"/>
        </w:rPr>
        <w:t>used these principles to predict the kinase substrate specificities of 492 human protein kinases</w:t>
      </w:r>
      <w:r w:rsidR="00865DE9">
        <w:rPr>
          <w:rFonts w:ascii="Times New Roman" w:hAnsi="Times New Roman" w:cs="Times New Roman"/>
        </w:rPr>
        <w:t xml:space="preserve"> in silico </w:t>
      </w:r>
      <w:r w:rsidR="00865DE9" w:rsidRPr="007C269C">
        <w:rPr>
          <w:rFonts w:ascii="Times New Roman" w:hAnsi="Times New Roman" w:cs="Times New Roman"/>
          <w:bCs/>
        </w:rPr>
        <w:fldChar w:fldCharType="begin"/>
      </w:r>
      <w:r w:rsidR="00D42073">
        <w:rPr>
          <w:rFonts w:ascii="Times New Roman" w:hAnsi="Times New Roman" w:cs="Times New Roman"/>
          <w:bCs/>
        </w:rPr>
        <w:instrText xml:space="preserve"> ADDIN EN.CITE &lt;EndNote&gt;&lt;Cite&gt;&lt;Author&gt;Safaei&lt;/Author&gt;&lt;Year&gt;2011&lt;/Year&gt;&lt;RecNum&gt;1428&lt;/RecNum&gt;&lt;DisplayText&gt;(30)&lt;/DisplayText&gt;&lt;record&gt;&lt;rec-number&gt;1428&lt;/rec-number&gt;&lt;foreign-keys&gt;&lt;key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865DE9" w:rsidRPr="007C269C">
        <w:rPr>
          <w:rFonts w:ascii="Times New Roman" w:hAnsi="Times New Roman" w:cs="Times New Roman"/>
          <w:bCs/>
        </w:rPr>
        <w:fldChar w:fldCharType="separate"/>
      </w:r>
      <w:r w:rsidR="00D42073">
        <w:rPr>
          <w:rFonts w:ascii="Times New Roman" w:hAnsi="Times New Roman" w:cs="Times New Roman"/>
          <w:bCs/>
          <w:noProof/>
        </w:rPr>
        <w:t>(</w:t>
      </w:r>
      <w:hyperlink w:anchor="_ENREF_30" w:tooltip="Safaei, 2011 #1428" w:history="1">
        <w:r w:rsidR="008D3F32">
          <w:rPr>
            <w:rFonts w:ascii="Times New Roman" w:hAnsi="Times New Roman" w:cs="Times New Roman"/>
            <w:bCs/>
            <w:noProof/>
          </w:rPr>
          <w:t>30</w:t>
        </w:r>
      </w:hyperlink>
      <w:r w:rsidR="00D42073">
        <w:rPr>
          <w:rFonts w:ascii="Times New Roman" w:hAnsi="Times New Roman" w:cs="Times New Roman"/>
          <w:bCs/>
          <w:noProof/>
        </w:rPr>
        <w:t>)</w:t>
      </w:r>
      <w:r w:rsidR="00865DE9" w:rsidRPr="007C269C">
        <w:rPr>
          <w:rFonts w:ascii="Times New Roman" w:hAnsi="Times New Roman" w:cs="Times New Roman"/>
          <w:bCs/>
        </w:rPr>
        <w:fldChar w:fldCharType="end"/>
      </w:r>
      <w:r w:rsidRPr="007C269C">
        <w:rPr>
          <w:rFonts w:ascii="Times New Roman" w:hAnsi="Times New Roman" w:cs="Times New Roman"/>
        </w:rPr>
        <w:t xml:space="preserve">. </w:t>
      </w:r>
    </w:p>
    <w:p w14:paraId="423C9866" w14:textId="77777777" w:rsidR="00254A57" w:rsidRPr="007C269C" w:rsidRDefault="00832E70" w:rsidP="00254A57">
      <w:pPr>
        <w:spacing w:line="480" w:lineRule="auto"/>
        <w:ind w:firstLine="720"/>
        <w:rPr>
          <w:rFonts w:ascii="Times New Roman" w:hAnsi="Times New Roman" w:cs="Times New Roman"/>
        </w:rPr>
      </w:pPr>
      <w:r>
        <w:rPr>
          <w:rFonts w:ascii="Times New Roman" w:hAnsi="Times New Roman" w:cs="Times New Roman"/>
        </w:rPr>
        <w:t>W</w:t>
      </w:r>
      <w:r w:rsidR="00254A57">
        <w:rPr>
          <w:rFonts w:ascii="Times New Roman" w:hAnsi="Times New Roman" w:cs="Times New Roman"/>
        </w:rPr>
        <w:t xml:space="preserve">e have continued to develop our computational methods to further improve these analyses with refinements of the original algorithms and training data from over 10,000 kinase-protein phosphosite pairs and 8,000 kinase-peptide phosphosite pairs. We used these updated methods to generate a </w:t>
      </w:r>
      <w:r w:rsidR="00254A57" w:rsidRPr="007C269C">
        <w:rPr>
          <w:rFonts w:ascii="Times New Roman" w:hAnsi="Times New Roman" w:cs="Times New Roman"/>
        </w:rPr>
        <w:t xml:space="preserve">kinase substrate </w:t>
      </w:r>
      <w:r w:rsidR="00254A57">
        <w:rPr>
          <w:rFonts w:ascii="Times New Roman" w:hAnsi="Times New Roman" w:cs="Times New Roman"/>
        </w:rPr>
        <w:t>specificity prediction matrix (KSSPM) for</w:t>
      </w:r>
      <w:r w:rsidR="00254A57" w:rsidRPr="007C269C">
        <w:rPr>
          <w:rFonts w:ascii="Times New Roman" w:hAnsi="Times New Roman" w:cs="Times New Roman"/>
        </w:rPr>
        <w:t xml:space="preserve"> </w:t>
      </w:r>
      <w:r w:rsidR="00254A57" w:rsidRPr="00AB45E6">
        <w:rPr>
          <w:rFonts w:ascii="Times New Roman" w:hAnsi="Times New Roman" w:cs="Times New Roman"/>
          <w:i/>
        </w:rPr>
        <w:t>C. elegans</w:t>
      </w:r>
      <w:r w:rsidR="00254A57">
        <w:rPr>
          <w:rFonts w:ascii="Times New Roman" w:hAnsi="Times New Roman" w:cs="Times New Roman"/>
        </w:rPr>
        <w:t xml:space="preserve"> CMK-1</w:t>
      </w:r>
      <w:r w:rsidR="00254A57" w:rsidRPr="007C269C">
        <w:rPr>
          <w:rFonts w:ascii="Times New Roman" w:hAnsi="Times New Roman" w:cs="Times New Roman"/>
        </w:rPr>
        <w:t xml:space="preserve"> </w:t>
      </w:r>
      <w:r w:rsidR="00254A57">
        <w:rPr>
          <w:rFonts w:ascii="Times New Roman" w:hAnsi="Times New Roman" w:cs="Times New Roman"/>
        </w:rPr>
        <w:t xml:space="preserve">based on the primary amino acid sequence of its catalytic domain, and we used this KSSPM to query all of the 20,470 known </w:t>
      </w:r>
      <w:r w:rsidR="00254A57" w:rsidRPr="00551A6E">
        <w:rPr>
          <w:rFonts w:ascii="Times New Roman" w:hAnsi="Times New Roman" w:cs="Times New Roman"/>
          <w:i/>
        </w:rPr>
        <w:t>C. elegans</w:t>
      </w:r>
      <w:r w:rsidR="00254A57">
        <w:rPr>
          <w:rFonts w:ascii="Times New Roman" w:hAnsi="Times New Roman" w:cs="Times New Roman"/>
        </w:rPr>
        <w:t xml:space="preserve"> protein sequences to identify those proteins that featured the top </w:t>
      </w:r>
      <w:r w:rsidR="0088623A">
        <w:rPr>
          <w:rFonts w:ascii="Times New Roman" w:hAnsi="Times New Roman" w:cs="Times New Roman"/>
        </w:rPr>
        <w:t xml:space="preserve">600 </w:t>
      </w:r>
      <w:r w:rsidR="00254A57">
        <w:rPr>
          <w:rFonts w:ascii="Times New Roman" w:hAnsi="Times New Roman" w:cs="Times New Roman"/>
        </w:rPr>
        <w:t xml:space="preserve">highest scoring predicted phosphosites (Table S1). Next, we identified the closest human cognate proteins that featured similar phosphosites, and then scored the human phosphosites with KSSPMs for all four </w:t>
      </w:r>
      <w:r w:rsidR="00254A57" w:rsidRPr="007C269C">
        <w:rPr>
          <w:rFonts w:ascii="Times New Roman" w:hAnsi="Times New Roman" w:cs="Times New Roman"/>
        </w:rPr>
        <w:t xml:space="preserve">human CaMK1 </w:t>
      </w:r>
      <w:r w:rsidR="00254A57">
        <w:rPr>
          <w:rFonts w:ascii="Times New Roman" w:hAnsi="Times New Roman" w:cs="Times New Roman"/>
        </w:rPr>
        <w:t xml:space="preserve">isoforms </w:t>
      </w:r>
      <w:r w:rsidR="00254A57" w:rsidRPr="007C269C">
        <w:rPr>
          <w:rFonts w:ascii="Times New Roman" w:hAnsi="Times New Roman" w:cs="Times New Roman"/>
        </w:rPr>
        <w:t xml:space="preserve">and CaMK4 (which share </w:t>
      </w:r>
      <w:r w:rsidR="00254A57" w:rsidRPr="00D33538">
        <w:rPr>
          <w:rFonts w:ascii="Times New Roman" w:hAnsi="Times New Roman" w:cs="Times New Roman"/>
        </w:rPr>
        <w:t>65</w:t>
      </w:r>
      <w:r w:rsidR="00254A57" w:rsidRPr="007C269C">
        <w:rPr>
          <w:rFonts w:ascii="Times New Roman" w:hAnsi="Times New Roman" w:cs="Times New Roman"/>
        </w:rPr>
        <w:t xml:space="preserve">% </w:t>
      </w:r>
      <w:r w:rsidR="00254A57">
        <w:rPr>
          <w:rFonts w:ascii="Times New Roman" w:hAnsi="Times New Roman" w:cs="Times New Roman"/>
        </w:rPr>
        <w:t xml:space="preserve">and 44% sequence </w:t>
      </w:r>
      <w:r w:rsidR="00254A57" w:rsidRPr="007C269C">
        <w:rPr>
          <w:rFonts w:ascii="Times New Roman" w:hAnsi="Times New Roman" w:cs="Times New Roman"/>
        </w:rPr>
        <w:t>identity</w:t>
      </w:r>
      <w:r w:rsidR="00254A57">
        <w:rPr>
          <w:rFonts w:ascii="Times New Roman" w:hAnsi="Times New Roman" w:cs="Times New Roman"/>
        </w:rPr>
        <w:t xml:space="preserve">, </w:t>
      </w:r>
      <w:r w:rsidR="0088623A">
        <w:rPr>
          <w:rFonts w:ascii="Times New Roman" w:hAnsi="Times New Roman" w:cs="Times New Roman"/>
        </w:rPr>
        <w:t xml:space="preserve">as </w:t>
      </w:r>
      <w:r w:rsidR="00254A57">
        <w:rPr>
          <w:rFonts w:ascii="Times New Roman" w:hAnsi="Times New Roman" w:cs="Times New Roman"/>
        </w:rPr>
        <w:t>measured by Blastp,</w:t>
      </w:r>
      <w:r w:rsidR="00254A57" w:rsidRPr="007C269C">
        <w:rPr>
          <w:rFonts w:ascii="Times New Roman" w:hAnsi="Times New Roman" w:cs="Times New Roman"/>
        </w:rPr>
        <w:t xml:space="preserve"> with the </w:t>
      </w:r>
      <w:r w:rsidR="00254A57" w:rsidRPr="007C269C">
        <w:rPr>
          <w:rFonts w:ascii="Times New Roman" w:hAnsi="Times New Roman" w:cs="Times New Roman"/>
          <w:i/>
        </w:rPr>
        <w:t>C. elegans</w:t>
      </w:r>
      <w:r w:rsidR="00254A57" w:rsidRPr="007C269C">
        <w:rPr>
          <w:rFonts w:ascii="Times New Roman" w:hAnsi="Times New Roman" w:cs="Times New Roman"/>
        </w:rPr>
        <w:t xml:space="preserve"> CMK-1 protein, respectively</w:t>
      </w:r>
      <w:r w:rsidR="00F1316A">
        <w:rPr>
          <w:rFonts w:ascii="Times New Roman" w:hAnsi="Times New Roman" w:cs="Times New Roman"/>
        </w:rPr>
        <w:t>; Fig.</w:t>
      </w:r>
      <w:r w:rsidR="00254A57">
        <w:rPr>
          <w:rFonts w:ascii="Times New Roman" w:hAnsi="Times New Roman" w:cs="Times New Roman"/>
        </w:rPr>
        <w:t xml:space="preserve"> S4</w:t>
      </w:r>
      <w:r w:rsidR="00254A57" w:rsidRPr="007C269C">
        <w:rPr>
          <w:rFonts w:ascii="Times New Roman" w:hAnsi="Times New Roman" w:cs="Times New Roman"/>
        </w:rPr>
        <w:t>)</w:t>
      </w:r>
      <w:r w:rsidR="00254A57">
        <w:rPr>
          <w:rFonts w:ascii="Times New Roman" w:hAnsi="Times New Roman" w:cs="Times New Roman"/>
        </w:rPr>
        <w:t xml:space="preserve">. Of particular interest were those </w:t>
      </w:r>
      <w:r w:rsidR="00254A57" w:rsidRPr="00551A6E">
        <w:rPr>
          <w:rFonts w:ascii="Times New Roman" w:hAnsi="Times New Roman" w:cs="Times New Roman"/>
          <w:i/>
        </w:rPr>
        <w:t>C. elegans</w:t>
      </w:r>
      <w:r w:rsidR="00254A57">
        <w:rPr>
          <w:rFonts w:ascii="Times New Roman" w:hAnsi="Times New Roman" w:cs="Times New Roman"/>
        </w:rPr>
        <w:t xml:space="preserve"> protein and phosphosites that were highly conserved in </w:t>
      </w:r>
      <w:r w:rsidR="00F146D3" w:rsidRPr="00CD7702">
        <w:rPr>
          <w:rFonts w:ascii="Times New Roman" w:hAnsi="Times New Roman" w:cs="Times New Roman"/>
          <w:i/>
        </w:rPr>
        <w:t>H</w:t>
      </w:r>
      <w:r w:rsidR="00254A57" w:rsidRPr="00CD7702">
        <w:rPr>
          <w:rFonts w:ascii="Times New Roman" w:hAnsi="Times New Roman" w:cs="Times New Roman"/>
          <w:i/>
        </w:rPr>
        <w:t>omo sapiens</w:t>
      </w:r>
      <w:r w:rsidR="00254A57">
        <w:rPr>
          <w:rFonts w:ascii="Times New Roman" w:hAnsi="Times New Roman" w:cs="Times New Roman"/>
        </w:rPr>
        <w:t xml:space="preserve"> and predicted to be targeted by human CaMK1 isoforms and CaMK4. Such high evolutionary conservation would support important functional roles for these kinase-substrate pairs. More information about the predicted phosphorylation of these human phosphosites by human protein kinases and their evolutionary conservation in over 20 other species is available in the PhosphoNET website at www.phosphonet.ca.</w:t>
      </w:r>
    </w:p>
    <w:p w14:paraId="29AF4910" w14:textId="6EF6CD1D" w:rsidR="00D75B56" w:rsidRPr="007C269C" w:rsidDel="008644CA" w:rsidRDefault="00D75B56" w:rsidP="00CD7702">
      <w:pPr>
        <w:spacing w:line="480" w:lineRule="auto"/>
        <w:ind w:firstLine="720"/>
        <w:rPr>
          <w:del w:id="246" w:author="Evan" w:date="2016-04-17T20:53:00Z"/>
          <w:rFonts w:ascii="Times New Roman" w:hAnsi="Times New Roman" w:cs="Times New Roman"/>
        </w:rPr>
      </w:pPr>
      <w:del w:id="247" w:author="Evan" w:date="2016-04-17T20:53:00Z">
        <w:r w:rsidRPr="007C269C" w:rsidDel="008644CA">
          <w:rPr>
            <w:rFonts w:ascii="Times New Roman" w:hAnsi="Times New Roman" w:cs="Times New Roman"/>
          </w:rPr>
          <w:delText xml:space="preserve"> </w:delText>
        </w:r>
        <w:r w:rsidR="0078403F" w:rsidDel="008644CA">
          <w:rPr>
            <w:rFonts w:ascii="Times New Roman" w:hAnsi="Times New Roman" w:cs="Times New Roman"/>
          </w:rPr>
          <w:tab/>
          <w:delText xml:space="preserve"> </w:delText>
        </w:r>
      </w:del>
    </w:p>
    <w:p w14:paraId="4492B3A5" w14:textId="4A33422A" w:rsidR="00D75B56" w:rsidRPr="007C269C" w:rsidDel="008644CA" w:rsidRDefault="00D75B56" w:rsidP="00B201DA">
      <w:pPr>
        <w:spacing w:line="480" w:lineRule="auto"/>
        <w:rPr>
          <w:del w:id="248" w:author="Evan" w:date="2016-04-17T20:53:00Z"/>
          <w:rFonts w:ascii="Times New Roman" w:hAnsi="Times New Roman" w:cs="Times New Roman"/>
          <w:b/>
        </w:rPr>
      </w:pPr>
      <w:del w:id="249" w:author="Evan" w:date="2016-04-17T20:53:00Z">
        <w:r w:rsidRPr="007C269C" w:rsidDel="008644CA">
          <w:rPr>
            <w:rFonts w:ascii="Times New Roman" w:hAnsi="Times New Roman" w:cs="Times New Roman"/>
            <w:b/>
          </w:rPr>
          <w:delText>Mutations in Putative CMK-1 Phospho-targets Result in Habituation Deficits</w:delText>
        </w:r>
      </w:del>
    </w:p>
    <w:p w14:paraId="4B0289B2" w14:textId="3C6EB407" w:rsidR="00D75B56" w:rsidRPr="007C269C" w:rsidRDefault="00D75B56" w:rsidP="00986BC2">
      <w:pPr>
        <w:spacing w:line="480" w:lineRule="auto"/>
        <w:ind w:firstLine="720"/>
        <w:rPr>
          <w:rFonts w:ascii="Times New Roman" w:hAnsi="Times New Roman" w:cs="Times New Roman"/>
        </w:rPr>
      </w:pPr>
      <w:r w:rsidRPr="007C269C">
        <w:rPr>
          <w:rFonts w:ascii="Times New Roman" w:hAnsi="Times New Roman" w:cs="Times New Roman"/>
        </w:rPr>
        <w:t xml:space="preserve">We used the above-generated list </w:t>
      </w:r>
      <w:r w:rsidR="00CF6FEE" w:rsidRPr="007C269C">
        <w:rPr>
          <w:rFonts w:ascii="Times New Roman" w:hAnsi="Times New Roman" w:cs="Times New Roman"/>
        </w:rPr>
        <w:t xml:space="preserve">of </w:t>
      </w:r>
      <w:r w:rsidR="002315C2">
        <w:rPr>
          <w:rFonts w:ascii="Times New Roman" w:hAnsi="Times New Roman" w:cs="Times New Roman"/>
        </w:rPr>
        <w:t xml:space="preserve">600 </w:t>
      </w:r>
      <w:r w:rsidR="00473AEF">
        <w:rPr>
          <w:rFonts w:ascii="Times New Roman" w:hAnsi="Times New Roman" w:cs="Times New Roman"/>
        </w:rPr>
        <w:t>phosphosites in</w:t>
      </w:r>
      <w:r w:rsidR="00473AEF" w:rsidRPr="007C269C">
        <w:rPr>
          <w:rFonts w:ascii="Times New Roman" w:hAnsi="Times New Roman" w:cs="Times New Roman"/>
        </w:rPr>
        <w:t xml:space="preserve"> 37</w:t>
      </w:r>
      <w:r w:rsidR="00353124">
        <w:rPr>
          <w:rFonts w:ascii="Times New Roman" w:hAnsi="Times New Roman" w:cs="Times New Roman"/>
        </w:rPr>
        <w:t>3</w:t>
      </w:r>
      <w:r w:rsidR="00473AEF" w:rsidRPr="007C269C">
        <w:rPr>
          <w:rFonts w:ascii="Times New Roman" w:hAnsi="Times New Roman" w:cs="Times New Roman"/>
        </w:rPr>
        <w:t xml:space="preserve"> </w:t>
      </w:r>
      <w:r w:rsidR="00473AEF" w:rsidRPr="0022520A">
        <w:rPr>
          <w:rFonts w:ascii="Times New Roman" w:hAnsi="Times New Roman" w:cs="Times New Roman"/>
          <w:i/>
        </w:rPr>
        <w:t>C. elegans</w:t>
      </w:r>
      <w:r w:rsidR="00473AEF">
        <w:rPr>
          <w:rFonts w:ascii="Times New Roman" w:hAnsi="Times New Roman" w:cs="Times New Roman"/>
        </w:rPr>
        <w:t xml:space="preserve"> proteins</w:t>
      </w:r>
      <w:r w:rsidR="00CF6FEE" w:rsidRPr="007C269C">
        <w:rPr>
          <w:rFonts w:ascii="Times New Roman" w:hAnsi="Times New Roman" w:cs="Times New Roman"/>
        </w:rPr>
        <w:t xml:space="preserve"> predicted </w:t>
      </w:r>
      <w:r w:rsidR="00473AEF">
        <w:rPr>
          <w:rFonts w:ascii="Times New Roman" w:hAnsi="Times New Roman" w:cs="Times New Roman"/>
        </w:rPr>
        <w:t xml:space="preserve">to be </w:t>
      </w:r>
      <w:r w:rsidR="00CF6FEE" w:rsidRPr="007C269C">
        <w:rPr>
          <w:rFonts w:ascii="Times New Roman" w:hAnsi="Times New Roman" w:cs="Times New Roman"/>
        </w:rPr>
        <w:t>CMK-1 targets</w:t>
      </w:r>
      <w:del w:id="250" w:author="Evan" w:date="2016-04-17T20:50:00Z">
        <w:r w:rsidR="00CF6FEE" w:rsidRPr="007C269C" w:rsidDel="008644CA">
          <w:rPr>
            <w:rFonts w:ascii="Times New Roman" w:hAnsi="Times New Roman" w:cs="Times New Roman"/>
          </w:rPr>
          <w:delText xml:space="preserve"> and </w:delText>
        </w:r>
        <w:r w:rsidRPr="007C269C" w:rsidDel="008644CA">
          <w:rPr>
            <w:rFonts w:ascii="Times New Roman" w:hAnsi="Times New Roman" w:cs="Times New Roman"/>
            <w:i/>
          </w:rPr>
          <w:delText>C. elegans</w:delText>
        </w:r>
        <w:r w:rsidRPr="007C269C" w:rsidDel="008644CA">
          <w:rPr>
            <w:rFonts w:ascii="Times New Roman" w:hAnsi="Times New Roman" w:cs="Times New Roman"/>
          </w:rPr>
          <w:delText xml:space="preserve"> </w:delText>
        </w:r>
        <w:r w:rsidR="000F5B41" w:rsidDel="008644CA">
          <w:rPr>
            <w:rFonts w:ascii="Times New Roman" w:hAnsi="Times New Roman" w:cs="Times New Roman"/>
          </w:rPr>
          <w:delText xml:space="preserve">tissue-specific </w:delText>
        </w:r>
        <w:r w:rsidRPr="007C269C" w:rsidDel="008644CA">
          <w:rPr>
            <w:rFonts w:ascii="Times New Roman" w:hAnsi="Times New Roman" w:cs="Times New Roman"/>
          </w:rPr>
          <w:delText>gene expression data</w:delText>
        </w:r>
      </w:del>
      <w:r w:rsidRPr="007C269C">
        <w:rPr>
          <w:rFonts w:ascii="Times New Roman" w:hAnsi="Times New Roman" w:cs="Times New Roman"/>
        </w:rPr>
        <w:t xml:space="preserve"> to prioritize candidates. </w:t>
      </w:r>
      <w:del w:id="251" w:author="Evan" w:date="2016-04-17T20:52:00Z">
        <w:r w:rsidR="00DE0D5D" w:rsidRPr="007C269C" w:rsidDel="008644CA">
          <w:rPr>
            <w:rFonts w:ascii="Times New Roman" w:hAnsi="Times New Roman" w:cs="Times New Roman"/>
          </w:rPr>
          <w:delText>Because</w:delText>
        </w:r>
        <w:r w:rsidRPr="007C269C" w:rsidDel="008644CA">
          <w:rPr>
            <w:rFonts w:ascii="Times New Roman" w:hAnsi="Times New Roman" w:cs="Times New Roman"/>
          </w:rPr>
          <w:delText xml:space="preserve"> we showed that CMK-1 acts in the </w:delText>
        </w:r>
        <w:r w:rsidR="001827E8" w:rsidRPr="007C269C" w:rsidDel="008644CA">
          <w:rPr>
            <w:rFonts w:ascii="Times New Roman" w:hAnsi="Times New Roman" w:cs="Times New Roman"/>
          </w:rPr>
          <w:delText xml:space="preserve">sensory </w:delText>
        </w:r>
        <w:r w:rsidRPr="007C269C" w:rsidDel="008644CA">
          <w:rPr>
            <w:rFonts w:ascii="Times New Roman" w:hAnsi="Times New Roman" w:cs="Times New Roman"/>
          </w:rPr>
          <w:delText>touch receptor neurons for habituation, we reasoned that downstream targets</w:delText>
        </w:r>
        <w:r w:rsidR="005B05B7" w:rsidDel="008644CA">
          <w:rPr>
            <w:rFonts w:ascii="Times New Roman" w:hAnsi="Times New Roman" w:cs="Times New Roman"/>
          </w:rPr>
          <w:delText xml:space="preserve"> for this behavior</w:delText>
        </w:r>
        <w:r w:rsidRPr="007C269C" w:rsidDel="008644CA">
          <w:rPr>
            <w:rFonts w:ascii="Times New Roman" w:hAnsi="Times New Roman" w:cs="Times New Roman"/>
          </w:rPr>
          <w:delText xml:space="preserve"> should also be expressed in these neurons. </w:delText>
        </w:r>
        <w:r w:rsidR="005B05B7" w:rsidDel="008644CA">
          <w:rPr>
            <w:rFonts w:ascii="Times New Roman" w:hAnsi="Times New Roman" w:cs="Times New Roman"/>
          </w:rPr>
          <w:delText>Therefore, w</w:delText>
        </w:r>
        <w:r w:rsidRPr="007C269C" w:rsidDel="008644CA">
          <w:rPr>
            <w:rFonts w:ascii="Times New Roman" w:hAnsi="Times New Roman" w:cs="Times New Roman"/>
          </w:rPr>
          <w:delText xml:space="preserve">e reduced the list of candidates to only those genes </w:delText>
        </w:r>
        <w:r w:rsidR="00CA193F" w:rsidDel="008644CA">
          <w:rPr>
            <w:rFonts w:ascii="Times New Roman" w:hAnsi="Times New Roman" w:cs="Times New Roman"/>
          </w:rPr>
          <w:delText>for which</w:delText>
        </w:r>
        <w:r w:rsidR="00CA193F" w:rsidRPr="007C269C" w:rsidDel="008644CA">
          <w:rPr>
            <w:rFonts w:ascii="Times New Roman" w:hAnsi="Times New Roman" w:cs="Times New Roman"/>
          </w:rPr>
          <w:delText xml:space="preserve"> </w:delText>
        </w:r>
        <w:r w:rsidRPr="007C269C" w:rsidDel="008644CA">
          <w:rPr>
            <w:rFonts w:ascii="Times New Roman" w:hAnsi="Times New Roman" w:cs="Times New Roman"/>
          </w:rPr>
          <w:delText xml:space="preserve">there </w:delText>
        </w:r>
        <w:r w:rsidR="00057CF0" w:rsidDel="008644CA">
          <w:rPr>
            <w:rFonts w:ascii="Times New Roman" w:hAnsi="Times New Roman" w:cs="Times New Roman"/>
          </w:rPr>
          <w:delText>is</w:delText>
        </w:r>
        <w:r w:rsidR="00057CF0" w:rsidRPr="007C269C" w:rsidDel="008644CA">
          <w:rPr>
            <w:rFonts w:ascii="Times New Roman" w:hAnsi="Times New Roman" w:cs="Times New Roman"/>
          </w:rPr>
          <w:delText xml:space="preserve"> </w:delText>
        </w:r>
        <w:r w:rsidRPr="007C269C" w:rsidDel="008644CA">
          <w:rPr>
            <w:rFonts w:ascii="Times New Roman" w:hAnsi="Times New Roman" w:cs="Times New Roman"/>
          </w:rPr>
          <w:delText>evidence that they are expressed in sensory neurons</w:delText>
        </w:r>
        <w:r w:rsidR="00DF687A" w:rsidDel="008644CA">
          <w:rPr>
            <w:rFonts w:ascii="Times New Roman" w:hAnsi="Times New Roman" w:cs="Times New Roman"/>
          </w:rPr>
          <w:delText xml:space="preserve"> (see methods)</w:delText>
        </w:r>
        <w:r w:rsidRPr="007C269C" w:rsidDel="008644CA">
          <w:rPr>
            <w:rFonts w:ascii="Times New Roman" w:hAnsi="Times New Roman" w:cs="Times New Roman"/>
          </w:rPr>
          <w:delText xml:space="preserve">. By doing this we reduced the number of predicted CMK-1 targets </w:delText>
        </w:r>
        <w:r w:rsidR="00110C3F" w:rsidDel="008644CA">
          <w:rPr>
            <w:rFonts w:ascii="Times New Roman" w:hAnsi="Times New Roman" w:cs="Times New Roman"/>
          </w:rPr>
          <w:delText xml:space="preserve">down </w:delText>
        </w:r>
        <w:r w:rsidRPr="007C269C" w:rsidDel="008644CA">
          <w:rPr>
            <w:rFonts w:ascii="Times New Roman" w:hAnsi="Times New Roman" w:cs="Times New Roman"/>
          </w:rPr>
          <w:delText>to 154 proteins (</w:delText>
        </w:r>
        <w:r w:rsidR="00544A6D" w:rsidDel="008644CA">
          <w:rPr>
            <w:rFonts w:ascii="Times New Roman" w:hAnsi="Times New Roman" w:cs="Times New Roman"/>
          </w:rPr>
          <w:delText xml:space="preserve">Table </w:delText>
        </w:r>
        <w:r w:rsidR="00043C35" w:rsidDel="008644CA">
          <w:rPr>
            <w:rFonts w:ascii="Times New Roman" w:hAnsi="Times New Roman" w:cs="Times New Roman"/>
          </w:rPr>
          <w:delText>S2</w:delText>
        </w:r>
        <w:r w:rsidRPr="007C269C" w:rsidDel="008644CA">
          <w:rPr>
            <w:rFonts w:ascii="Times New Roman" w:hAnsi="Times New Roman" w:cs="Times New Roman"/>
          </w:rPr>
          <w:delText xml:space="preserve">). </w:delText>
        </w:r>
      </w:del>
      <w:r w:rsidRPr="007C269C">
        <w:rPr>
          <w:rFonts w:ascii="Times New Roman" w:hAnsi="Times New Roman" w:cs="Times New Roman"/>
        </w:rPr>
        <w:t xml:space="preserve">We </w:t>
      </w:r>
      <w:del w:id="252" w:author="Evan" w:date="2016-04-17T20:52:00Z">
        <w:r w:rsidR="00C22F07" w:rsidRPr="007C269C" w:rsidDel="008644CA">
          <w:rPr>
            <w:rFonts w:ascii="Times New Roman" w:hAnsi="Times New Roman" w:cs="Times New Roman"/>
          </w:rPr>
          <w:delText xml:space="preserve">further </w:delText>
        </w:r>
        <w:r w:rsidR="003617DA" w:rsidRPr="007C269C" w:rsidDel="008644CA">
          <w:rPr>
            <w:rFonts w:ascii="Times New Roman" w:hAnsi="Times New Roman" w:cs="Times New Roman"/>
          </w:rPr>
          <w:delText xml:space="preserve">prioritized </w:delText>
        </w:r>
        <w:r w:rsidR="00C22F07" w:rsidRPr="007C269C" w:rsidDel="008644CA">
          <w:rPr>
            <w:rFonts w:ascii="Times New Roman" w:hAnsi="Times New Roman" w:cs="Times New Roman"/>
          </w:rPr>
          <w:delText xml:space="preserve">and tested only </w:delText>
        </w:r>
      </w:del>
      <w:ins w:id="253" w:author="Evan" w:date="2016-04-17T20:52:00Z">
        <w:r w:rsidR="008644CA">
          <w:rPr>
            <w:rFonts w:ascii="Times New Roman" w:hAnsi="Times New Roman" w:cs="Times New Roman"/>
          </w:rPr>
          <w:t xml:space="preserve">focused on </w:t>
        </w:r>
      </w:ins>
      <w:r w:rsidR="00C22F07" w:rsidRPr="007C269C">
        <w:rPr>
          <w:rFonts w:ascii="Times New Roman" w:hAnsi="Times New Roman" w:cs="Times New Roman"/>
        </w:rPr>
        <w:t>the candidates</w:t>
      </w:r>
      <w:r w:rsidR="00057CF0">
        <w:rPr>
          <w:rFonts w:ascii="Times New Roman" w:hAnsi="Times New Roman" w:cs="Times New Roman"/>
        </w:rPr>
        <w:t xml:space="preserve"> that</w:t>
      </w:r>
      <w:r w:rsidR="00057CF0" w:rsidRPr="007C269C">
        <w:rPr>
          <w:rFonts w:ascii="Times New Roman" w:hAnsi="Times New Roman" w:cs="Times New Roman"/>
        </w:rPr>
        <w:t xml:space="preserve"> had been previously shown to interact with CaMKs</w:t>
      </w:r>
      <w:r w:rsidR="00C22F07" w:rsidRPr="007C269C">
        <w:rPr>
          <w:rFonts w:ascii="Times New Roman" w:hAnsi="Times New Roman" w:cs="Times New Roman"/>
        </w:rPr>
        <w:t xml:space="preserve"> </w:t>
      </w:r>
      <w:r w:rsidR="00CA193F">
        <w:rPr>
          <w:rFonts w:ascii="Times New Roman" w:hAnsi="Times New Roman" w:cs="Times New Roman"/>
        </w:rPr>
        <w:t xml:space="preserve">for which </w:t>
      </w:r>
      <w:r w:rsidR="00690221">
        <w:rPr>
          <w:rFonts w:ascii="Times New Roman" w:hAnsi="Times New Roman" w:cs="Times New Roman"/>
        </w:rPr>
        <w:t>testable</w:t>
      </w:r>
      <w:r w:rsidR="00C22F07" w:rsidRPr="007C269C">
        <w:rPr>
          <w:rFonts w:ascii="Times New Roman" w:hAnsi="Times New Roman" w:cs="Times New Roman"/>
        </w:rPr>
        <w:t xml:space="preserve"> knockout mutant alleles were available, </w:t>
      </w:r>
      <w:r w:rsidR="003617DA" w:rsidRPr="007C269C">
        <w:rPr>
          <w:rFonts w:ascii="Times New Roman" w:hAnsi="Times New Roman" w:cs="Times New Roman"/>
        </w:rPr>
        <w:t xml:space="preserve">as well those ranked within the top 20 </w:t>
      </w:r>
      <w:r w:rsidR="00986BC2" w:rsidRPr="007C269C">
        <w:rPr>
          <w:rFonts w:ascii="Times New Roman" w:hAnsi="Times New Roman" w:cs="Times New Roman"/>
        </w:rPr>
        <w:t xml:space="preserve">by p-site score </w:t>
      </w:r>
      <w:r w:rsidRPr="007C269C">
        <w:rPr>
          <w:rFonts w:ascii="Times New Roman" w:hAnsi="Times New Roman" w:cs="Times New Roman"/>
        </w:rPr>
        <w:t xml:space="preserve">and assayed them for habituation at a 60 s ISI. </w:t>
      </w:r>
      <w:r w:rsidR="0055455C">
        <w:rPr>
          <w:rFonts w:ascii="Times New Roman" w:hAnsi="Times New Roman" w:cs="Times New Roman"/>
        </w:rPr>
        <w:t xml:space="preserve">Out of the </w:t>
      </w:r>
      <w:r w:rsidR="00DF56F2">
        <w:rPr>
          <w:rFonts w:ascii="Times New Roman" w:hAnsi="Times New Roman" w:cs="Times New Roman"/>
        </w:rPr>
        <w:t xml:space="preserve">22 </w:t>
      </w:r>
      <w:r w:rsidR="0055455C">
        <w:rPr>
          <w:rFonts w:ascii="Times New Roman" w:hAnsi="Times New Roman" w:cs="Times New Roman"/>
        </w:rPr>
        <w:t>mutants test</w:t>
      </w:r>
      <w:r w:rsidR="00B4787C">
        <w:rPr>
          <w:rFonts w:ascii="Times New Roman" w:hAnsi="Times New Roman" w:cs="Times New Roman"/>
        </w:rPr>
        <w:t>ed</w:t>
      </w:r>
      <w:ins w:id="254" w:author="Evan" w:date="2016-04-18T10:20:00Z">
        <w:r w:rsidR="00583F9A">
          <w:rPr>
            <w:rFonts w:ascii="Times New Roman" w:hAnsi="Times New Roman" w:cs="Times New Roman"/>
          </w:rPr>
          <w:t xml:space="preserve"> to date</w:t>
        </w:r>
      </w:ins>
      <w:r w:rsidR="0055455C">
        <w:rPr>
          <w:rFonts w:ascii="Times New Roman" w:hAnsi="Times New Roman" w:cs="Times New Roman"/>
        </w:rPr>
        <w:t xml:space="preserve">, </w:t>
      </w:r>
      <w:r w:rsidR="000E40F7" w:rsidRPr="000E40F7">
        <w:rPr>
          <w:rFonts w:ascii="Times New Roman" w:hAnsi="Times New Roman" w:cs="Times New Roman"/>
        </w:rPr>
        <w:t>1</w:t>
      </w:r>
      <w:r w:rsidR="00DF56F2">
        <w:rPr>
          <w:rFonts w:ascii="Times New Roman" w:hAnsi="Times New Roman" w:cs="Times New Roman"/>
        </w:rPr>
        <w:t>7</w:t>
      </w:r>
      <w:r w:rsidRPr="007C269C">
        <w:rPr>
          <w:rFonts w:ascii="Times New Roman" w:hAnsi="Times New Roman" w:cs="Times New Roman"/>
        </w:rPr>
        <w:t xml:space="preserve"> </w:t>
      </w:r>
      <w:del w:id="255" w:author="Evan" w:date="2016-04-18T10:20:00Z">
        <w:r w:rsidRPr="007C269C" w:rsidDel="00583F9A">
          <w:rPr>
            <w:rFonts w:ascii="Times New Roman" w:hAnsi="Times New Roman" w:cs="Times New Roman"/>
          </w:rPr>
          <w:delText xml:space="preserve">mutants </w:delText>
        </w:r>
      </w:del>
      <w:r w:rsidRPr="007C269C">
        <w:rPr>
          <w:rFonts w:ascii="Times New Roman" w:hAnsi="Times New Roman" w:cs="Times New Roman"/>
        </w:rPr>
        <w:t>were observed to show a</w:t>
      </w:r>
      <w:r w:rsidR="00B333A7">
        <w:rPr>
          <w:rFonts w:ascii="Times New Roman" w:hAnsi="Times New Roman" w:cs="Times New Roman"/>
        </w:rPr>
        <w:t xml:space="preserve">n initial response </w:t>
      </w:r>
      <w:r w:rsidR="00B56688">
        <w:rPr>
          <w:rFonts w:ascii="Times New Roman" w:hAnsi="Times New Roman" w:cs="Times New Roman"/>
        </w:rPr>
        <w:t>and/</w:t>
      </w:r>
      <w:r w:rsidR="00F1316A">
        <w:rPr>
          <w:rFonts w:ascii="Times New Roman" w:hAnsi="Times New Roman" w:cs="Times New Roman"/>
        </w:rPr>
        <w:t>or habituation phenotype</w:t>
      </w:r>
      <w:r w:rsidR="00077619">
        <w:rPr>
          <w:rFonts w:ascii="Times New Roman" w:hAnsi="Times New Roman" w:cs="Times New Roman"/>
        </w:rPr>
        <w:t xml:space="preserve"> (Fig</w:t>
      </w:r>
      <w:r w:rsidR="00F1316A">
        <w:rPr>
          <w:rFonts w:ascii="Times New Roman" w:hAnsi="Times New Roman" w:cs="Times New Roman"/>
        </w:rPr>
        <w:t>.</w:t>
      </w:r>
      <w:r w:rsidRPr="007C269C">
        <w:rPr>
          <w:rFonts w:ascii="Times New Roman" w:hAnsi="Times New Roman" w:cs="Times New Roman"/>
        </w:rPr>
        <w:t xml:space="preserve"> </w:t>
      </w:r>
      <w:r w:rsidR="00494624" w:rsidRPr="007C269C">
        <w:rPr>
          <w:rFonts w:ascii="Times New Roman" w:hAnsi="Times New Roman" w:cs="Times New Roman"/>
        </w:rPr>
        <w:t>S</w:t>
      </w:r>
      <w:r w:rsidR="000F1534">
        <w:rPr>
          <w:rFonts w:ascii="Times New Roman" w:hAnsi="Times New Roman" w:cs="Times New Roman"/>
        </w:rPr>
        <w:t>5</w:t>
      </w:r>
      <w:r w:rsidR="001F3AB3">
        <w:rPr>
          <w:rFonts w:ascii="Times New Roman" w:hAnsi="Times New Roman" w:cs="Times New Roman"/>
        </w:rPr>
        <w:t>, S6</w:t>
      </w:r>
      <w:r w:rsidR="006428AD">
        <w:rPr>
          <w:rFonts w:ascii="Times New Roman" w:hAnsi="Times New Roman" w:cs="Times New Roman"/>
        </w:rPr>
        <w:t xml:space="preserve"> and Table 1</w:t>
      </w:r>
      <w:r w:rsidRPr="007C269C">
        <w:rPr>
          <w:rFonts w:ascii="Times New Roman" w:hAnsi="Times New Roman" w:cs="Times New Roman"/>
        </w:rPr>
        <w:t xml:space="preserve">). We created a Venn diagram grouping genes </w:t>
      </w:r>
      <w:r w:rsidR="006428AD">
        <w:rPr>
          <w:rFonts w:ascii="Times New Roman" w:hAnsi="Times New Roman" w:cs="Times New Roman"/>
        </w:rPr>
        <w:t>which when mutated</w:t>
      </w:r>
      <w:r w:rsidRPr="007C269C">
        <w:rPr>
          <w:rFonts w:ascii="Times New Roman" w:hAnsi="Times New Roman" w:cs="Times New Roman"/>
        </w:rPr>
        <w:t xml:space="preserve"> showed simil</w:t>
      </w:r>
      <w:r w:rsidR="00F1316A">
        <w:rPr>
          <w:rFonts w:ascii="Times New Roman" w:hAnsi="Times New Roman" w:cs="Times New Roman"/>
        </w:rPr>
        <w:t>ar behavioral phenotypes (Fig.</w:t>
      </w:r>
      <w:r w:rsidRPr="007C269C">
        <w:rPr>
          <w:rFonts w:ascii="Times New Roman" w:hAnsi="Times New Roman" w:cs="Times New Roman"/>
        </w:rPr>
        <w:t xml:space="preserve"> </w:t>
      </w:r>
      <w:r w:rsidR="00F979A8">
        <w:rPr>
          <w:rFonts w:ascii="Times New Roman" w:hAnsi="Times New Roman" w:cs="Times New Roman"/>
        </w:rPr>
        <w:t>4</w:t>
      </w:r>
      <w:r w:rsidRPr="007C269C">
        <w:rPr>
          <w:rFonts w:ascii="Times New Roman" w:hAnsi="Times New Roman" w:cs="Times New Roman"/>
        </w:rPr>
        <w:t xml:space="preserve">). </w:t>
      </w:r>
    </w:p>
    <w:p w14:paraId="3B6959D1" w14:textId="77777777" w:rsidR="00D75B56" w:rsidRPr="007C269C" w:rsidRDefault="00D75B56" w:rsidP="00B201DA">
      <w:pPr>
        <w:spacing w:line="480" w:lineRule="auto"/>
        <w:rPr>
          <w:rFonts w:ascii="Times New Roman" w:hAnsi="Times New Roman" w:cs="Times New Roman"/>
        </w:rPr>
      </w:pPr>
    </w:p>
    <w:p w14:paraId="53A76CD5"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O-GlcN</w:t>
      </w:r>
      <w:r w:rsidR="002128BC">
        <w:rPr>
          <w:rFonts w:ascii="Times New Roman" w:hAnsi="Times New Roman" w:cs="Times New Roman"/>
          <w:b/>
        </w:rPr>
        <w:t>A</w:t>
      </w:r>
      <w:r w:rsidRPr="007C269C">
        <w:rPr>
          <w:rFonts w:ascii="Times New Roman" w:hAnsi="Times New Roman" w:cs="Times New Roman"/>
          <w:b/>
        </w:rPr>
        <w:t xml:space="preserve">c transferase, OGT-1, </w:t>
      </w:r>
      <w:r w:rsidR="00B21EC8">
        <w:rPr>
          <w:rFonts w:ascii="Times New Roman" w:hAnsi="Times New Roman" w:cs="Times New Roman"/>
          <w:b/>
        </w:rPr>
        <w:t>Functions</w:t>
      </w:r>
      <w:r w:rsidR="002D2069">
        <w:rPr>
          <w:rFonts w:ascii="Times New Roman" w:hAnsi="Times New Roman" w:cs="Times New Roman"/>
          <w:b/>
        </w:rPr>
        <w:t xml:space="preserve"> in</w:t>
      </w:r>
      <w:r w:rsidRPr="007C269C">
        <w:rPr>
          <w:rFonts w:ascii="Times New Roman" w:hAnsi="Times New Roman" w:cs="Times New Roman"/>
          <w:b/>
        </w:rPr>
        <w:t xml:space="preserve"> Habituation and is Expressed in the Nervous System, including the Touch Receptor Neurons</w:t>
      </w:r>
    </w:p>
    <w:p w14:paraId="59071346" w14:textId="4FDF743C" w:rsidR="00123218" w:rsidRDefault="00D75B56" w:rsidP="00156211">
      <w:pPr>
        <w:spacing w:line="480" w:lineRule="auto"/>
        <w:ind w:firstLine="720"/>
        <w:rPr>
          <w:rFonts w:ascii="Times New Roman" w:hAnsi="Times New Roman" w:cs="Times New Roman"/>
        </w:rPr>
      </w:pPr>
      <w:r w:rsidRPr="007C269C">
        <w:rPr>
          <w:rFonts w:ascii="Times New Roman" w:hAnsi="Times New Roman" w:cs="Times New Roman"/>
          <w:i/>
        </w:rPr>
        <w:t>ogt-1</w:t>
      </w:r>
      <w:r w:rsidRPr="007C269C">
        <w:rPr>
          <w:rFonts w:ascii="Times New Roman" w:hAnsi="Times New Roman" w:cs="Times New Roman"/>
        </w:rPr>
        <w:t xml:space="preserve"> mutants were observed to have a</w:t>
      </w:r>
      <w:r w:rsidR="00B333A7">
        <w:rPr>
          <w:rFonts w:ascii="Times New Roman" w:hAnsi="Times New Roman" w:cs="Times New Roman"/>
        </w:rPr>
        <w:t xml:space="preserve">n initial </w:t>
      </w:r>
      <w:r w:rsidR="00513389">
        <w:rPr>
          <w:rFonts w:ascii="Times New Roman" w:hAnsi="Times New Roman" w:cs="Times New Roman"/>
        </w:rPr>
        <w:t xml:space="preserve">mechanosensory </w:t>
      </w:r>
      <w:r w:rsidR="00B333A7">
        <w:rPr>
          <w:rFonts w:ascii="Times New Roman" w:hAnsi="Times New Roman" w:cs="Times New Roman"/>
        </w:rPr>
        <w:t xml:space="preserve">response </w:t>
      </w:r>
      <w:r w:rsidRPr="007C269C">
        <w:rPr>
          <w:rFonts w:ascii="Times New Roman" w:hAnsi="Times New Roman" w:cs="Times New Roman"/>
        </w:rPr>
        <w:t xml:space="preserve">and habituation phenotype that was strikingly similar to </w:t>
      </w:r>
      <w:r w:rsidRPr="008644CA">
        <w:rPr>
          <w:rFonts w:ascii="Times New Roman" w:hAnsi="Times New Roman" w:cs="Times New Roman"/>
          <w:i/>
          <w:rPrChange w:id="256" w:author="Evan" w:date="2016-04-17T20:53:00Z">
            <w:rPr>
              <w:rFonts w:ascii="Times New Roman" w:hAnsi="Times New Roman" w:cs="Times New Roman"/>
            </w:rPr>
          </w:rPrChange>
        </w:rPr>
        <w:t>cmk-1</w:t>
      </w:r>
      <w:r w:rsidRPr="007C269C">
        <w:rPr>
          <w:rFonts w:ascii="Times New Roman" w:hAnsi="Times New Roman" w:cs="Times New Roman"/>
        </w:rPr>
        <w:t xml:space="preserve"> mutants</w:t>
      </w:r>
      <w:r w:rsidR="006C2B87">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ogt-1(ok430)</w:t>
      </w:r>
      <w:r w:rsidRPr="007C269C">
        <w:rPr>
          <w:rFonts w:ascii="Times New Roman" w:hAnsi="Times New Roman" w:cs="Times New Roman"/>
        </w:rPr>
        <w:t xml:space="preserve"> mutants were significantly more responsive to the initial tap</w:t>
      </w:r>
      <w:r w:rsidR="00FA579D">
        <w:rPr>
          <w:rFonts w:ascii="Times New Roman" w:hAnsi="Times New Roman" w:cs="Times New Roman"/>
        </w:rPr>
        <w:t xml:space="preserve"> (</w:t>
      </w:r>
      <w:r w:rsidR="00D85554">
        <w:rPr>
          <w:rFonts w:ascii="Times New Roman" w:hAnsi="Times New Roman" w:cs="Times New Roman"/>
        </w:rPr>
        <w:t>p&lt;0.001)</w:t>
      </w:r>
      <w:r w:rsidRPr="007C269C">
        <w:rPr>
          <w:rFonts w:ascii="Times New Roman" w:hAnsi="Times New Roman" w:cs="Times New Roman"/>
        </w:rPr>
        <w:t>, and showed significantly shallower habituation</w:t>
      </w:r>
      <w:r w:rsidR="00DC3491">
        <w:rPr>
          <w:rFonts w:ascii="Times New Roman" w:hAnsi="Times New Roman" w:cs="Times New Roman"/>
        </w:rPr>
        <w:t xml:space="preserve"> to stimuli delivered at a 60s ISI</w:t>
      </w:r>
      <w:r w:rsidRPr="007C269C">
        <w:rPr>
          <w:rFonts w:ascii="Times New Roman" w:hAnsi="Times New Roman" w:cs="Times New Roman"/>
        </w:rPr>
        <w:t xml:space="preserve"> (</w:t>
      </w:r>
      <w:r w:rsidR="00F1316A">
        <w:rPr>
          <w:rFonts w:ascii="Times New Roman" w:hAnsi="Times New Roman" w:cs="Times New Roman"/>
        </w:rPr>
        <w:t>p&lt;0.001;</w:t>
      </w:r>
      <w:r w:rsidR="00D85554">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w:t>
      </w:r>
      <w:r w:rsidR="00F979A8">
        <w:rPr>
          <w:rFonts w:ascii="Times New Roman" w:hAnsi="Times New Roman" w:cs="Times New Roman"/>
        </w:rPr>
        <w:t>5</w:t>
      </w:r>
      <w:r w:rsidR="009913E1">
        <w:rPr>
          <w:rFonts w:ascii="Times New Roman" w:hAnsi="Times New Roman" w:cs="Times New Roman"/>
        </w:rPr>
        <w:t xml:space="preserve">A and </w:t>
      </w:r>
      <w:r w:rsidR="00F979A8">
        <w:rPr>
          <w:rFonts w:ascii="Times New Roman" w:hAnsi="Times New Roman" w:cs="Times New Roman"/>
        </w:rPr>
        <w:t>5</w:t>
      </w:r>
      <w:r w:rsidR="009913E1">
        <w:rPr>
          <w:rFonts w:ascii="Times New Roman" w:hAnsi="Times New Roman" w:cs="Times New Roman"/>
        </w:rPr>
        <w:t>B</w:t>
      </w:r>
      <w:r w:rsidR="0033570E" w:rsidRPr="007C269C">
        <w:rPr>
          <w:rFonts w:ascii="Times New Roman" w:hAnsi="Times New Roman" w:cs="Times New Roman"/>
        </w:rPr>
        <w:t xml:space="preserve">, Table </w:t>
      </w:r>
      <w:r w:rsidR="00C04760">
        <w:rPr>
          <w:rFonts w:ascii="Times New Roman" w:hAnsi="Times New Roman" w:cs="Times New Roman"/>
        </w:rPr>
        <w:t>1</w:t>
      </w:r>
      <w:r w:rsidR="0033570E">
        <w:rPr>
          <w:rFonts w:ascii="Times New Roman" w:hAnsi="Times New Roman" w:cs="Times New Roman"/>
        </w:rPr>
        <w:t xml:space="preserve">). </w:t>
      </w:r>
      <w:r w:rsidR="00075C40">
        <w:rPr>
          <w:rFonts w:ascii="Times New Roman" w:hAnsi="Times New Roman" w:cs="Times New Roman"/>
        </w:rPr>
        <w:t>Because of this</w:t>
      </w:r>
      <w:r w:rsidR="00075C40" w:rsidRPr="007C269C">
        <w:rPr>
          <w:rFonts w:ascii="Times New Roman" w:hAnsi="Times New Roman" w:cs="Times New Roman"/>
        </w:rPr>
        <w:t xml:space="preserve"> we further investigate</w:t>
      </w:r>
      <w:r w:rsidR="00075C40">
        <w:rPr>
          <w:rFonts w:ascii="Times New Roman" w:hAnsi="Times New Roman" w:cs="Times New Roman"/>
        </w:rPr>
        <w:t>d</w:t>
      </w:r>
      <w:r w:rsidR="00075C40" w:rsidRPr="007C269C">
        <w:rPr>
          <w:rFonts w:ascii="Times New Roman" w:hAnsi="Times New Roman" w:cs="Times New Roman"/>
        </w:rPr>
        <w:t xml:space="preserve"> the role of this protein in habituation by assaying whether OGT-1 was also similar to CMK-1</w:t>
      </w:r>
      <w:r w:rsidR="009B503B">
        <w:rPr>
          <w:rFonts w:ascii="Times New Roman" w:hAnsi="Times New Roman" w:cs="Times New Roman"/>
        </w:rPr>
        <w:t xml:space="preserve"> in its ISI dependency</w:t>
      </w:r>
      <w:r w:rsidR="00075C40">
        <w:rPr>
          <w:rFonts w:ascii="Times New Roman" w:hAnsi="Times New Roman" w:cs="Times New Roman"/>
        </w:rPr>
        <w:t xml:space="preserve"> </w:t>
      </w:r>
      <w:r w:rsidR="009B503B">
        <w:rPr>
          <w:rFonts w:ascii="Times New Roman" w:hAnsi="Times New Roman" w:cs="Times New Roman"/>
        </w:rPr>
        <w:t>(</w:t>
      </w:r>
      <w:r w:rsidR="00075C40" w:rsidRPr="00CD7702">
        <w:rPr>
          <w:rFonts w:ascii="Times New Roman" w:hAnsi="Times New Roman" w:cs="Times New Roman"/>
          <w:i/>
        </w:rPr>
        <w:t>i.e.</w:t>
      </w:r>
      <w:r w:rsidR="00075C40">
        <w:rPr>
          <w:rFonts w:ascii="Times New Roman" w:hAnsi="Times New Roman" w:cs="Times New Roman"/>
        </w:rPr>
        <w:t xml:space="preserve"> whether it was</w:t>
      </w:r>
      <w:r w:rsidR="00075C40" w:rsidRPr="007C269C">
        <w:rPr>
          <w:rFonts w:ascii="Times New Roman" w:hAnsi="Times New Roman" w:cs="Times New Roman"/>
        </w:rPr>
        <w:t xml:space="preserve"> specifically required for habituation at a 60s ISI</w:t>
      </w:r>
      <w:r w:rsidR="009B503B">
        <w:rPr>
          <w:rFonts w:ascii="Times New Roman" w:hAnsi="Times New Roman" w:cs="Times New Roman"/>
        </w:rPr>
        <w:t>)</w:t>
      </w:r>
      <w:r w:rsidR="00075C40" w:rsidRPr="007C269C">
        <w:rPr>
          <w:rFonts w:ascii="Times New Roman" w:hAnsi="Times New Roman" w:cs="Times New Roman"/>
        </w:rPr>
        <w:t xml:space="preserve">. </w:t>
      </w:r>
      <w:r w:rsidRPr="007C269C">
        <w:rPr>
          <w:rFonts w:ascii="Times New Roman" w:hAnsi="Times New Roman" w:cs="Times New Roman"/>
        </w:rPr>
        <w:t xml:space="preserve"> When we habituated </w:t>
      </w:r>
      <w:r w:rsidRPr="007C269C">
        <w:rPr>
          <w:rFonts w:ascii="Times New Roman" w:hAnsi="Times New Roman" w:cs="Times New Roman"/>
          <w:i/>
        </w:rPr>
        <w:t>ogt-1(ok430)</w:t>
      </w:r>
      <w:r w:rsidRPr="007C269C">
        <w:rPr>
          <w:rFonts w:ascii="Times New Roman" w:hAnsi="Times New Roman" w:cs="Times New Roman"/>
        </w:rPr>
        <w:t xml:space="preserve"> mutants at a 10s ISI instead of a 60s ISI</w:t>
      </w:r>
      <w:r w:rsidR="00840513">
        <w:rPr>
          <w:rFonts w:ascii="Times New Roman" w:hAnsi="Times New Roman" w:cs="Times New Roman"/>
        </w:rPr>
        <w:t>,</w:t>
      </w:r>
      <w:r w:rsidRPr="007C269C">
        <w:rPr>
          <w:rFonts w:ascii="Times New Roman" w:hAnsi="Times New Roman" w:cs="Times New Roman"/>
        </w:rPr>
        <w:t xml:space="preserve"> we observed that they were still more responsive to the initial tap</w:t>
      </w:r>
      <w:r w:rsidR="00854B22">
        <w:rPr>
          <w:rFonts w:ascii="Times New Roman" w:hAnsi="Times New Roman" w:cs="Times New Roman"/>
        </w:rPr>
        <w:t xml:space="preserve"> (p&lt;0.001)</w:t>
      </w:r>
      <w:r w:rsidR="00120EF0">
        <w:rPr>
          <w:rFonts w:ascii="Times New Roman" w:hAnsi="Times New Roman" w:cs="Times New Roman"/>
        </w:rPr>
        <w:t>,</w:t>
      </w:r>
      <w:r w:rsidR="003A4233">
        <w:rPr>
          <w:rFonts w:ascii="Times New Roman" w:hAnsi="Times New Roman" w:cs="Times New Roman"/>
        </w:rPr>
        <w:t xml:space="preserve"> </w:t>
      </w:r>
      <w:r w:rsidR="00120EF0">
        <w:rPr>
          <w:rFonts w:ascii="Times New Roman" w:hAnsi="Times New Roman" w:cs="Times New Roman"/>
        </w:rPr>
        <w:t>but</w:t>
      </w:r>
      <w:r w:rsidR="00264190">
        <w:rPr>
          <w:rFonts w:ascii="Times New Roman" w:hAnsi="Times New Roman" w:cs="Times New Roman"/>
        </w:rPr>
        <w:t xml:space="preserve"> </w:t>
      </w:r>
      <w:r w:rsidRPr="007C269C">
        <w:rPr>
          <w:rFonts w:ascii="Times New Roman" w:hAnsi="Times New Roman" w:cs="Times New Roman"/>
        </w:rPr>
        <w:t xml:space="preserve">they habituated to the same level as wild-type worms </w:t>
      </w:r>
      <w:r w:rsidR="009D23D3" w:rsidRPr="007C269C">
        <w:rPr>
          <w:rFonts w:ascii="Times New Roman" w:hAnsi="Times New Roman" w:cs="Times New Roman"/>
        </w:rPr>
        <w:t>in the measure of reversal distance</w:t>
      </w:r>
      <w:r w:rsidR="00854B22">
        <w:rPr>
          <w:rFonts w:ascii="Times New Roman" w:hAnsi="Times New Roman" w:cs="Times New Roman"/>
        </w:rPr>
        <w:t xml:space="preserve"> (pNS)</w:t>
      </w:r>
      <w:r w:rsidR="003A4233">
        <w:rPr>
          <w:rFonts w:ascii="Times New Roman" w:hAnsi="Times New Roman" w:cs="Times New Roman"/>
        </w:rPr>
        <w:t>.</w:t>
      </w:r>
      <w:r w:rsidR="009D23D3" w:rsidRPr="007C269C">
        <w:rPr>
          <w:rFonts w:ascii="Times New Roman" w:hAnsi="Times New Roman" w:cs="Times New Roman"/>
        </w:rPr>
        <w:t xml:space="preserve"> </w:t>
      </w:r>
      <w:r w:rsidRPr="007C269C">
        <w:rPr>
          <w:rFonts w:ascii="Times New Roman" w:hAnsi="Times New Roman" w:cs="Times New Roman"/>
        </w:rPr>
        <w:t xml:space="preserve">Thus, </w:t>
      </w:r>
      <w:r w:rsidRPr="007C269C">
        <w:rPr>
          <w:rFonts w:ascii="Times New Roman" w:hAnsi="Times New Roman" w:cs="Times New Roman"/>
          <w:i/>
        </w:rPr>
        <w:t>ogt-1</w:t>
      </w:r>
      <w:r w:rsidRPr="007C269C">
        <w:rPr>
          <w:rFonts w:ascii="Times New Roman" w:hAnsi="Times New Roman" w:cs="Times New Roman"/>
        </w:rPr>
        <w:t xml:space="preserve"> mutants robustly phenocopy </w:t>
      </w:r>
      <w:r w:rsidRPr="007C269C">
        <w:rPr>
          <w:rFonts w:ascii="Times New Roman" w:hAnsi="Times New Roman" w:cs="Times New Roman"/>
          <w:i/>
        </w:rPr>
        <w:t>cmk-1</w:t>
      </w:r>
      <w:r w:rsidRPr="007C269C">
        <w:rPr>
          <w:rFonts w:ascii="Times New Roman" w:hAnsi="Times New Roman" w:cs="Times New Roman"/>
        </w:rPr>
        <w:t xml:space="preserve"> mutants</w:t>
      </w:r>
      <w:r w:rsidR="009D23D3" w:rsidRPr="007C269C">
        <w:rPr>
          <w:rFonts w:ascii="Times New Roman" w:hAnsi="Times New Roman" w:cs="Times New Roman"/>
        </w:rPr>
        <w:t xml:space="preserve"> in </w:t>
      </w:r>
      <w:r w:rsidR="004A4478" w:rsidRPr="007C269C">
        <w:rPr>
          <w:rFonts w:ascii="Times New Roman" w:hAnsi="Times New Roman" w:cs="Times New Roman"/>
        </w:rPr>
        <w:t>all</w:t>
      </w:r>
      <w:r w:rsidR="00264190">
        <w:rPr>
          <w:rFonts w:ascii="Times New Roman" w:hAnsi="Times New Roman" w:cs="Times New Roman"/>
        </w:rPr>
        <w:t xml:space="preserve"> </w:t>
      </w:r>
      <w:r w:rsidR="009D23D3" w:rsidRPr="007C269C">
        <w:rPr>
          <w:rFonts w:ascii="Times New Roman" w:hAnsi="Times New Roman" w:cs="Times New Roman"/>
        </w:rPr>
        <w:t>measures</w:t>
      </w:r>
      <w:r w:rsidR="00B53D3F">
        <w:rPr>
          <w:rFonts w:ascii="Times New Roman" w:hAnsi="Times New Roman" w:cs="Times New Roman"/>
        </w:rPr>
        <w:t xml:space="preserve"> tested</w:t>
      </w:r>
      <w:r w:rsidRPr="007C269C">
        <w:rPr>
          <w:rFonts w:ascii="Times New Roman" w:hAnsi="Times New Roman" w:cs="Times New Roman"/>
        </w:rPr>
        <w:t>. Importantly</w:t>
      </w:r>
      <w:r w:rsidR="0030287F">
        <w:rPr>
          <w:rFonts w:ascii="Times New Roman" w:hAnsi="Times New Roman" w:cs="Times New Roman"/>
        </w:rPr>
        <w:t>,</w:t>
      </w:r>
      <w:r w:rsidRPr="007C269C">
        <w:rPr>
          <w:rFonts w:ascii="Times New Roman" w:hAnsi="Times New Roman" w:cs="Times New Roman"/>
        </w:rPr>
        <w:t xml:space="preserve"> </w:t>
      </w:r>
      <w:r w:rsidR="00E72F62" w:rsidRPr="007C269C">
        <w:rPr>
          <w:rFonts w:ascii="Times New Roman" w:hAnsi="Times New Roman" w:cs="Times New Roman"/>
        </w:rPr>
        <w:t xml:space="preserve">Hanover </w:t>
      </w:r>
      <w:r w:rsidR="00E72F62" w:rsidRPr="00CD7702">
        <w:rPr>
          <w:rFonts w:ascii="Times New Roman" w:hAnsi="Times New Roman" w:cs="Times New Roman"/>
          <w:i/>
        </w:rPr>
        <w:t>et al.</w:t>
      </w:r>
      <w:r w:rsidR="00E72F62"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E72F62" w:rsidRPr="007C269C">
        <w:rPr>
          <w:rFonts w:ascii="Times New Roman" w:hAnsi="Times New Roman" w:cs="Times New Roman"/>
          <w:color w:val="FF0000"/>
        </w:rPr>
        <w:t xml:space="preserve"> </w:t>
      </w:r>
      <w:r w:rsidRPr="007C269C">
        <w:rPr>
          <w:rFonts w:ascii="Times New Roman" w:hAnsi="Times New Roman" w:cs="Times New Roman"/>
        </w:rPr>
        <w:t xml:space="preserve">has demonstrated that the </w:t>
      </w:r>
      <w:r w:rsidRPr="007C269C">
        <w:rPr>
          <w:rFonts w:ascii="Times New Roman" w:hAnsi="Times New Roman" w:cs="Times New Roman"/>
          <w:i/>
        </w:rPr>
        <w:t>ogt-1(ok430)</w:t>
      </w:r>
      <w:r w:rsidRPr="007C269C">
        <w:rPr>
          <w:rFonts w:ascii="Times New Roman" w:hAnsi="Times New Roman" w:cs="Times New Roman"/>
        </w:rPr>
        <w:t xml:space="preserve"> allele is a true null and results in the complete loss </w:t>
      </w:r>
      <w:r w:rsidR="00BC3F2D" w:rsidRPr="007C269C">
        <w:rPr>
          <w:rFonts w:ascii="Times New Roman" w:hAnsi="Times New Roman" w:cs="Times New Roman"/>
        </w:rPr>
        <w:t>of function of this transferase;</w:t>
      </w:r>
      <w:r w:rsidR="008D7B62" w:rsidRPr="007C269C">
        <w:rPr>
          <w:rFonts w:ascii="Times New Roman" w:hAnsi="Times New Roman" w:cs="Times New Roman"/>
        </w:rPr>
        <w:t xml:space="preserve"> </w:t>
      </w:r>
      <w:r w:rsidR="00BC3F2D" w:rsidRPr="007C269C">
        <w:rPr>
          <w:rFonts w:ascii="Times New Roman" w:hAnsi="Times New Roman" w:cs="Times New Roman"/>
        </w:rPr>
        <w:t xml:space="preserve">in </w:t>
      </w:r>
      <w:r w:rsidR="00E72F62" w:rsidRPr="007C269C">
        <w:rPr>
          <w:rFonts w:ascii="Times New Roman" w:hAnsi="Times New Roman" w:cs="Times New Roman"/>
          <w:i/>
        </w:rPr>
        <w:t xml:space="preserve">ogt-1(ok430) </w:t>
      </w:r>
      <w:r w:rsidR="00E72F62" w:rsidRPr="007C269C">
        <w:rPr>
          <w:rFonts w:ascii="Times New Roman" w:hAnsi="Times New Roman" w:cs="Times New Roman"/>
        </w:rPr>
        <w:t xml:space="preserve">mutants O-glycNAc </w:t>
      </w:r>
      <w:r w:rsidR="008D7B62" w:rsidRPr="007C269C">
        <w:rPr>
          <w:rFonts w:ascii="Times New Roman" w:hAnsi="Times New Roman" w:cs="Times New Roman"/>
        </w:rPr>
        <w:t>is</w:t>
      </w:r>
      <w:r w:rsidR="00E72F62" w:rsidRPr="007C269C">
        <w:rPr>
          <w:rFonts w:ascii="Times New Roman" w:hAnsi="Times New Roman" w:cs="Times New Roman"/>
        </w:rPr>
        <w:t xml:space="preserve"> absent</w:t>
      </w:r>
      <w:r w:rsidR="00CB599B" w:rsidRPr="007C269C">
        <w:rPr>
          <w:rFonts w:ascii="Times New Roman" w:hAnsi="Times New Roman" w:cs="Times New Roman"/>
        </w:rPr>
        <w:t xml:space="preserve">. This </w:t>
      </w:r>
      <w:r w:rsidR="0092067C" w:rsidRPr="007C269C">
        <w:rPr>
          <w:rFonts w:ascii="Times New Roman" w:hAnsi="Times New Roman" w:cs="Times New Roman"/>
        </w:rPr>
        <w:t>w</w:t>
      </w:r>
      <w:r w:rsidR="00CB599B" w:rsidRPr="007C269C">
        <w:rPr>
          <w:rFonts w:ascii="Times New Roman" w:hAnsi="Times New Roman" w:cs="Times New Roman"/>
        </w:rPr>
        <w:t>as shown</w:t>
      </w:r>
      <w:r w:rsidR="00E72F62" w:rsidRPr="007C269C">
        <w:rPr>
          <w:rFonts w:ascii="Times New Roman" w:hAnsi="Times New Roman" w:cs="Times New Roman"/>
        </w:rPr>
        <w:t xml:space="preserve"> via direct measurement </w:t>
      </w:r>
      <w:r w:rsidR="00264190">
        <w:rPr>
          <w:rFonts w:ascii="Times New Roman" w:hAnsi="Times New Roman" w:cs="Times New Roman"/>
        </w:rPr>
        <w:t>of</w:t>
      </w:r>
      <w:r w:rsidR="00E72F62" w:rsidRPr="007C269C">
        <w:rPr>
          <w:rFonts w:ascii="Times New Roman" w:hAnsi="Times New Roman" w:cs="Times New Roman"/>
        </w:rPr>
        <w:t xml:space="preserve"> O-GlcNAcitol released after alkaline β-elimination and </w:t>
      </w:r>
      <w:r w:rsidR="00CB599B" w:rsidRPr="007C269C">
        <w:rPr>
          <w:rFonts w:ascii="Times New Roman" w:hAnsi="Times New Roman" w:cs="Times New Roman"/>
        </w:rPr>
        <w:t xml:space="preserve">by </w:t>
      </w:r>
      <w:r w:rsidR="00E72F62" w:rsidRPr="007C269C">
        <w:rPr>
          <w:rFonts w:ascii="Times New Roman" w:hAnsi="Times New Roman" w:cs="Times New Roman"/>
        </w:rPr>
        <w:t>O-GlcNAc antibody staining</w:t>
      </w:r>
      <w:r w:rsidR="00BC3F2D"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DE1910" w:rsidRPr="007C269C">
        <w:rPr>
          <w:rFonts w:ascii="Times New Roman" w:hAnsi="Times New Roman" w:cs="Times New Roman"/>
        </w:rPr>
        <w:t>.</w:t>
      </w:r>
    </w:p>
    <w:p w14:paraId="7F7B53D8" w14:textId="013FBC05" w:rsidR="00682CA4" w:rsidRPr="007C269C" w:rsidRDefault="00D177C2" w:rsidP="006400D9">
      <w:pPr>
        <w:spacing w:line="480" w:lineRule="auto"/>
        <w:ind w:firstLine="720"/>
        <w:rPr>
          <w:rFonts w:ascii="Times New Roman" w:hAnsi="Times New Roman" w:cs="Times New Roman"/>
        </w:rPr>
      </w:pPr>
      <w:r>
        <w:rPr>
          <w:rFonts w:ascii="Times New Roman" w:hAnsi="Times New Roman" w:cs="Times New Roman"/>
        </w:rPr>
        <w:t xml:space="preserve">We next </w:t>
      </w:r>
      <w:r w:rsidR="00CF745C">
        <w:rPr>
          <w:rFonts w:ascii="Times New Roman" w:hAnsi="Times New Roman" w:cs="Times New Roman"/>
        </w:rPr>
        <w:t xml:space="preserve">confirmed that the mutation in </w:t>
      </w:r>
      <w:r w:rsidR="00CF745C" w:rsidRPr="00CF2B9C">
        <w:rPr>
          <w:rFonts w:ascii="Times New Roman" w:hAnsi="Times New Roman" w:cs="Times New Roman"/>
          <w:i/>
        </w:rPr>
        <w:t>ogt-1</w:t>
      </w:r>
      <w:r w:rsidR="00CF745C" w:rsidRPr="00CF745C">
        <w:rPr>
          <w:rFonts w:ascii="Times New Roman" w:hAnsi="Times New Roman" w:cs="Times New Roman"/>
        </w:rPr>
        <w:t>,</w:t>
      </w:r>
      <w:r w:rsidR="00CF745C" w:rsidRPr="00CF2B9C">
        <w:rPr>
          <w:rFonts w:ascii="Times New Roman" w:hAnsi="Times New Roman" w:cs="Times New Roman"/>
          <w:i/>
        </w:rPr>
        <w:t xml:space="preserve"> ok430</w:t>
      </w:r>
      <w:r w:rsidR="00CF745C">
        <w:rPr>
          <w:rFonts w:ascii="Times New Roman" w:hAnsi="Times New Roman" w:cs="Times New Roman"/>
        </w:rPr>
        <w:t xml:space="preserve">, was indeed the mutation which caused the mechanoresponding and habituation phenotypes observed above by testing a second null allele of </w:t>
      </w:r>
      <w:r w:rsidR="00CF745C" w:rsidRPr="00CF2B9C">
        <w:rPr>
          <w:rFonts w:ascii="Times New Roman" w:hAnsi="Times New Roman" w:cs="Times New Roman"/>
          <w:i/>
        </w:rPr>
        <w:t>ogt-1</w:t>
      </w:r>
      <w:r w:rsidR="00CF745C">
        <w:rPr>
          <w:rFonts w:ascii="Times New Roman" w:hAnsi="Times New Roman" w:cs="Times New Roman"/>
        </w:rPr>
        <w:t xml:space="preserve">, </w:t>
      </w:r>
      <w:r w:rsidR="00CF745C" w:rsidRPr="00CF2B9C">
        <w:rPr>
          <w:rFonts w:ascii="Times New Roman" w:hAnsi="Times New Roman" w:cs="Times New Roman"/>
          <w:i/>
        </w:rPr>
        <w:t>tm1046</w:t>
      </w:r>
      <w:r w:rsidR="006400D9">
        <w:rPr>
          <w:rFonts w:ascii="Times New Roman" w:hAnsi="Times New Roman" w:cs="Times New Roman"/>
        </w:rPr>
        <w:t>. Tm1046 is</w:t>
      </w:r>
      <w:r w:rsidR="00296C40">
        <w:rPr>
          <w:rFonts w:ascii="Times New Roman" w:hAnsi="Times New Roman" w:cs="Times New Roman"/>
        </w:rPr>
        <w:t xml:space="preserve"> a</w:t>
      </w:r>
      <w:r w:rsidR="00123218">
        <w:rPr>
          <w:rFonts w:ascii="Times New Roman" w:hAnsi="Times New Roman" w:cs="Times New Roman"/>
        </w:rPr>
        <w:t xml:space="preserve"> 466</w:t>
      </w:r>
      <w:r w:rsidR="00E13855">
        <w:rPr>
          <w:rFonts w:ascii="Times New Roman" w:hAnsi="Times New Roman" w:cs="Times New Roman"/>
        </w:rPr>
        <w:t xml:space="preserve"> bp deletion, resulting in a</w:t>
      </w:r>
      <w:r w:rsidR="00296C40">
        <w:rPr>
          <w:rFonts w:ascii="Times New Roman" w:hAnsi="Times New Roman" w:cs="Times New Roman"/>
        </w:rPr>
        <w:t xml:space="preserve"> </w:t>
      </w:r>
      <w:r w:rsidR="006400D9">
        <w:rPr>
          <w:rFonts w:ascii="Times New Roman" w:hAnsi="Times New Roman" w:cs="Times New Roman"/>
        </w:rPr>
        <w:t>frameshift and an early stop after 3</w:t>
      </w:r>
      <w:r w:rsidR="00131831">
        <w:rPr>
          <w:rFonts w:ascii="Times New Roman" w:hAnsi="Times New Roman" w:cs="Times New Roman"/>
        </w:rPr>
        <w:t>92</w:t>
      </w:r>
      <w:r w:rsidR="006400D9">
        <w:rPr>
          <w:rFonts w:ascii="Times New Roman" w:hAnsi="Times New Roman" w:cs="Times New Roman"/>
        </w:rPr>
        <w:t xml:space="preserve"> </w:t>
      </w:r>
      <w:r w:rsidR="00131831">
        <w:rPr>
          <w:rFonts w:ascii="Times New Roman" w:hAnsi="Times New Roman" w:cs="Times New Roman"/>
        </w:rPr>
        <w:t>a</w:t>
      </w:r>
      <w:r w:rsidR="006400D9">
        <w:rPr>
          <w:rFonts w:ascii="Times New Roman" w:hAnsi="Times New Roman" w:cs="Times New Roman"/>
        </w:rPr>
        <w:t xml:space="preserve">mino acids. </w:t>
      </w:r>
      <w:r w:rsidR="00002B49" w:rsidRPr="00CD7702">
        <w:rPr>
          <w:rFonts w:ascii="Times New Roman" w:hAnsi="Times New Roman" w:cs="Times New Roman"/>
          <w:i/>
        </w:rPr>
        <w:t>ogt-1(tm1046)</w:t>
      </w:r>
      <w:r w:rsidR="00157957">
        <w:rPr>
          <w:rFonts w:ascii="Times New Roman" w:hAnsi="Times New Roman" w:cs="Times New Roman"/>
        </w:rPr>
        <w:t xml:space="preserve"> </w:t>
      </w:r>
      <w:r w:rsidR="00157957" w:rsidRPr="00CD7702">
        <w:rPr>
          <w:rFonts w:ascii="Times New Roman" w:hAnsi="Times New Roman" w:cs="Times New Roman"/>
        </w:rPr>
        <w:t>mutants</w:t>
      </w:r>
      <w:r w:rsidR="00157957">
        <w:rPr>
          <w:rFonts w:ascii="Times New Roman" w:hAnsi="Times New Roman" w:cs="Times New Roman"/>
        </w:rPr>
        <w:t xml:space="preserve"> displayed a</w:t>
      </w:r>
      <w:r w:rsidR="00B333A7">
        <w:rPr>
          <w:rFonts w:ascii="Times New Roman" w:hAnsi="Times New Roman" w:cs="Times New Roman"/>
        </w:rPr>
        <w:t>n initial response</w:t>
      </w:r>
      <w:r w:rsidR="00157957">
        <w:rPr>
          <w:rFonts w:ascii="Times New Roman" w:hAnsi="Times New Roman" w:cs="Times New Roman"/>
        </w:rPr>
        <w:t xml:space="preserve"> (p&lt;0.001) and habituation phenotype (p&lt;0.001)  similar to </w:t>
      </w:r>
      <w:r w:rsidR="00157957" w:rsidRPr="00CD7702">
        <w:rPr>
          <w:rFonts w:ascii="Times New Roman" w:hAnsi="Times New Roman" w:cs="Times New Roman"/>
          <w:i/>
        </w:rPr>
        <w:t>ogt-1(ok430)</w:t>
      </w:r>
      <w:r w:rsidR="00157957">
        <w:rPr>
          <w:rFonts w:ascii="Times New Roman" w:hAnsi="Times New Roman" w:cs="Times New Roman"/>
        </w:rPr>
        <w:t xml:space="preserve"> null mutants</w:t>
      </w:r>
      <w:r w:rsidR="00F1316A">
        <w:rPr>
          <w:rFonts w:ascii="Times New Roman" w:hAnsi="Times New Roman" w:cs="Times New Roman"/>
        </w:rPr>
        <w:t xml:space="preserve"> (Fig.</w:t>
      </w:r>
      <w:r w:rsidR="00157957">
        <w:rPr>
          <w:rFonts w:ascii="Times New Roman" w:hAnsi="Times New Roman" w:cs="Times New Roman"/>
        </w:rPr>
        <w:t xml:space="preserve"> 5C)</w:t>
      </w:r>
      <w:r w:rsidR="004F7B20">
        <w:rPr>
          <w:rFonts w:ascii="Times New Roman" w:hAnsi="Times New Roman" w:cs="Times New Roman"/>
        </w:rPr>
        <w:t xml:space="preserve">, thus demonstrating that </w:t>
      </w:r>
      <w:r w:rsidR="002D60E6">
        <w:rPr>
          <w:rFonts w:ascii="Times New Roman" w:hAnsi="Times New Roman" w:cs="Times New Roman"/>
        </w:rPr>
        <w:t>OGT</w:t>
      </w:r>
      <w:r w:rsidR="004F7B20">
        <w:rPr>
          <w:rFonts w:ascii="Times New Roman" w:hAnsi="Times New Roman" w:cs="Times New Roman"/>
        </w:rPr>
        <w:t xml:space="preserve">-1 </w:t>
      </w:r>
      <w:r w:rsidR="002D60E6">
        <w:rPr>
          <w:rFonts w:ascii="Times New Roman" w:hAnsi="Times New Roman" w:cs="Times New Roman"/>
        </w:rPr>
        <w:t xml:space="preserve">function </w:t>
      </w:r>
      <w:r w:rsidR="004F7B20">
        <w:rPr>
          <w:rFonts w:ascii="Times New Roman" w:hAnsi="Times New Roman" w:cs="Times New Roman"/>
        </w:rPr>
        <w:t>is critical for wild-type responses to tap and habituation</w:t>
      </w:r>
      <w:r w:rsidR="00157957">
        <w:rPr>
          <w:rFonts w:ascii="Times New Roman" w:hAnsi="Times New Roman" w:cs="Times New Roman"/>
        </w:rPr>
        <w:t xml:space="preserve">. </w:t>
      </w:r>
    </w:p>
    <w:p w14:paraId="394C897E" w14:textId="04E176CF" w:rsidR="00D75B56" w:rsidRPr="007C269C" w:rsidRDefault="00D75B56" w:rsidP="00682CA4">
      <w:pPr>
        <w:spacing w:line="480" w:lineRule="auto"/>
        <w:ind w:firstLine="720"/>
        <w:rPr>
          <w:rFonts w:ascii="Times New Roman" w:hAnsi="Times New Roman" w:cs="Times New Roman"/>
        </w:rPr>
      </w:pPr>
      <w:del w:id="257" w:author="Evan" w:date="2016-04-17T20:55:00Z">
        <w:r w:rsidRPr="007C269C" w:rsidDel="008644CA">
          <w:rPr>
            <w:rFonts w:ascii="Times New Roman" w:hAnsi="Times New Roman" w:cs="Times New Roman"/>
          </w:rPr>
          <w:delText xml:space="preserve">Because CMK-1 </w:delText>
        </w:r>
        <w:r w:rsidR="002D2069" w:rsidDel="008644CA">
          <w:rPr>
            <w:rFonts w:ascii="Times New Roman" w:hAnsi="Times New Roman" w:cs="Times New Roman"/>
          </w:rPr>
          <w:delText>functions</w:delText>
        </w:r>
        <w:r w:rsidRPr="007C269C" w:rsidDel="008644CA">
          <w:rPr>
            <w:rFonts w:ascii="Times New Roman" w:hAnsi="Times New Roman" w:cs="Times New Roman"/>
          </w:rPr>
          <w:delText xml:space="preserve"> in the touch receptor neurons for habituation, we next tested whether</w:delText>
        </w:r>
      </w:del>
      <w:ins w:id="258" w:author="Evan" w:date="2016-04-17T20:55:00Z">
        <w:r w:rsidR="008644CA">
          <w:rPr>
            <w:rFonts w:ascii="Times New Roman" w:hAnsi="Times New Roman" w:cs="Times New Roman"/>
          </w:rPr>
          <w:t xml:space="preserve">To evaluate the expression pattern of </w:t>
        </w:r>
        <w:r w:rsidR="008644CA" w:rsidRPr="008644CA">
          <w:rPr>
            <w:rFonts w:ascii="Times New Roman" w:hAnsi="Times New Roman" w:cs="Times New Roman"/>
            <w:i/>
            <w:rPrChange w:id="259" w:author="Evan" w:date="2016-04-17T20:56:00Z">
              <w:rPr>
                <w:rFonts w:ascii="Times New Roman" w:hAnsi="Times New Roman" w:cs="Times New Roman"/>
              </w:rPr>
            </w:rPrChange>
          </w:rPr>
          <w:t>ogt-1</w:t>
        </w:r>
      </w:ins>
      <w:del w:id="260" w:author="Evan" w:date="2016-04-17T20:55:00Z">
        <w:r w:rsidRPr="007C269C" w:rsidDel="008644CA">
          <w:rPr>
            <w:rFonts w:ascii="Times New Roman" w:hAnsi="Times New Roman" w:cs="Times New Roman"/>
          </w:rPr>
          <w:delText xml:space="preserve"> or not OGT-1 was expressed in these neurons by</w:delText>
        </w:r>
      </w:del>
      <w:ins w:id="261" w:author="Evan" w:date="2016-04-17T20:55:00Z">
        <w:r w:rsidR="008644CA">
          <w:rPr>
            <w:rFonts w:ascii="Times New Roman" w:hAnsi="Times New Roman" w:cs="Times New Roman"/>
          </w:rPr>
          <w:t xml:space="preserve"> we</w:t>
        </w:r>
      </w:ins>
      <w:r w:rsidRPr="007C269C">
        <w:rPr>
          <w:rFonts w:ascii="Times New Roman" w:hAnsi="Times New Roman" w:cs="Times New Roman"/>
        </w:rPr>
        <w:t xml:space="preserve"> creat</w:t>
      </w:r>
      <w:ins w:id="262" w:author="Evan" w:date="2016-04-17T20:56:00Z">
        <w:r w:rsidR="008644CA">
          <w:rPr>
            <w:rFonts w:ascii="Times New Roman" w:hAnsi="Times New Roman" w:cs="Times New Roman"/>
          </w:rPr>
          <w:t>ed</w:t>
        </w:r>
      </w:ins>
      <w:del w:id="263" w:author="Evan" w:date="2016-04-17T20:56:00Z">
        <w:r w:rsidRPr="007C269C" w:rsidDel="008644CA">
          <w:rPr>
            <w:rFonts w:ascii="Times New Roman" w:hAnsi="Times New Roman" w:cs="Times New Roman"/>
          </w:rPr>
          <w:delText>ing</w:delText>
        </w:r>
      </w:del>
      <w:r w:rsidRPr="007C269C">
        <w:rPr>
          <w:rFonts w:ascii="Times New Roman" w:hAnsi="Times New Roman" w:cs="Times New Roman"/>
        </w:rPr>
        <w:t xml:space="preserve"> a transcriptional reporter </w:t>
      </w:r>
      <w:r w:rsidR="0068358C">
        <w:rPr>
          <w:rFonts w:ascii="Times New Roman" w:hAnsi="Times New Roman" w:cs="Times New Roman"/>
        </w:rPr>
        <w:t>that</w:t>
      </w:r>
      <w:r w:rsidR="0068358C" w:rsidRPr="007C269C">
        <w:rPr>
          <w:rFonts w:ascii="Times New Roman" w:hAnsi="Times New Roman" w:cs="Times New Roman"/>
        </w:rPr>
        <w:t xml:space="preserve"> </w:t>
      </w:r>
      <w:r w:rsidRPr="007C269C">
        <w:rPr>
          <w:rFonts w:ascii="Times New Roman" w:hAnsi="Times New Roman" w:cs="Times New Roman"/>
        </w:rPr>
        <w:t xml:space="preserve">consisted of ~2 kb of the </w:t>
      </w:r>
      <w:r w:rsidRPr="007C269C">
        <w:rPr>
          <w:rFonts w:ascii="Times New Roman" w:hAnsi="Times New Roman" w:cs="Times New Roman"/>
          <w:i/>
        </w:rPr>
        <w:t>ogt-1</w:t>
      </w:r>
      <w:r w:rsidRPr="007C269C">
        <w:rPr>
          <w:rFonts w:ascii="Times New Roman" w:hAnsi="Times New Roman" w:cs="Times New Roman"/>
        </w:rPr>
        <w:t xml:space="preserve"> promoter </w:t>
      </w:r>
      <w:r w:rsidR="00082F4E">
        <w:rPr>
          <w:rFonts w:ascii="Times New Roman" w:hAnsi="Times New Roman" w:cs="Times New Roman"/>
        </w:rPr>
        <w:t>fused to</w:t>
      </w:r>
      <w:r w:rsidR="00264190" w:rsidRPr="007C269C">
        <w:rPr>
          <w:rFonts w:ascii="Times New Roman" w:hAnsi="Times New Roman" w:cs="Times New Roman"/>
        </w:rPr>
        <w:t xml:space="preserve"> </w:t>
      </w:r>
      <w:r w:rsidRPr="007C269C">
        <w:rPr>
          <w:rFonts w:ascii="Times New Roman" w:hAnsi="Times New Roman" w:cs="Times New Roman"/>
        </w:rPr>
        <w:t>GFP (P</w:t>
      </w:r>
      <w:r w:rsidRPr="007C269C">
        <w:rPr>
          <w:rFonts w:ascii="Times New Roman" w:hAnsi="Times New Roman" w:cs="Times New Roman"/>
          <w:i/>
        </w:rPr>
        <w:t>ogt-1</w:t>
      </w:r>
      <w:r w:rsidRPr="007C269C">
        <w:rPr>
          <w:rFonts w:ascii="Times New Roman" w:hAnsi="Times New Roman" w:cs="Times New Roman"/>
        </w:rPr>
        <w:t>::GFP) and injected this into wild-type worms. Imaging of this reporter revealed that OGT-1 is expressed quite broadly across the nervous system,</w:t>
      </w:r>
      <w:ins w:id="264" w:author="Evan" w:date="2016-04-17T20:56:00Z">
        <w:r w:rsidR="008644CA">
          <w:rPr>
            <w:rFonts w:ascii="Times New Roman" w:hAnsi="Times New Roman" w:cs="Times New Roman"/>
          </w:rPr>
          <w:t xml:space="preserve"> including the touch cells, in addition to </w:t>
        </w:r>
      </w:ins>
      <w:del w:id="265" w:author="Evan" w:date="2016-04-17T20:56:00Z">
        <w:r w:rsidRPr="007C269C" w:rsidDel="008644CA">
          <w:rPr>
            <w:rFonts w:ascii="Times New Roman" w:hAnsi="Times New Roman" w:cs="Times New Roman"/>
          </w:rPr>
          <w:delText xml:space="preserve"> as well as in </w:delText>
        </w:r>
      </w:del>
      <w:r w:rsidRPr="007C269C">
        <w:rPr>
          <w:rFonts w:ascii="Times New Roman" w:hAnsi="Times New Roman" w:cs="Times New Roman"/>
        </w:rPr>
        <w:t>muscles and seam cells</w:t>
      </w:r>
      <w:ins w:id="266" w:author="Evan" w:date="2016-04-17T20:57:00Z">
        <w:r w:rsidR="008644CA">
          <w:rPr>
            <w:rFonts w:ascii="Times New Roman" w:hAnsi="Times New Roman" w:cs="Times New Roman"/>
          </w:rPr>
          <w:t xml:space="preserve"> </w:t>
        </w:r>
      </w:ins>
      <w:del w:id="267" w:author="Evan" w:date="2016-04-17T20:57:00Z">
        <w:r w:rsidRPr="007C269C" w:rsidDel="008644CA">
          <w:rPr>
            <w:rFonts w:ascii="Times New Roman" w:hAnsi="Times New Roman" w:cs="Times New Roman"/>
          </w:rPr>
          <w:delText>.</w:delText>
        </w:r>
      </w:del>
      <w:del w:id="268" w:author="Evan" w:date="2016-04-17T20:56:00Z">
        <w:r w:rsidRPr="007C269C" w:rsidDel="008644CA">
          <w:rPr>
            <w:rFonts w:ascii="Times New Roman" w:hAnsi="Times New Roman" w:cs="Times New Roman"/>
          </w:rPr>
          <w:delText xml:space="preserve"> To assess specifically whether OGT-1 was expressed in the touch receptor neurons we created a strain that expressed both P</w:delText>
        </w:r>
        <w:r w:rsidRPr="007C269C" w:rsidDel="008644CA">
          <w:rPr>
            <w:rFonts w:ascii="Times New Roman" w:hAnsi="Times New Roman" w:cs="Times New Roman"/>
            <w:i/>
          </w:rPr>
          <w:delText>mec-7</w:delText>
        </w:r>
        <w:r w:rsidRPr="007C269C" w:rsidDel="008644CA">
          <w:rPr>
            <w:rFonts w:ascii="Times New Roman" w:hAnsi="Times New Roman" w:cs="Times New Roman"/>
          </w:rPr>
          <w:delText>::mRFP and P</w:delText>
        </w:r>
        <w:r w:rsidRPr="007C269C" w:rsidDel="008644CA">
          <w:rPr>
            <w:rFonts w:ascii="Times New Roman" w:hAnsi="Times New Roman" w:cs="Times New Roman"/>
            <w:i/>
          </w:rPr>
          <w:delText>ogt-1</w:delText>
        </w:r>
        <w:r w:rsidRPr="007C269C" w:rsidDel="008644CA">
          <w:rPr>
            <w:rFonts w:ascii="Times New Roman" w:hAnsi="Times New Roman" w:cs="Times New Roman"/>
          </w:rPr>
          <w:delText xml:space="preserve">::GFP. This transgenic strain revealed that indeed the touch receptor neurons also express OGT-1 </w:delText>
        </w:r>
      </w:del>
      <w:r w:rsidRPr="007C269C">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w:t>
      </w:r>
      <w:r w:rsidR="00434DB4">
        <w:rPr>
          <w:rFonts w:ascii="Times New Roman" w:hAnsi="Times New Roman" w:cs="Times New Roman"/>
        </w:rPr>
        <w:t>5E</w:t>
      </w:r>
      <w:r w:rsidRPr="007C269C">
        <w:rPr>
          <w:rFonts w:ascii="Times New Roman" w:hAnsi="Times New Roman" w:cs="Times New Roman"/>
        </w:rPr>
        <w:t xml:space="preserve">). </w:t>
      </w:r>
    </w:p>
    <w:p w14:paraId="484382B6" w14:textId="77777777" w:rsidR="00D75B56" w:rsidRPr="007C269C" w:rsidRDefault="00D75B56" w:rsidP="00B201DA">
      <w:pPr>
        <w:spacing w:line="480" w:lineRule="auto"/>
        <w:rPr>
          <w:rFonts w:ascii="Times New Roman" w:hAnsi="Times New Roman" w:cs="Times New Roman"/>
        </w:rPr>
      </w:pPr>
    </w:p>
    <w:p w14:paraId="60FA5516" w14:textId="051CB8ED" w:rsidR="00D75B56" w:rsidRPr="00B301F3" w:rsidRDefault="006A68C7" w:rsidP="00B201DA">
      <w:pPr>
        <w:spacing w:line="480" w:lineRule="auto"/>
        <w:rPr>
          <w:rFonts w:ascii="Times New Roman" w:hAnsi="Times New Roman" w:cs="Times New Roman"/>
          <w:b/>
        </w:rPr>
      </w:pPr>
      <w:r w:rsidRPr="00CD7702">
        <w:rPr>
          <w:rFonts w:ascii="Times New Roman" w:hAnsi="Times New Roman" w:cs="Times New Roman"/>
          <w:b/>
          <w:i/>
        </w:rPr>
        <w:t>cmk-1</w:t>
      </w:r>
      <w:r w:rsidR="00D75B56" w:rsidRPr="00CD7702">
        <w:rPr>
          <w:rFonts w:ascii="Times New Roman" w:hAnsi="Times New Roman" w:cs="Times New Roman"/>
          <w:b/>
        </w:rPr>
        <w:t xml:space="preserve"> and </w:t>
      </w:r>
      <w:r w:rsidRPr="00CD7702">
        <w:rPr>
          <w:rFonts w:ascii="Times New Roman" w:hAnsi="Times New Roman" w:cs="Times New Roman"/>
          <w:b/>
          <w:i/>
        </w:rPr>
        <w:t>ogt</w:t>
      </w:r>
      <w:r w:rsidR="00D75B56" w:rsidRPr="00CD7702">
        <w:rPr>
          <w:rFonts w:ascii="Times New Roman" w:hAnsi="Times New Roman" w:cs="Times New Roman"/>
          <w:b/>
        </w:rPr>
        <w:t>-1</w:t>
      </w:r>
      <w:r w:rsidR="00B549CC" w:rsidRPr="00CD7702">
        <w:rPr>
          <w:rFonts w:ascii="Times New Roman" w:hAnsi="Times New Roman" w:cs="Times New Roman"/>
          <w:b/>
        </w:rPr>
        <w:t xml:space="preserve"> </w:t>
      </w:r>
      <w:r w:rsidR="005458ED">
        <w:rPr>
          <w:rFonts w:ascii="Times New Roman" w:hAnsi="Times New Roman" w:cs="Times New Roman"/>
          <w:b/>
        </w:rPr>
        <w:t xml:space="preserve">Exhibit a Complex Genetic </w:t>
      </w:r>
      <w:r w:rsidR="00B549CC" w:rsidRPr="00CD7702">
        <w:rPr>
          <w:rFonts w:ascii="Times New Roman" w:hAnsi="Times New Roman" w:cs="Times New Roman"/>
          <w:b/>
        </w:rPr>
        <w:t>Interact</w:t>
      </w:r>
      <w:r w:rsidR="005458ED">
        <w:rPr>
          <w:rFonts w:ascii="Times New Roman" w:hAnsi="Times New Roman" w:cs="Times New Roman"/>
          <w:b/>
        </w:rPr>
        <w:t>ion</w:t>
      </w:r>
    </w:p>
    <w:p w14:paraId="7E9F0614" w14:textId="77777777" w:rsidR="00DE4885" w:rsidRDefault="00D75B56" w:rsidP="0022520A">
      <w:pPr>
        <w:spacing w:line="480" w:lineRule="auto"/>
        <w:ind w:firstLine="720"/>
        <w:rPr>
          <w:rFonts w:ascii="Times New Roman" w:hAnsi="Times New Roman" w:cs="Times New Roman"/>
        </w:rPr>
      </w:pPr>
      <w:r w:rsidRPr="00C103E3">
        <w:rPr>
          <w:rFonts w:ascii="Times New Roman" w:hAnsi="Times New Roman" w:cs="Times New Roman"/>
        </w:rPr>
        <w:t xml:space="preserve">To test </w:t>
      </w:r>
      <w:r w:rsidR="00DA0584" w:rsidRPr="00C103E3">
        <w:rPr>
          <w:rFonts w:ascii="Times New Roman" w:hAnsi="Times New Roman" w:cs="Times New Roman"/>
        </w:rPr>
        <w:t xml:space="preserve">whether </w:t>
      </w:r>
      <w:r w:rsidRPr="00B41350">
        <w:rPr>
          <w:rFonts w:ascii="Times New Roman" w:hAnsi="Times New Roman" w:cs="Times New Roman"/>
          <w:i/>
        </w:rPr>
        <w:t xml:space="preserve">cmk-1 </w:t>
      </w:r>
      <w:r w:rsidRPr="0058168A">
        <w:rPr>
          <w:rFonts w:ascii="Times New Roman" w:hAnsi="Times New Roman" w:cs="Times New Roman"/>
        </w:rPr>
        <w:t xml:space="preserve">and </w:t>
      </w:r>
      <w:r w:rsidRPr="006B1EC9">
        <w:rPr>
          <w:rFonts w:ascii="Times New Roman" w:hAnsi="Times New Roman" w:cs="Times New Roman"/>
          <w:i/>
        </w:rPr>
        <w:t xml:space="preserve">ogt-1 </w:t>
      </w:r>
      <w:r w:rsidR="00DE4885" w:rsidRPr="006B1EC9">
        <w:rPr>
          <w:rFonts w:ascii="Times New Roman" w:hAnsi="Times New Roman" w:cs="Times New Roman"/>
        </w:rPr>
        <w:t xml:space="preserve">interact genetically </w:t>
      </w:r>
      <w:r w:rsidRPr="00254A57">
        <w:rPr>
          <w:rFonts w:ascii="Times New Roman" w:hAnsi="Times New Roman" w:cs="Times New Roman"/>
        </w:rPr>
        <w:t xml:space="preserve">we assayed the habituation of </w:t>
      </w:r>
      <w:r w:rsidRPr="00AE53E5">
        <w:rPr>
          <w:rFonts w:ascii="Times New Roman" w:hAnsi="Times New Roman" w:cs="Times New Roman"/>
          <w:i/>
        </w:rPr>
        <w:t>cmk-1(oy21)</w:t>
      </w:r>
      <w:r w:rsidRPr="005B05B7">
        <w:rPr>
          <w:rFonts w:ascii="Times New Roman" w:hAnsi="Times New Roman" w:cs="Times New Roman"/>
        </w:rPr>
        <w:t xml:space="preserve">; </w:t>
      </w:r>
      <w:r w:rsidRPr="004D3B9E">
        <w:rPr>
          <w:rFonts w:ascii="Times New Roman" w:hAnsi="Times New Roman" w:cs="Times New Roman"/>
          <w:i/>
        </w:rPr>
        <w:t>ogt-1(ok430)</w:t>
      </w:r>
      <w:r w:rsidRPr="004D3B9E">
        <w:rPr>
          <w:rFonts w:ascii="Times New Roman" w:hAnsi="Times New Roman" w:cs="Times New Roman"/>
        </w:rPr>
        <w:t xml:space="preserve"> double mutants. </w:t>
      </w:r>
      <w:r w:rsidRPr="00CD7702">
        <w:rPr>
          <w:rFonts w:ascii="Times New Roman" w:hAnsi="Times New Roman" w:cs="Times New Roman"/>
        </w:rPr>
        <w:t>When these double mutants were habituated at a 60s ISI we observed that they act</w:t>
      </w:r>
      <w:r w:rsidR="00DE4885" w:rsidRPr="00CD7702">
        <w:rPr>
          <w:rFonts w:ascii="Times New Roman" w:hAnsi="Times New Roman" w:cs="Times New Roman"/>
        </w:rPr>
        <w:t>ed</w:t>
      </w:r>
      <w:r w:rsidRPr="00CD7702">
        <w:rPr>
          <w:rFonts w:ascii="Times New Roman" w:hAnsi="Times New Roman" w:cs="Times New Roman"/>
        </w:rPr>
        <w:t xml:space="preserve"> </w:t>
      </w:r>
      <w:r w:rsidR="004377CA">
        <w:rPr>
          <w:rFonts w:ascii="Times New Roman" w:hAnsi="Times New Roman" w:cs="Times New Roman"/>
        </w:rPr>
        <w:t>additively</w:t>
      </w:r>
      <w:r w:rsidR="00ED3BD3" w:rsidRPr="00CD7702">
        <w:rPr>
          <w:rFonts w:ascii="Times New Roman" w:hAnsi="Times New Roman" w:cs="Times New Roman"/>
        </w:rPr>
        <w:t xml:space="preserve"> </w:t>
      </w:r>
      <w:r w:rsidR="002E3BF0" w:rsidRPr="00CD7702">
        <w:rPr>
          <w:rFonts w:ascii="Times New Roman" w:hAnsi="Times New Roman" w:cs="Times New Roman"/>
        </w:rPr>
        <w:t xml:space="preserve">to give </w:t>
      </w:r>
      <w:r w:rsidR="005B5141">
        <w:rPr>
          <w:rFonts w:ascii="Times New Roman" w:hAnsi="Times New Roman" w:cs="Times New Roman"/>
        </w:rPr>
        <w:t xml:space="preserve">significantly </w:t>
      </w:r>
      <w:r w:rsidR="00D93968">
        <w:rPr>
          <w:rFonts w:ascii="Times New Roman" w:hAnsi="Times New Roman" w:cs="Times New Roman"/>
        </w:rPr>
        <w:t>larger</w:t>
      </w:r>
      <w:r w:rsidR="00ED3BD3" w:rsidRPr="00CD7702">
        <w:rPr>
          <w:rFonts w:ascii="Times New Roman" w:hAnsi="Times New Roman" w:cs="Times New Roman"/>
        </w:rPr>
        <w:t xml:space="preserve"> </w:t>
      </w:r>
      <w:r w:rsidR="00B333A7">
        <w:rPr>
          <w:rFonts w:ascii="Times New Roman" w:hAnsi="Times New Roman" w:cs="Times New Roman"/>
        </w:rPr>
        <w:t xml:space="preserve">initial responses </w:t>
      </w:r>
      <w:r w:rsidR="00B04A77">
        <w:rPr>
          <w:rFonts w:ascii="Times New Roman" w:hAnsi="Times New Roman" w:cs="Times New Roman"/>
        </w:rPr>
        <w:t>(p</w:t>
      </w:r>
      <w:r w:rsidR="00550D9E">
        <w:rPr>
          <w:rFonts w:ascii="Times New Roman" w:hAnsi="Times New Roman" w:cs="Times New Roman"/>
        </w:rPr>
        <w:t>&lt;0.001 for both)</w:t>
      </w:r>
      <w:r w:rsidR="00001CAD">
        <w:rPr>
          <w:rFonts w:ascii="Times New Roman" w:hAnsi="Times New Roman" w:cs="Times New Roman"/>
        </w:rPr>
        <w:t xml:space="preserve"> and </w:t>
      </w:r>
      <w:r w:rsidRPr="00CD7702">
        <w:rPr>
          <w:rFonts w:ascii="Times New Roman" w:hAnsi="Times New Roman" w:cs="Times New Roman"/>
        </w:rPr>
        <w:t>reversal</w:t>
      </w:r>
      <w:r w:rsidR="000D3AF9" w:rsidRPr="00CD7702">
        <w:rPr>
          <w:rFonts w:ascii="Times New Roman" w:hAnsi="Times New Roman" w:cs="Times New Roman"/>
        </w:rPr>
        <w:t xml:space="preserve"> distance </w:t>
      </w:r>
      <w:r w:rsidR="009673EC" w:rsidRPr="00CD7702">
        <w:rPr>
          <w:rFonts w:ascii="Times New Roman" w:hAnsi="Times New Roman" w:cs="Times New Roman"/>
        </w:rPr>
        <w:t xml:space="preserve">habituation </w:t>
      </w:r>
      <w:r w:rsidR="002E3BF0" w:rsidRPr="00CD7702">
        <w:rPr>
          <w:rFonts w:ascii="Times New Roman" w:hAnsi="Times New Roman" w:cs="Times New Roman"/>
        </w:rPr>
        <w:t>phenotypes</w:t>
      </w:r>
      <w:r w:rsidR="00693D86">
        <w:rPr>
          <w:rFonts w:ascii="Times New Roman" w:hAnsi="Times New Roman" w:cs="Times New Roman"/>
        </w:rPr>
        <w:t xml:space="preserve"> </w:t>
      </w:r>
      <w:r w:rsidR="00604BAE">
        <w:rPr>
          <w:rFonts w:ascii="Times New Roman" w:hAnsi="Times New Roman" w:cs="Times New Roman"/>
        </w:rPr>
        <w:t xml:space="preserve">than that of either single mutant </w:t>
      </w:r>
      <w:r w:rsidR="00F1316A">
        <w:rPr>
          <w:rFonts w:ascii="Times New Roman" w:hAnsi="Times New Roman" w:cs="Times New Roman"/>
        </w:rPr>
        <w:t>(</w:t>
      </w:r>
      <w:r w:rsidR="00505845">
        <w:rPr>
          <w:rFonts w:ascii="Times New Roman" w:hAnsi="Times New Roman" w:cs="Times New Roman"/>
        </w:rPr>
        <w:t>p&lt;0.0</w:t>
      </w:r>
      <w:r w:rsidR="00550D9E">
        <w:rPr>
          <w:rFonts w:ascii="Times New Roman" w:hAnsi="Times New Roman" w:cs="Times New Roman"/>
        </w:rPr>
        <w:t xml:space="preserve">1 for both; </w:t>
      </w:r>
      <w:r w:rsidR="00F1316A">
        <w:rPr>
          <w:rFonts w:ascii="Times New Roman" w:hAnsi="Times New Roman" w:cs="Times New Roman"/>
        </w:rPr>
        <w:t>Fig.</w:t>
      </w:r>
      <w:r w:rsidR="009673EC" w:rsidRPr="00CD7702">
        <w:rPr>
          <w:rFonts w:ascii="Times New Roman" w:hAnsi="Times New Roman" w:cs="Times New Roman"/>
        </w:rPr>
        <w:t xml:space="preserve"> </w:t>
      </w:r>
      <w:r w:rsidR="004F26BB">
        <w:rPr>
          <w:rFonts w:ascii="Times New Roman" w:hAnsi="Times New Roman" w:cs="Times New Roman"/>
        </w:rPr>
        <w:t>6</w:t>
      </w:r>
      <w:r w:rsidR="000D3AF9" w:rsidRPr="00CD7702">
        <w:rPr>
          <w:rFonts w:ascii="Times New Roman" w:hAnsi="Times New Roman" w:cs="Times New Roman"/>
        </w:rPr>
        <w:t>A</w:t>
      </w:r>
      <w:r w:rsidRPr="00CD7702">
        <w:rPr>
          <w:rFonts w:ascii="Times New Roman" w:hAnsi="Times New Roman" w:cs="Times New Roman"/>
        </w:rPr>
        <w:t>)</w:t>
      </w:r>
      <w:r w:rsidR="0092127C">
        <w:rPr>
          <w:rFonts w:ascii="Times New Roman" w:hAnsi="Times New Roman" w:cs="Times New Roman"/>
        </w:rPr>
        <w:t>.</w:t>
      </w:r>
      <w:r w:rsidR="00FD4E8E">
        <w:rPr>
          <w:rFonts w:ascii="Times New Roman" w:hAnsi="Times New Roman" w:cs="Times New Roman"/>
        </w:rPr>
        <w:t xml:space="preserve"> </w:t>
      </w:r>
      <w:r w:rsidR="0092127C">
        <w:rPr>
          <w:rFonts w:ascii="Times New Roman" w:hAnsi="Times New Roman" w:cs="Times New Roman"/>
        </w:rPr>
        <w:t>T</w:t>
      </w:r>
      <w:r w:rsidR="00FD4E8E">
        <w:rPr>
          <w:rFonts w:ascii="Times New Roman" w:hAnsi="Times New Roman" w:cs="Times New Roman"/>
        </w:rPr>
        <w:t>he most parsimonious explanation</w:t>
      </w:r>
      <w:r w:rsidR="0092127C">
        <w:rPr>
          <w:rFonts w:ascii="Times New Roman" w:hAnsi="Times New Roman" w:cs="Times New Roman"/>
        </w:rPr>
        <w:t xml:space="preserve"> of this data</w:t>
      </w:r>
      <w:r w:rsidR="00FD4E8E">
        <w:rPr>
          <w:rFonts w:ascii="Times New Roman" w:hAnsi="Times New Roman" w:cs="Times New Roman"/>
        </w:rPr>
        <w:t xml:space="preserve"> </w:t>
      </w:r>
      <w:r w:rsidR="00FD4E8E">
        <w:rPr>
          <w:rFonts w:ascii="Times New Roman" w:hAnsi="Times New Roman" w:cs="Times New Roman"/>
          <w:color w:val="0E0E0E"/>
        </w:rPr>
        <w:t>is that each mutation contributes to the habituation phenotype through disruption of independent genetic pathways</w:t>
      </w:r>
      <w:r w:rsidR="00DE4885" w:rsidRPr="00CD7702">
        <w:rPr>
          <w:rFonts w:ascii="Times New Roman" w:hAnsi="Times New Roman" w:cs="Times New Roman"/>
        </w:rPr>
        <w:t xml:space="preserve">. </w:t>
      </w:r>
      <w:r w:rsidR="006A5FDD">
        <w:rPr>
          <w:rFonts w:ascii="Times New Roman" w:hAnsi="Times New Roman" w:cs="Times New Roman"/>
        </w:rPr>
        <w:t>We found t</w:t>
      </w:r>
      <w:r w:rsidR="006F79BB">
        <w:rPr>
          <w:rFonts w:ascii="Times New Roman" w:hAnsi="Times New Roman" w:cs="Times New Roman"/>
        </w:rPr>
        <w:t xml:space="preserve">his result surprising given that the individual mutant phenotypes </w:t>
      </w:r>
      <w:r w:rsidR="006A5FDD">
        <w:rPr>
          <w:rFonts w:ascii="Times New Roman" w:hAnsi="Times New Roman" w:cs="Times New Roman"/>
        </w:rPr>
        <w:t>were</w:t>
      </w:r>
      <w:r w:rsidR="006F79BB">
        <w:rPr>
          <w:rFonts w:ascii="Times New Roman" w:hAnsi="Times New Roman" w:cs="Times New Roman"/>
        </w:rPr>
        <w:t xml:space="preserve"> so strikingly similar and that the mammalian homologues of these proteins have been shown to interact </w:t>
      </w:r>
      <w:r w:rsidR="006F79BB">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 </w:instrText>
      </w:r>
      <w:r w:rsidR="00F21A08">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EN.CITE.DATA </w:instrText>
      </w:r>
      <w:r w:rsidR="00F21A08">
        <w:rPr>
          <w:rFonts w:ascii="Times New Roman" w:hAnsi="Times New Roman" w:cs="Times New Roman"/>
        </w:rPr>
      </w:r>
      <w:r w:rsidR="00F21A08">
        <w:rPr>
          <w:rFonts w:ascii="Times New Roman" w:hAnsi="Times New Roman" w:cs="Times New Roman"/>
        </w:rPr>
        <w:fldChar w:fldCharType="end"/>
      </w:r>
      <w:r w:rsidR="006F79BB">
        <w:rPr>
          <w:rFonts w:ascii="Times New Roman" w:hAnsi="Times New Roman" w:cs="Times New Roman"/>
        </w:rPr>
      </w:r>
      <w:r w:rsidR="006F79BB">
        <w:rPr>
          <w:rFonts w:ascii="Times New Roman" w:hAnsi="Times New Roman" w:cs="Times New Roman"/>
        </w:rPr>
        <w:fldChar w:fldCharType="separate"/>
      </w:r>
      <w:r w:rsidR="00F21A08">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F21A08">
        <w:rPr>
          <w:rFonts w:ascii="Times New Roman" w:hAnsi="Times New Roman" w:cs="Times New Roman"/>
          <w:noProof/>
        </w:rPr>
        <w:t xml:space="preserve">, </w:t>
      </w:r>
      <w:hyperlink w:anchor="_ENREF_33" w:tooltip="Dias, 2009 #1248" w:history="1">
        <w:r w:rsidR="008D3F32">
          <w:rPr>
            <w:rFonts w:ascii="Times New Roman" w:hAnsi="Times New Roman" w:cs="Times New Roman"/>
            <w:noProof/>
          </w:rPr>
          <w:t>33</w:t>
        </w:r>
      </w:hyperlink>
      <w:r w:rsidR="00F21A08">
        <w:rPr>
          <w:rFonts w:ascii="Times New Roman" w:hAnsi="Times New Roman" w:cs="Times New Roman"/>
          <w:noProof/>
        </w:rPr>
        <w:t>)</w:t>
      </w:r>
      <w:r w:rsidR="006F79BB">
        <w:rPr>
          <w:rFonts w:ascii="Times New Roman" w:hAnsi="Times New Roman" w:cs="Times New Roman"/>
        </w:rPr>
        <w:fldChar w:fldCharType="end"/>
      </w:r>
      <w:r w:rsidR="006F79BB">
        <w:rPr>
          <w:rFonts w:ascii="Times New Roman" w:hAnsi="Times New Roman" w:cs="Times New Roman"/>
        </w:rPr>
        <w:t xml:space="preserve">. </w:t>
      </w:r>
      <w:r w:rsidR="009B75E0">
        <w:rPr>
          <w:rFonts w:ascii="Times New Roman" w:hAnsi="Times New Roman" w:cs="Times New Roman"/>
        </w:rPr>
        <w:t>Thus, we decided to further analyze th</w:t>
      </w:r>
      <w:r w:rsidR="00B333A7">
        <w:rPr>
          <w:rFonts w:ascii="Times New Roman" w:hAnsi="Times New Roman" w:cs="Times New Roman"/>
        </w:rPr>
        <w:t xml:space="preserve">eir relationship </w:t>
      </w:r>
      <w:r w:rsidR="009B75E0">
        <w:rPr>
          <w:rFonts w:ascii="Times New Roman" w:hAnsi="Times New Roman" w:cs="Times New Roman"/>
        </w:rPr>
        <w:t>by separating reversal distance into its two components; reversal speed and reversal duration</w:t>
      </w:r>
      <w:r w:rsidR="00077619">
        <w:rPr>
          <w:rFonts w:ascii="Times New Roman" w:hAnsi="Times New Roman" w:cs="Times New Roman"/>
        </w:rPr>
        <w:t xml:space="preserve"> (Fig</w:t>
      </w:r>
      <w:r w:rsidR="00F1316A">
        <w:rPr>
          <w:rFonts w:ascii="Times New Roman" w:hAnsi="Times New Roman" w:cs="Times New Roman"/>
        </w:rPr>
        <w:t>.</w:t>
      </w:r>
      <w:r w:rsidR="000B3486">
        <w:rPr>
          <w:rFonts w:ascii="Times New Roman" w:hAnsi="Times New Roman" w:cs="Times New Roman"/>
        </w:rPr>
        <w:t xml:space="preserve"> 6B </w:t>
      </w:r>
      <w:r w:rsidR="00F1316A">
        <w:rPr>
          <w:rFonts w:ascii="Times New Roman" w:hAnsi="Times New Roman" w:cs="Times New Roman"/>
        </w:rPr>
        <w:t>and</w:t>
      </w:r>
      <w:r w:rsidR="000B3486">
        <w:rPr>
          <w:rFonts w:ascii="Times New Roman" w:hAnsi="Times New Roman" w:cs="Times New Roman"/>
        </w:rPr>
        <w:t xml:space="preserve"> 6C)</w:t>
      </w:r>
      <w:r w:rsidR="009B75E0">
        <w:rPr>
          <w:rFonts w:ascii="Times New Roman" w:hAnsi="Times New Roman" w:cs="Times New Roman"/>
        </w:rPr>
        <w:t xml:space="preserve">. </w:t>
      </w:r>
    </w:p>
    <w:p w14:paraId="35B92C58" w14:textId="044E1900" w:rsidR="00844641" w:rsidRDefault="0082501A" w:rsidP="00BF2633">
      <w:pPr>
        <w:spacing w:line="480" w:lineRule="auto"/>
        <w:rPr>
          <w:rFonts w:ascii="Times New Roman" w:hAnsi="Times New Roman" w:cs="Times New Roman"/>
        </w:rPr>
      </w:pPr>
      <w:r>
        <w:rPr>
          <w:rFonts w:ascii="Times New Roman" w:hAnsi="Times New Roman" w:cs="Times New Roman"/>
        </w:rPr>
        <w:tab/>
      </w:r>
      <w:r w:rsidR="001C7802">
        <w:rPr>
          <w:rFonts w:ascii="Times New Roman" w:hAnsi="Times New Roman" w:cs="Times New Roman"/>
        </w:rPr>
        <w:t>For the initial response,</w:t>
      </w:r>
      <w:r w:rsidR="00844641">
        <w:rPr>
          <w:rFonts w:ascii="Times New Roman" w:hAnsi="Times New Roman" w:cs="Times New Roman"/>
        </w:rPr>
        <w:t xml:space="preserve"> </w:t>
      </w:r>
      <w:r w:rsidR="00EB7F94">
        <w:rPr>
          <w:rFonts w:ascii="Times New Roman" w:hAnsi="Times New Roman" w:cs="Times New Roman"/>
        </w:rPr>
        <w:t xml:space="preserve">the </w:t>
      </w:r>
      <w:r w:rsidR="00844641" w:rsidRPr="00781534">
        <w:rPr>
          <w:rFonts w:ascii="Times New Roman" w:hAnsi="Times New Roman" w:cs="Times New Roman"/>
          <w:i/>
        </w:rPr>
        <w:t>cmk-1</w:t>
      </w:r>
      <w:r w:rsidR="00EB7F94">
        <w:rPr>
          <w:rFonts w:ascii="Times New Roman" w:hAnsi="Times New Roman" w:cs="Times New Roman"/>
        </w:rPr>
        <w:t xml:space="preserve"> single mutant</w:t>
      </w:r>
      <w:r w:rsidR="00844641">
        <w:rPr>
          <w:rFonts w:ascii="Times New Roman" w:hAnsi="Times New Roman" w:cs="Times New Roman"/>
        </w:rPr>
        <w:t xml:space="preserve"> exhibit</w:t>
      </w:r>
      <w:r w:rsidR="00EB7F94">
        <w:rPr>
          <w:rFonts w:ascii="Times New Roman" w:hAnsi="Times New Roman" w:cs="Times New Roman"/>
        </w:rPr>
        <w:t>ed</w:t>
      </w:r>
      <w:r w:rsidR="00844641">
        <w:rPr>
          <w:rFonts w:ascii="Times New Roman" w:hAnsi="Times New Roman" w:cs="Times New Roman"/>
        </w:rPr>
        <w:t xml:space="preserve"> significantly faster reversals</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6B)</w:t>
      </w:r>
      <w:r w:rsidR="00844641">
        <w:rPr>
          <w:rFonts w:ascii="Times New Roman" w:hAnsi="Times New Roman" w:cs="Times New Roman"/>
        </w:rPr>
        <w:t xml:space="preserve"> of increased duration </w:t>
      </w:r>
      <w:r w:rsidR="00EA61BD">
        <w:rPr>
          <w:rFonts w:ascii="Times New Roman" w:hAnsi="Times New Roman" w:cs="Times New Roman"/>
        </w:rPr>
        <w:t>(Fig</w:t>
      </w:r>
      <w:r w:rsidR="0030287F">
        <w:rPr>
          <w:rFonts w:ascii="Times New Roman" w:hAnsi="Times New Roman" w:cs="Times New Roman"/>
        </w:rPr>
        <w:t>.</w:t>
      </w:r>
      <w:r w:rsidR="00EA61BD">
        <w:rPr>
          <w:rFonts w:ascii="Times New Roman" w:hAnsi="Times New Roman" w:cs="Times New Roman"/>
        </w:rPr>
        <w:t xml:space="preserve"> 6C) </w:t>
      </w:r>
      <w:r w:rsidR="00844641">
        <w:rPr>
          <w:rFonts w:ascii="Times New Roman" w:hAnsi="Times New Roman" w:cs="Times New Roman"/>
        </w:rPr>
        <w:t xml:space="preserve">compared to wild-type. In contrast, </w:t>
      </w:r>
      <w:r w:rsidR="00EB7F94">
        <w:rPr>
          <w:rFonts w:ascii="Times New Roman" w:hAnsi="Times New Roman" w:cs="Times New Roman"/>
        </w:rPr>
        <w:t xml:space="preserve">the </w:t>
      </w:r>
      <w:r w:rsidR="00844641" w:rsidRPr="00781534">
        <w:rPr>
          <w:rFonts w:ascii="Times New Roman" w:hAnsi="Times New Roman" w:cs="Times New Roman"/>
          <w:i/>
        </w:rPr>
        <w:t>ogt-1</w:t>
      </w:r>
      <w:r w:rsidR="00844641">
        <w:rPr>
          <w:rFonts w:ascii="Times New Roman" w:hAnsi="Times New Roman" w:cs="Times New Roman"/>
        </w:rPr>
        <w:t xml:space="preserve"> mutant </w:t>
      </w:r>
      <w:r w:rsidR="00EB7F94">
        <w:rPr>
          <w:rFonts w:ascii="Times New Roman" w:hAnsi="Times New Roman" w:cs="Times New Roman"/>
        </w:rPr>
        <w:t>reversed</w:t>
      </w:r>
      <w:r w:rsidR="00844641">
        <w:rPr>
          <w:rFonts w:ascii="Times New Roman" w:hAnsi="Times New Roman" w:cs="Times New Roman"/>
        </w:rPr>
        <w:t xml:space="preserve"> </w:t>
      </w:r>
      <w:r w:rsidR="00EB7F94">
        <w:rPr>
          <w:rFonts w:ascii="Times New Roman" w:hAnsi="Times New Roman" w:cs="Times New Roman"/>
        </w:rPr>
        <w:t>at a</w:t>
      </w:r>
      <w:r w:rsidR="00844641">
        <w:rPr>
          <w:rFonts w:ascii="Times New Roman" w:hAnsi="Times New Roman" w:cs="Times New Roman"/>
        </w:rPr>
        <w:t xml:space="preserve"> speed similar to wild-type</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w:t>
      </w:r>
      <w:r w:rsidR="00844641">
        <w:rPr>
          <w:rFonts w:ascii="Times New Roman" w:hAnsi="Times New Roman" w:cs="Times New Roman"/>
        </w:rPr>
        <w:t xml:space="preserve">, but </w:t>
      </w:r>
      <w:r w:rsidR="00EB7F94">
        <w:rPr>
          <w:rFonts w:ascii="Times New Roman" w:hAnsi="Times New Roman" w:cs="Times New Roman"/>
        </w:rPr>
        <w:t xml:space="preserve">with </w:t>
      </w:r>
      <w:r w:rsidR="00844641">
        <w:rPr>
          <w:rFonts w:ascii="Times New Roman" w:hAnsi="Times New Roman" w:cs="Times New Roman"/>
        </w:rPr>
        <w:t>a duration</w:t>
      </w:r>
      <w:r w:rsidR="00EB7F94">
        <w:rPr>
          <w:rFonts w:ascii="Times New Roman" w:hAnsi="Times New Roman" w:cs="Times New Roman"/>
        </w:rPr>
        <w:t xml:space="preserve"> </w:t>
      </w:r>
      <w:r w:rsidR="00844641">
        <w:rPr>
          <w:rFonts w:ascii="Times New Roman" w:hAnsi="Times New Roman" w:cs="Times New Roman"/>
        </w:rPr>
        <w:t xml:space="preserve">longer than even the </w:t>
      </w:r>
      <w:r w:rsidR="00844641" w:rsidRPr="00CF2B9C">
        <w:rPr>
          <w:rFonts w:ascii="Times New Roman" w:hAnsi="Times New Roman" w:cs="Times New Roman"/>
          <w:i/>
        </w:rPr>
        <w:t>cmk-1</w:t>
      </w:r>
      <w:r w:rsidR="00844641">
        <w:rPr>
          <w:rFonts w:ascii="Times New Roman" w:hAnsi="Times New Roman" w:cs="Times New Roman"/>
        </w:rPr>
        <w:t xml:space="preserve"> mutant</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6D)</w:t>
      </w:r>
      <w:r w:rsidR="00844641">
        <w:rPr>
          <w:rFonts w:ascii="Times New Roman" w:hAnsi="Times New Roman" w:cs="Times New Roman"/>
        </w:rPr>
        <w:t>.</w:t>
      </w:r>
      <w:r w:rsidR="00BF2633">
        <w:rPr>
          <w:rFonts w:ascii="Times New Roman" w:hAnsi="Times New Roman" w:cs="Times New Roman"/>
        </w:rPr>
        <w:t xml:space="preserve"> </w:t>
      </w:r>
      <w:r w:rsidR="00844641">
        <w:rPr>
          <w:rFonts w:ascii="Times New Roman" w:hAnsi="Times New Roman" w:cs="Times New Roman"/>
        </w:rPr>
        <w:t>Thus, the</w:t>
      </w:r>
      <w:r w:rsidR="0065068E">
        <w:rPr>
          <w:rFonts w:ascii="Times New Roman" w:hAnsi="Times New Roman" w:cs="Times New Roman"/>
        </w:rPr>
        <w:t xml:space="preserve"> single mutant data </w:t>
      </w:r>
      <w:r w:rsidR="0030287F">
        <w:rPr>
          <w:rFonts w:ascii="Times New Roman" w:hAnsi="Times New Roman" w:cs="Times New Roman"/>
        </w:rPr>
        <w:t xml:space="preserve">indicate </w:t>
      </w:r>
      <w:r w:rsidR="0065068E">
        <w:rPr>
          <w:rFonts w:ascii="Times New Roman" w:hAnsi="Times New Roman" w:cs="Times New Roman"/>
        </w:rPr>
        <w:t>that the</w:t>
      </w:r>
      <w:r w:rsidR="00844641">
        <w:rPr>
          <w:rFonts w:ascii="Times New Roman" w:hAnsi="Times New Roman" w:cs="Times New Roman"/>
        </w:rPr>
        <w:t xml:space="preserve"> similar reversal distance phenotype of unhabituated </w:t>
      </w:r>
      <w:r w:rsidR="00844641" w:rsidRPr="00CF2B9C">
        <w:rPr>
          <w:rFonts w:ascii="Times New Roman" w:hAnsi="Times New Roman" w:cs="Times New Roman"/>
          <w:i/>
        </w:rPr>
        <w:t>cmk-1</w:t>
      </w:r>
      <w:r w:rsidR="00844641">
        <w:rPr>
          <w:rFonts w:ascii="Times New Roman" w:hAnsi="Times New Roman" w:cs="Times New Roman"/>
        </w:rPr>
        <w:t xml:space="preserve"> and </w:t>
      </w:r>
      <w:r w:rsidR="00844641" w:rsidRPr="00CF2B9C">
        <w:rPr>
          <w:rFonts w:ascii="Times New Roman" w:hAnsi="Times New Roman" w:cs="Times New Roman"/>
          <w:i/>
        </w:rPr>
        <w:t>ogt-1</w:t>
      </w:r>
      <w:r w:rsidR="00844641">
        <w:rPr>
          <w:rFonts w:ascii="Times New Roman" w:hAnsi="Times New Roman" w:cs="Times New Roman"/>
        </w:rPr>
        <w:t xml:space="preserve"> mutants</w:t>
      </w:r>
      <w:r w:rsidR="001C7802">
        <w:rPr>
          <w:rFonts w:ascii="Times New Roman" w:hAnsi="Times New Roman" w:cs="Times New Roman"/>
        </w:rPr>
        <w:t xml:space="preserve"> wa</w:t>
      </w:r>
      <w:r w:rsidR="00844641">
        <w:rPr>
          <w:rFonts w:ascii="Times New Roman" w:hAnsi="Times New Roman" w:cs="Times New Roman"/>
        </w:rPr>
        <w:t xml:space="preserve">s caused by </w:t>
      </w:r>
      <w:r w:rsidR="00EB7F94">
        <w:rPr>
          <w:rFonts w:ascii="Times New Roman" w:hAnsi="Times New Roman" w:cs="Times New Roman"/>
        </w:rPr>
        <w:t>distinct processes, with CMK-1</w:t>
      </w:r>
      <w:r w:rsidR="0065068E">
        <w:rPr>
          <w:rFonts w:ascii="Times New Roman" w:hAnsi="Times New Roman" w:cs="Times New Roman"/>
        </w:rPr>
        <w:t xml:space="preserve"> primarily </w:t>
      </w:r>
      <w:r w:rsidR="00EB7F94">
        <w:rPr>
          <w:rFonts w:ascii="Times New Roman" w:hAnsi="Times New Roman" w:cs="Times New Roman"/>
        </w:rPr>
        <w:t>influencing</w:t>
      </w:r>
      <w:r w:rsidR="00844641">
        <w:rPr>
          <w:rFonts w:ascii="Times New Roman" w:hAnsi="Times New Roman" w:cs="Times New Roman"/>
        </w:rPr>
        <w:t xml:space="preserve"> </w:t>
      </w:r>
      <w:r w:rsidR="00EB7F94">
        <w:rPr>
          <w:rFonts w:ascii="Times New Roman" w:hAnsi="Times New Roman" w:cs="Times New Roman"/>
        </w:rPr>
        <w:t>speed of reversals</w:t>
      </w:r>
      <w:r w:rsidR="00D36D4C">
        <w:rPr>
          <w:rFonts w:ascii="Times New Roman" w:hAnsi="Times New Roman" w:cs="Times New Roman"/>
        </w:rPr>
        <w:t xml:space="preserve"> and modestly influencing rever</w:t>
      </w:r>
      <w:r w:rsidR="0030287F">
        <w:rPr>
          <w:rFonts w:ascii="Times New Roman" w:hAnsi="Times New Roman" w:cs="Times New Roman"/>
        </w:rPr>
        <w:t>s</w:t>
      </w:r>
      <w:r w:rsidR="00D36D4C">
        <w:rPr>
          <w:rFonts w:ascii="Times New Roman" w:hAnsi="Times New Roman" w:cs="Times New Roman"/>
        </w:rPr>
        <w:t>al duration,</w:t>
      </w:r>
      <w:r w:rsidR="00EB7F94">
        <w:rPr>
          <w:rFonts w:ascii="Times New Roman" w:hAnsi="Times New Roman" w:cs="Times New Roman"/>
        </w:rPr>
        <w:t xml:space="preserve"> and OGT-1 influencing duration, but not speed. </w:t>
      </w:r>
      <w:r>
        <w:rPr>
          <w:rFonts w:ascii="Times New Roman" w:hAnsi="Times New Roman" w:cs="Times New Roman"/>
        </w:rPr>
        <w:t>H</w:t>
      </w:r>
      <w:r w:rsidR="00EB7F94">
        <w:rPr>
          <w:rFonts w:ascii="Times New Roman" w:hAnsi="Times New Roman" w:cs="Times New Roman"/>
        </w:rPr>
        <w:t>owever</w:t>
      </w:r>
      <w:r w:rsidR="0030287F">
        <w:rPr>
          <w:rFonts w:ascii="Times New Roman" w:hAnsi="Times New Roman" w:cs="Times New Roman"/>
        </w:rPr>
        <w:t>,</w:t>
      </w:r>
      <w:r w:rsidR="00D36D4C" w:rsidRPr="00D36D4C">
        <w:rPr>
          <w:rFonts w:ascii="Times New Roman" w:hAnsi="Times New Roman" w:cs="Times New Roman"/>
        </w:rPr>
        <w:t xml:space="preserve"> </w:t>
      </w:r>
      <w:r w:rsidR="00D36D4C" w:rsidRPr="0022520A">
        <w:rPr>
          <w:rFonts w:ascii="Times New Roman" w:hAnsi="Times New Roman" w:cs="Times New Roman"/>
          <w:i/>
        </w:rPr>
        <w:t>cmk-1; ogt-1</w:t>
      </w:r>
      <w:r w:rsidR="00D36D4C">
        <w:rPr>
          <w:rFonts w:ascii="Times New Roman" w:hAnsi="Times New Roman" w:cs="Times New Roman"/>
        </w:rPr>
        <w:t xml:space="preserve"> double mutants perform</w:t>
      </w:r>
      <w:r w:rsidR="0030287F">
        <w:rPr>
          <w:rFonts w:ascii="Times New Roman" w:hAnsi="Times New Roman" w:cs="Times New Roman"/>
        </w:rPr>
        <w:t>ed</w:t>
      </w:r>
      <w:r w:rsidR="00D36D4C">
        <w:rPr>
          <w:rFonts w:ascii="Times New Roman" w:hAnsi="Times New Roman" w:cs="Times New Roman"/>
        </w:rPr>
        <w:t xml:space="preserve"> significantly slower reversals than </w:t>
      </w:r>
      <w:r w:rsidR="00D36D4C" w:rsidRPr="00781534">
        <w:rPr>
          <w:rFonts w:ascii="Times New Roman" w:hAnsi="Times New Roman" w:cs="Times New Roman"/>
          <w:i/>
        </w:rPr>
        <w:t>cmk-1</w:t>
      </w:r>
      <w:r w:rsidR="00D36D4C">
        <w:rPr>
          <w:rFonts w:ascii="Times New Roman" w:hAnsi="Times New Roman" w:cs="Times New Roman"/>
        </w:rPr>
        <w:t xml:space="preserve"> single mutants (p&lt;0.001), almost indistinguishable from wild-type (p=0.04), </w:t>
      </w:r>
      <w:r w:rsidR="0030287F">
        <w:rPr>
          <w:rFonts w:ascii="Times New Roman" w:hAnsi="Times New Roman" w:cs="Times New Roman"/>
        </w:rPr>
        <w:t xml:space="preserve">indicating </w:t>
      </w:r>
      <w:r w:rsidR="00D36D4C">
        <w:rPr>
          <w:rFonts w:ascii="Times New Roman" w:hAnsi="Times New Roman" w:cs="Times New Roman"/>
        </w:rPr>
        <w:t xml:space="preserve">that </w:t>
      </w:r>
      <w:r w:rsidR="00D36D4C" w:rsidRPr="00781534">
        <w:rPr>
          <w:rFonts w:ascii="Times New Roman" w:hAnsi="Times New Roman" w:cs="Times New Roman"/>
          <w:i/>
        </w:rPr>
        <w:t>ogt-1</w:t>
      </w:r>
      <w:r w:rsidR="00D36D4C">
        <w:rPr>
          <w:rFonts w:ascii="Times New Roman" w:hAnsi="Times New Roman" w:cs="Times New Roman"/>
        </w:rPr>
        <w:t xml:space="preserve"> may act as a suppressor on</w:t>
      </w:r>
      <w:r w:rsidR="00D36D4C" w:rsidRPr="00781534">
        <w:rPr>
          <w:rFonts w:ascii="Times New Roman" w:hAnsi="Times New Roman" w:cs="Times New Roman"/>
          <w:i/>
        </w:rPr>
        <w:t xml:space="preserve"> cmk-1</w:t>
      </w:r>
      <w:r w:rsidR="00D36D4C">
        <w:rPr>
          <w:rFonts w:ascii="Times New Roman" w:hAnsi="Times New Roman" w:cs="Times New Roman"/>
        </w:rPr>
        <w:t xml:space="preserve"> for reversal speed in naïve animals (Fig. 6B).</w:t>
      </w:r>
      <w:del w:id="269" w:author="Evan" w:date="2016-04-17T20:59:00Z">
        <w:r w:rsidR="00D36D4C" w:rsidDel="008644CA">
          <w:rPr>
            <w:rFonts w:ascii="Times New Roman" w:hAnsi="Times New Roman" w:cs="Times New Roman"/>
          </w:rPr>
          <w:delText xml:space="preserve"> </w:delText>
        </w:r>
        <w:r w:rsidR="00AC6769" w:rsidDel="008644CA">
          <w:rPr>
            <w:rFonts w:ascii="Times New Roman" w:hAnsi="Times New Roman" w:cs="Times New Roman"/>
          </w:rPr>
          <w:delText xml:space="preserve">Furthermore, </w:delText>
        </w:r>
        <w:r w:rsidR="00AC6769" w:rsidRPr="00590973" w:rsidDel="008644CA">
          <w:rPr>
            <w:rFonts w:ascii="Times New Roman" w:hAnsi="Times New Roman" w:cs="Times New Roman"/>
            <w:i/>
          </w:rPr>
          <w:delText>cmk-1; ogt-1</w:delText>
        </w:r>
        <w:r w:rsidR="00AC6769" w:rsidDel="008644CA">
          <w:rPr>
            <w:rFonts w:ascii="Times New Roman" w:hAnsi="Times New Roman" w:cs="Times New Roman"/>
          </w:rPr>
          <w:delText xml:space="preserve"> double mutants performed significantly longer reversals than either single mutants (p&lt;0.001 for both), but the effect appears to be synergistic as opposed to additive.</w:delText>
        </w:r>
      </w:del>
      <w:r w:rsidR="00AC6769">
        <w:rPr>
          <w:rFonts w:ascii="Times New Roman" w:hAnsi="Times New Roman" w:cs="Times New Roman"/>
        </w:rPr>
        <w:t xml:space="preserve"> Thus, in the context of responding to an initial mechanical stimulus, there appears to be some interaction between the </w:t>
      </w:r>
      <w:r w:rsidR="00AC6769" w:rsidRPr="0022520A">
        <w:rPr>
          <w:rFonts w:ascii="Times New Roman" w:hAnsi="Times New Roman" w:cs="Times New Roman"/>
          <w:i/>
        </w:rPr>
        <w:t>cmk-1</w:t>
      </w:r>
      <w:r w:rsidR="00AC6769">
        <w:rPr>
          <w:rFonts w:ascii="Times New Roman" w:hAnsi="Times New Roman" w:cs="Times New Roman"/>
        </w:rPr>
        <w:t xml:space="preserve"> and </w:t>
      </w:r>
      <w:r w:rsidR="00AC6769" w:rsidRPr="0022520A">
        <w:rPr>
          <w:rFonts w:ascii="Times New Roman" w:hAnsi="Times New Roman" w:cs="Times New Roman"/>
          <w:i/>
        </w:rPr>
        <w:t>ogt-1</w:t>
      </w:r>
      <w:r w:rsidR="00AC6769">
        <w:rPr>
          <w:rFonts w:ascii="Times New Roman" w:hAnsi="Times New Roman" w:cs="Times New Roman"/>
        </w:rPr>
        <w:t xml:space="preserve"> pathways.</w:t>
      </w:r>
    </w:p>
    <w:p w14:paraId="1BE70835" w14:textId="77777777" w:rsidR="00844641" w:rsidRPr="007C269C" w:rsidRDefault="00844641" w:rsidP="00BF2633">
      <w:pPr>
        <w:spacing w:line="480" w:lineRule="auto"/>
        <w:rPr>
          <w:rFonts w:ascii="Times New Roman" w:hAnsi="Times New Roman" w:cs="Times New Roman"/>
        </w:rPr>
      </w:pPr>
      <w:r>
        <w:rPr>
          <w:rFonts w:ascii="Times New Roman" w:hAnsi="Times New Roman" w:cs="Times New Roman"/>
        </w:rPr>
        <w:tab/>
        <w:t xml:space="preserve">In the case of habituated animals, </w:t>
      </w:r>
      <w:r w:rsidR="001C7802">
        <w:rPr>
          <w:rFonts w:ascii="Times New Roman" w:hAnsi="Times New Roman" w:cs="Times New Roman"/>
        </w:rPr>
        <w:t xml:space="preserve">both </w:t>
      </w:r>
      <w:r w:rsidRPr="00781534">
        <w:rPr>
          <w:rFonts w:ascii="Times New Roman" w:hAnsi="Times New Roman" w:cs="Times New Roman"/>
          <w:i/>
        </w:rPr>
        <w:t>cmk-1</w:t>
      </w:r>
      <w:r>
        <w:rPr>
          <w:rFonts w:ascii="Times New Roman" w:hAnsi="Times New Roman" w:cs="Times New Roman"/>
        </w:rPr>
        <w:t xml:space="preserve"> and </w:t>
      </w:r>
      <w:r w:rsidRPr="00ED4211">
        <w:rPr>
          <w:rFonts w:ascii="Times New Roman" w:hAnsi="Times New Roman" w:cs="Times New Roman"/>
          <w:i/>
        </w:rPr>
        <w:t>ogt-1</w:t>
      </w:r>
      <w:r>
        <w:rPr>
          <w:rFonts w:ascii="Times New Roman" w:hAnsi="Times New Roman" w:cs="Times New Roman"/>
        </w:rPr>
        <w:t xml:space="preserve"> single mutants exhibited significantly faster reversals compared to wild-type </w:t>
      </w:r>
      <w:r w:rsidR="001C7802">
        <w:rPr>
          <w:rFonts w:ascii="Times New Roman" w:hAnsi="Times New Roman" w:cs="Times New Roman"/>
        </w:rPr>
        <w:t xml:space="preserve">and a consistent, but statistically indistinguishable trend towards increased duration, phenotypes which </w:t>
      </w:r>
      <w:r w:rsidR="0082501A">
        <w:rPr>
          <w:rFonts w:ascii="Times New Roman" w:hAnsi="Times New Roman" w:cs="Times New Roman"/>
        </w:rPr>
        <w:t>were additive, giving</w:t>
      </w:r>
      <w:r w:rsidR="001C7802">
        <w:rPr>
          <w:rFonts w:ascii="Times New Roman" w:hAnsi="Times New Roman" w:cs="Times New Roman"/>
        </w:rPr>
        <w:t xml:space="preserve"> the rapid and long-lasting final responses of the </w:t>
      </w:r>
      <w:r w:rsidRPr="001F279E">
        <w:rPr>
          <w:rFonts w:ascii="Times New Roman" w:hAnsi="Times New Roman" w:cs="Times New Roman"/>
          <w:i/>
        </w:rPr>
        <w:t>cmk-1; ogt-1</w:t>
      </w:r>
      <w:r w:rsidRPr="00ED4211">
        <w:rPr>
          <w:rFonts w:ascii="Times New Roman" w:hAnsi="Times New Roman" w:cs="Times New Roman"/>
        </w:rPr>
        <w:t xml:space="preserve"> </w:t>
      </w:r>
      <w:r w:rsidRPr="00CD7702">
        <w:rPr>
          <w:rFonts w:ascii="Times New Roman" w:hAnsi="Times New Roman" w:cs="Times New Roman"/>
        </w:rPr>
        <w:t>double mutant</w:t>
      </w:r>
      <w:r w:rsidR="00AC6769">
        <w:rPr>
          <w:rFonts w:ascii="Times New Roman" w:hAnsi="Times New Roman" w:cs="Times New Roman"/>
        </w:rPr>
        <w:t>.</w:t>
      </w:r>
    </w:p>
    <w:p w14:paraId="0932A3BC" w14:textId="77777777" w:rsidR="00DE4885" w:rsidRPr="007C269C" w:rsidRDefault="00DE4885" w:rsidP="00B201DA">
      <w:pPr>
        <w:spacing w:line="480" w:lineRule="auto"/>
        <w:ind w:firstLine="720"/>
        <w:rPr>
          <w:rFonts w:ascii="Times New Roman" w:hAnsi="Times New Roman" w:cs="Times New Roman"/>
        </w:rPr>
      </w:pPr>
    </w:p>
    <w:bookmarkEnd w:id="20"/>
    <w:p w14:paraId="76C02BE6" w14:textId="77777777" w:rsidR="00BB79B7" w:rsidRPr="007C269C" w:rsidRDefault="00BB79B7" w:rsidP="0062780C">
      <w:pPr>
        <w:spacing w:line="480" w:lineRule="auto"/>
        <w:rPr>
          <w:rFonts w:ascii="Times New Roman" w:hAnsi="Times New Roman" w:cs="Times New Roman"/>
        </w:rPr>
      </w:pPr>
      <w:r w:rsidRPr="007C269C">
        <w:rPr>
          <w:rFonts w:ascii="Times New Roman" w:hAnsi="Times New Roman" w:cs="Times New Roman"/>
          <w:b/>
        </w:rPr>
        <w:t>Discussion</w:t>
      </w:r>
    </w:p>
    <w:p w14:paraId="45611722" w14:textId="77B7439B" w:rsidR="00471E27" w:rsidRPr="007C269C" w:rsidRDefault="00324915" w:rsidP="00471E27">
      <w:pPr>
        <w:spacing w:line="480" w:lineRule="auto"/>
        <w:ind w:firstLine="720"/>
        <w:rPr>
          <w:rFonts w:ascii="Times New Roman" w:hAnsi="Times New Roman" w:cs="Times New Roman"/>
          <w:color w:val="101010"/>
        </w:rPr>
      </w:pPr>
      <w:r w:rsidRPr="007C269C">
        <w:rPr>
          <w:rFonts w:ascii="Times New Roman" w:hAnsi="Times New Roman" w:cs="Times New Roman"/>
        </w:rPr>
        <w:t xml:space="preserve">We report here that </w:t>
      </w:r>
      <w:r w:rsidR="0030287F">
        <w:rPr>
          <w:rFonts w:ascii="Times New Roman" w:hAnsi="Times New Roman" w:cs="Times New Roman"/>
        </w:rPr>
        <w:t xml:space="preserve">the </w:t>
      </w:r>
      <w:r w:rsidRPr="007C269C">
        <w:rPr>
          <w:rFonts w:ascii="Times New Roman" w:hAnsi="Times New Roman" w:cs="Times New Roman"/>
          <w:i/>
        </w:rPr>
        <w:t>C. elegans</w:t>
      </w:r>
      <w:r w:rsidRPr="007C269C">
        <w:rPr>
          <w:rFonts w:ascii="Times New Roman" w:hAnsi="Times New Roman" w:cs="Times New Roman"/>
        </w:rPr>
        <w:t xml:space="preserve"> CMK-1, but </w:t>
      </w:r>
      <w:r w:rsidR="00DF5071" w:rsidRPr="007C269C">
        <w:rPr>
          <w:rFonts w:ascii="Times New Roman" w:hAnsi="Times New Roman" w:cs="Times New Roman"/>
        </w:rPr>
        <w:t>not</w:t>
      </w:r>
      <w:r w:rsidRPr="00CF2B9C">
        <w:rPr>
          <w:rFonts w:ascii="Times New Roman" w:hAnsi="Times New Roman" w:cs="Times New Roman"/>
        </w:rPr>
        <w:t xml:space="preserve"> </w:t>
      </w:r>
      <w:r w:rsidR="00795A5F" w:rsidRPr="00CF2B9C">
        <w:rPr>
          <w:rFonts w:ascii="Times New Roman" w:hAnsi="Times New Roman" w:cs="Times New Roman"/>
        </w:rPr>
        <w:t>CKK-1</w:t>
      </w:r>
      <w:r w:rsidRPr="007C269C">
        <w:rPr>
          <w:rFonts w:ascii="Times New Roman" w:hAnsi="Times New Roman" w:cs="Times New Roman"/>
        </w:rPr>
        <w:t>,</w:t>
      </w:r>
      <w:r w:rsidR="00DF5071" w:rsidRPr="007C269C">
        <w:rPr>
          <w:rFonts w:ascii="Times New Roman" w:hAnsi="Times New Roman" w:cs="Times New Roman"/>
        </w:rPr>
        <w:t xml:space="preserve"> </w:t>
      </w:r>
      <w:del w:id="270" w:author="Evan" w:date="2016-04-17T21:00:00Z">
        <w:r w:rsidR="00FF0734" w:rsidDel="008644CA">
          <w:rPr>
            <w:rFonts w:ascii="Times New Roman" w:hAnsi="Times New Roman" w:cs="Times New Roman"/>
          </w:rPr>
          <w:delText>functions</w:delText>
        </w:r>
        <w:r w:rsidR="003D1889" w:rsidRPr="007C269C" w:rsidDel="008644CA">
          <w:rPr>
            <w:rFonts w:ascii="Times New Roman" w:hAnsi="Times New Roman" w:cs="Times New Roman"/>
          </w:rPr>
          <w:delText xml:space="preserve"> in the </w:delText>
        </w:r>
        <w:r w:rsidR="007C067D" w:rsidDel="008644CA">
          <w:rPr>
            <w:rFonts w:ascii="Times New Roman" w:hAnsi="Times New Roman" w:cs="Times New Roman"/>
          </w:rPr>
          <w:delText>touch receptor</w:delText>
        </w:r>
        <w:r w:rsidR="007C067D" w:rsidRPr="007C269C" w:rsidDel="008644CA">
          <w:rPr>
            <w:rFonts w:ascii="Times New Roman" w:hAnsi="Times New Roman" w:cs="Times New Roman"/>
          </w:rPr>
          <w:delText xml:space="preserve"> </w:delText>
        </w:r>
        <w:r w:rsidR="003D1889" w:rsidRPr="007C269C" w:rsidDel="008644CA">
          <w:rPr>
            <w:rFonts w:ascii="Times New Roman" w:hAnsi="Times New Roman" w:cs="Times New Roman"/>
          </w:rPr>
          <w:delText>neurons (ALMs, AVM, and PLMs)</w:delText>
        </w:r>
        <w:r w:rsidR="00DF5071" w:rsidRPr="007C269C" w:rsidDel="008644CA">
          <w:rPr>
            <w:rFonts w:ascii="Times New Roman" w:hAnsi="Times New Roman" w:cs="Times New Roman"/>
          </w:rPr>
          <w:delText xml:space="preserve"> for</w:delText>
        </w:r>
      </w:del>
      <w:ins w:id="271" w:author="Evan" w:date="2016-04-17T21:00:00Z">
        <w:r w:rsidR="008644CA">
          <w:rPr>
            <w:rFonts w:ascii="Times New Roman" w:hAnsi="Times New Roman" w:cs="Times New Roman"/>
          </w:rPr>
          <w:t>mediates</w:t>
        </w:r>
      </w:ins>
      <w:r w:rsidR="00DF5071" w:rsidRPr="007C269C">
        <w:rPr>
          <w:rFonts w:ascii="Times New Roman" w:hAnsi="Times New Roman" w:cs="Times New Roman"/>
        </w:rPr>
        <w:t xml:space="preserve"> </w:t>
      </w:r>
      <w:r w:rsidR="00D75B56" w:rsidRPr="007C269C">
        <w:rPr>
          <w:rFonts w:ascii="Times New Roman" w:hAnsi="Times New Roman" w:cs="Times New Roman"/>
        </w:rPr>
        <w:t>habituat</w:t>
      </w:r>
      <w:r w:rsidR="00673048">
        <w:rPr>
          <w:rFonts w:ascii="Times New Roman" w:hAnsi="Times New Roman" w:cs="Times New Roman"/>
        </w:rPr>
        <w:t>i</w:t>
      </w:r>
      <w:ins w:id="272" w:author="Evan" w:date="2016-04-17T21:00:00Z">
        <w:r w:rsidR="008644CA">
          <w:rPr>
            <w:rFonts w:ascii="Times New Roman" w:hAnsi="Times New Roman" w:cs="Times New Roman"/>
          </w:rPr>
          <w:t>on</w:t>
        </w:r>
      </w:ins>
      <w:del w:id="273" w:author="Evan" w:date="2016-04-17T21:00:00Z">
        <w:r w:rsidR="00673048" w:rsidDel="008644CA">
          <w:rPr>
            <w:rFonts w:ascii="Times New Roman" w:hAnsi="Times New Roman" w:cs="Times New Roman"/>
          </w:rPr>
          <w:delText>ng</w:delText>
        </w:r>
      </w:del>
      <w:r w:rsidR="00D75B56" w:rsidRPr="007C269C">
        <w:rPr>
          <w:rFonts w:ascii="Times New Roman" w:hAnsi="Times New Roman" w:cs="Times New Roman"/>
        </w:rPr>
        <w:t xml:space="preserve"> to </w:t>
      </w:r>
      <w:r w:rsidRPr="007C269C">
        <w:rPr>
          <w:rFonts w:ascii="Times New Roman" w:hAnsi="Times New Roman" w:cs="Times New Roman"/>
        </w:rPr>
        <w:t>mechanosensory</w:t>
      </w:r>
      <w:r w:rsidR="00D75B56" w:rsidRPr="007C269C">
        <w:rPr>
          <w:rFonts w:ascii="Times New Roman" w:hAnsi="Times New Roman" w:cs="Times New Roman"/>
        </w:rPr>
        <w:t xml:space="preserve"> stimuli</w:t>
      </w:r>
      <w:r w:rsidR="00B21EC8">
        <w:rPr>
          <w:rFonts w:ascii="Times New Roman" w:hAnsi="Times New Roman" w:cs="Times New Roman"/>
        </w:rPr>
        <w:t xml:space="preserve">, specifically when </w:t>
      </w:r>
      <w:del w:id="274" w:author="Evan" w:date="2016-04-17T21:00:00Z">
        <w:r w:rsidR="00B21EC8" w:rsidDel="008644CA">
          <w:rPr>
            <w:rFonts w:ascii="Times New Roman" w:hAnsi="Times New Roman" w:cs="Times New Roman"/>
          </w:rPr>
          <w:delText xml:space="preserve">stimuli </w:delText>
        </w:r>
      </w:del>
      <w:ins w:id="275" w:author="Evan" w:date="2016-04-17T21:00:00Z">
        <w:r w:rsidR="008644CA">
          <w:rPr>
            <w:rFonts w:ascii="Times New Roman" w:hAnsi="Times New Roman" w:cs="Times New Roman"/>
          </w:rPr>
          <w:t xml:space="preserve">they </w:t>
        </w:r>
      </w:ins>
      <w:r w:rsidR="00B21EC8">
        <w:rPr>
          <w:rFonts w:ascii="Times New Roman" w:hAnsi="Times New Roman" w:cs="Times New Roman"/>
        </w:rPr>
        <w:t>are administered at a 60s ISI</w:t>
      </w:r>
      <w:r w:rsidR="00DF5071" w:rsidRPr="007C269C">
        <w:rPr>
          <w:rFonts w:ascii="Times New Roman" w:hAnsi="Times New Roman" w:cs="Times New Roman"/>
        </w:rPr>
        <w:t xml:space="preserve">. </w:t>
      </w:r>
      <w:r w:rsidR="001D345D" w:rsidRPr="007C269C">
        <w:rPr>
          <w:rFonts w:ascii="Times New Roman" w:hAnsi="Times New Roman" w:cs="Times New Roman"/>
        </w:rPr>
        <w:t xml:space="preserve">Through catalytic site </w:t>
      </w:r>
      <w:r w:rsidR="001D345D" w:rsidRPr="007C269C">
        <w:rPr>
          <w:rFonts w:ascii="Times New Roman" w:hAnsi="Times New Roman" w:cs="Times New Roman"/>
          <w:color w:val="101010"/>
        </w:rPr>
        <w:t>analysis of CaMKs we predict</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and screen</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potential CaMK phosphorylation targets to identify the null </w:t>
      </w:r>
      <w:r w:rsidR="001D345D" w:rsidRPr="007C269C">
        <w:rPr>
          <w:rFonts w:ascii="Times New Roman" w:hAnsi="Times New Roman" w:cs="Times New Roman"/>
          <w:noProof/>
        </w:rPr>
        <w:t>OGT</w:t>
      </w:r>
      <w:r w:rsidR="001D345D" w:rsidRPr="007C269C">
        <w:rPr>
          <w:rFonts w:ascii="Times New Roman" w:hAnsi="Times New Roman" w:cs="Times New Roman"/>
          <w:color w:val="101010"/>
        </w:rPr>
        <w:t xml:space="preserve"> mutant, </w:t>
      </w:r>
      <w:r w:rsidR="001D345D" w:rsidRPr="007C269C">
        <w:rPr>
          <w:rFonts w:ascii="Times New Roman" w:hAnsi="Times New Roman" w:cs="Times New Roman"/>
          <w:i/>
          <w:color w:val="101010"/>
        </w:rPr>
        <w:t>ogt-1</w:t>
      </w:r>
      <w:r w:rsidR="001D345D" w:rsidRPr="007C269C">
        <w:rPr>
          <w:rFonts w:ascii="Times New Roman" w:hAnsi="Times New Roman" w:cs="Times New Roman"/>
          <w:color w:val="101010"/>
        </w:rPr>
        <w:t xml:space="preserve">, as also </w:t>
      </w:r>
      <w:r w:rsidR="00B21EC8">
        <w:rPr>
          <w:rFonts w:ascii="Times New Roman" w:hAnsi="Times New Roman" w:cs="Times New Roman"/>
          <w:color w:val="101010"/>
        </w:rPr>
        <w:t>functioning in</w:t>
      </w:r>
      <w:r w:rsidR="001D345D" w:rsidRPr="007C269C">
        <w:rPr>
          <w:rFonts w:ascii="Times New Roman" w:hAnsi="Times New Roman" w:cs="Times New Roman"/>
          <w:color w:val="101010"/>
        </w:rPr>
        <w:t xml:space="preserve"> </w:t>
      </w:r>
      <w:r w:rsidR="007E0097" w:rsidRPr="007C269C">
        <w:rPr>
          <w:rFonts w:ascii="Times New Roman" w:hAnsi="Times New Roman" w:cs="Times New Roman"/>
          <w:color w:val="101010"/>
        </w:rPr>
        <w:t xml:space="preserve">this form of </w:t>
      </w:r>
      <w:r w:rsidR="001D345D" w:rsidRPr="007C269C">
        <w:rPr>
          <w:rFonts w:ascii="Times New Roman" w:hAnsi="Times New Roman" w:cs="Times New Roman"/>
          <w:color w:val="101010"/>
        </w:rPr>
        <w:t xml:space="preserve">learning. </w:t>
      </w:r>
      <w:r w:rsidR="0025372D" w:rsidRPr="007C269C">
        <w:rPr>
          <w:rFonts w:ascii="Times New Roman" w:hAnsi="Times New Roman" w:cs="Times New Roman"/>
          <w:color w:val="101010"/>
        </w:rPr>
        <w:t>We show</w:t>
      </w:r>
      <w:r w:rsidR="00540343">
        <w:rPr>
          <w:rFonts w:ascii="Times New Roman" w:hAnsi="Times New Roman" w:cs="Times New Roman"/>
          <w:color w:val="101010"/>
        </w:rPr>
        <w:t>ed</w:t>
      </w:r>
      <w:r w:rsidR="0025372D" w:rsidRPr="007C269C">
        <w:rPr>
          <w:rFonts w:ascii="Times New Roman" w:hAnsi="Times New Roman" w:cs="Times New Roman"/>
          <w:color w:val="101010"/>
        </w:rPr>
        <w:t xml:space="preserve"> that similar to CMK-1, </w:t>
      </w:r>
      <w:del w:id="276" w:author="Evan" w:date="2016-04-17T21:01:00Z">
        <w:r w:rsidR="0025372D" w:rsidRPr="007C269C" w:rsidDel="008644CA">
          <w:rPr>
            <w:rFonts w:ascii="Times New Roman" w:hAnsi="Times New Roman" w:cs="Times New Roman"/>
            <w:color w:val="101010"/>
          </w:rPr>
          <w:delText>OGT-1 also is expressed within the mechanosensory neurons</w:delText>
        </w:r>
        <w:r w:rsidR="00B21EC8" w:rsidDel="008644CA">
          <w:rPr>
            <w:rFonts w:ascii="Times New Roman" w:hAnsi="Times New Roman" w:cs="Times New Roman"/>
            <w:color w:val="101010"/>
          </w:rPr>
          <w:delText xml:space="preserve"> and that similar to </w:delText>
        </w:r>
        <w:r w:rsidR="00B21EC8" w:rsidRPr="00B21EC8" w:rsidDel="008644CA">
          <w:rPr>
            <w:rFonts w:ascii="Times New Roman" w:hAnsi="Times New Roman" w:cs="Times New Roman"/>
            <w:i/>
            <w:color w:val="101010"/>
          </w:rPr>
          <w:delText>cmk-1</w:delText>
        </w:r>
        <w:r w:rsidR="00B21EC8" w:rsidDel="008644CA">
          <w:rPr>
            <w:rFonts w:ascii="Times New Roman" w:hAnsi="Times New Roman" w:cs="Times New Roman"/>
            <w:color w:val="101010"/>
          </w:rPr>
          <w:delText xml:space="preserve"> mutants, </w:delText>
        </w:r>
      </w:del>
      <w:r w:rsidR="00B21EC8">
        <w:rPr>
          <w:rFonts w:ascii="Times New Roman" w:hAnsi="Times New Roman" w:cs="Times New Roman"/>
          <w:color w:val="101010"/>
        </w:rPr>
        <w:t xml:space="preserve">the habituation deficits in </w:t>
      </w:r>
      <w:r w:rsidR="00B21EC8" w:rsidRPr="00B21EC8">
        <w:rPr>
          <w:rFonts w:ascii="Times New Roman" w:hAnsi="Times New Roman" w:cs="Times New Roman"/>
          <w:i/>
          <w:color w:val="101010"/>
        </w:rPr>
        <w:t>ogt-1</w:t>
      </w:r>
      <w:r w:rsidR="00B21EC8">
        <w:rPr>
          <w:rFonts w:ascii="Times New Roman" w:hAnsi="Times New Roman" w:cs="Times New Roman"/>
          <w:color w:val="101010"/>
        </w:rPr>
        <w:t xml:space="preserve"> mutants </w:t>
      </w:r>
      <w:r w:rsidR="00540343">
        <w:rPr>
          <w:rFonts w:ascii="Times New Roman" w:hAnsi="Times New Roman" w:cs="Times New Roman"/>
          <w:color w:val="101010"/>
        </w:rPr>
        <w:t xml:space="preserve">were </w:t>
      </w:r>
      <w:r w:rsidR="00B21EC8">
        <w:rPr>
          <w:rFonts w:ascii="Times New Roman" w:hAnsi="Times New Roman" w:cs="Times New Roman"/>
          <w:color w:val="101010"/>
        </w:rPr>
        <w:t>specific to a 60s ISI</w:t>
      </w:r>
      <w:r w:rsidR="0025372D" w:rsidRPr="007C269C">
        <w:rPr>
          <w:rFonts w:ascii="Times New Roman" w:hAnsi="Times New Roman" w:cs="Times New Roman"/>
          <w:color w:val="101010"/>
        </w:rPr>
        <w:t xml:space="preserve">. </w:t>
      </w:r>
      <w:r w:rsidR="0025372D" w:rsidRPr="00B301F3">
        <w:rPr>
          <w:rFonts w:ascii="Times New Roman" w:hAnsi="Times New Roman" w:cs="Times New Roman"/>
          <w:color w:val="101010"/>
        </w:rPr>
        <w:t xml:space="preserve">Finally we </w:t>
      </w:r>
      <w:r w:rsidR="008E37BB">
        <w:rPr>
          <w:rFonts w:ascii="Times New Roman" w:hAnsi="Times New Roman" w:cs="Times New Roman"/>
          <w:color w:val="101010"/>
        </w:rPr>
        <w:t>assayed</w:t>
      </w:r>
      <w:r w:rsidR="0030287F">
        <w:rPr>
          <w:rFonts w:ascii="Times New Roman" w:hAnsi="Times New Roman" w:cs="Times New Roman"/>
          <w:color w:val="101010"/>
        </w:rPr>
        <w:t xml:space="preserve"> the</w:t>
      </w:r>
      <w:r w:rsidR="008E37BB">
        <w:rPr>
          <w:rFonts w:ascii="Times New Roman" w:hAnsi="Times New Roman" w:cs="Times New Roman"/>
          <w:color w:val="101010"/>
        </w:rPr>
        <w:t xml:space="preserve"> </w:t>
      </w:r>
      <w:r w:rsidR="00A72556">
        <w:rPr>
          <w:rFonts w:ascii="Times New Roman" w:hAnsi="Times New Roman" w:cs="Times New Roman"/>
          <w:color w:val="101010"/>
        </w:rPr>
        <w:t xml:space="preserve">tap </w:t>
      </w:r>
      <w:r w:rsidR="008E37BB">
        <w:rPr>
          <w:rFonts w:ascii="Times New Roman" w:hAnsi="Times New Roman" w:cs="Times New Roman"/>
          <w:color w:val="101010"/>
        </w:rPr>
        <w:t xml:space="preserve">habituation of </w:t>
      </w:r>
      <w:r w:rsidR="0025372D" w:rsidRPr="00B301F3">
        <w:rPr>
          <w:rFonts w:ascii="Times New Roman" w:hAnsi="Times New Roman" w:cs="Times New Roman"/>
          <w:i/>
          <w:color w:val="101010"/>
        </w:rPr>
        <w:t>cmk-1</w:t>
      </w:r>
      <w:r w:rsidR="00B4451A" w:rsidRPr="00B301F3">
        <w:rPr>
          <w:rFonts w:ascii="Times New Roman" w:hAnsi="Times New Roman" w:cs="Times New Roman"/>
          <w:i/>
          <w:color w:val="101010"/>
        </w:rPr>
        <w:t>(oy21)</w:t>
      </w:r>
      <w:r w:rsidR="0025372D" w:rsidRPr="006B032E">
        <w:rPr>
          <w:rFonts w:ascii="Times New Roman" w:hAnsi="Times New Roman" w:cs="Times New Roman"/>
          <w:color w:val="101010"/>
        </w:rPr>
        <w:t xml:space="preserve">; </w:t>
      </w:r>
      <w:r w:rsidR="0025372D" w:rsidRPr="006B032E">
        <w:rPr>
          <w:rFonts w:ascii="Times New Roman" w:hAnsi="Times New Roman" w:cs="Times New Roman"/>
          <w:i/>
          <w:color w:val="101010"/>
        </w:rPr>
        <w:t>ogt-1</w:t>
      </w:r>
      <w:r w:rsidR="00B4451A" w:rsidRPr="006B032E">
        <w:rPr>
          <w:rFonts w:ascii="Times New Roman" w:hAnsi="Times New Roman" w:cs="Times New Roman"/>
          <w:i/>
          <w:color w:val="101010"/>
        </w:rPr>
        <w:t>(430)</w:t>
      </w:r>
      <w:r w:rsidR="0025372D" w:rsidRPr="00722C05">
        <w:rPr>
          <w:rFonts w:ascii="Times New Roman" w:hAnsi="Times New Roman" w:cs="Times New Roman"/>
          <w:color w:val="101010"/>
        </w:rPr>
        <w:t xml:space="preserve"> double mutants</w:t>
      </w:r>
      <w:r w:rsidR="004A3FC5" w:rsidRPr="00C103E3">
        <w:rPr>
          <w:rFonts w:ascii="Times New Roman" w:hAnsi="Times New Roman" w:cs="Times New Roman"/>
          <w:color w:val="101010"/>
        </w:rPr>
        <w:t xml:space="preserve"> and f</w:t>
      </w:r>
      <w:r w:rsidR="00147D0F">
        <w:rPr>
          <w:rFonts w:ascii="Times New Roman" w:hAnsi="Times New Roman" w:cs="Times New Roman"/>
          <w:color w:val="101010"/>
        </w:rPr>
        <w:t>ou</w:t>
      </w:r>
      <w:r w:rsidR="004A3FC5" w:rsidRPr="00C103E3">
        <w:rPr>
          <w:rFonts w:ascii="Times New Roman" w:hAnsi="Times New Roman" w:cs="Times New Roman"/>
          <w:color w:val="101010"/>
        </w:rPr>
        <w:t>nd that these two genes have a</w:t>
      </w:r>
      <w:r w:rsidR="006F4C0F">
        <w:rPr>
          <w:rFonts w:ascii="Times New Roman" w:hAnsi="Times New Roman" w:cs="Times New Roman"/>
          <w:color w:val="101010"/>
        </w:rPr>
        <w:t xml:space="preserve"> complex</w:t>
      </w:r>
      <w:r w:rsidR="004A3FC5" w:rsidRPr="00B301F3">
        <w:rPr>
          <w:rFonts w:ascii="Times New Roman" w:hAnsi="Times New Roman" w:cs="Times New Roman"/>
          <w:color w:val="101010"/>
        </w:rPr>
        <w:t xml:space="preserve"> genetic interaction</w:t>
      </w:r>
      <w:r w:rsidR="00296E48" w:rsidRPr="00B301F3">
        <w:rPr>
          <w:rFonts w:ascii="Times New Roman" w:hAnsi="Times New Roman" w:cs="Times New Roman"/>
          <w:color w:val="101010"/>
        </w:rPr>
        <w:t xml:space="preserve"> </w:t>
      </w:r>
      <w:r w:rsidR="00540343">
        <w:rPr>
          <w:rFonts w:ascii="Times New Roman" w:hAnsi="Times New Roman" w:cs="Times New Roman"/>
          <w:color w:val="101010"/>
        </w:rPr>
        <w:t xml:space="preserve">in the context of </w:t>
      </w:r>
      <w:r w:rsidR="001C7802">
        <w:rPr>
          <w:rFonts w:ascii="Times New Roman" w:hAnsi="Times New Roman" w:cs="Times New Roman"/>
          <w:color w:val="101010"/>
        </w:rPr>
        <w:t>naïve responding</w:t>
      </w:r>
      <w:r w:rsidR="00BA0C47">
        <w:rPr>
          <w:rFonts w:ascii="Times New Roman" w:hAnsi="Times New Roman" w:cs="Times New Roman"/>
          <w:color w:val="101010"/>
        </w:rPr>
        <w:t>, yet</w:t>
      </w:r>
      <w:r w:rsidR="00296E48" w:rsidRPr="00B301F3">
        <w:rPr>
          <w:rFonts w:ascii="Times New Roman" w:hAnsi="Times New Roman" w:cs="Times New Roman"/>
          <w:color w:val="101010"/>
        </w:rPr>
        <w:t xml:space="preserve"> </w:t>
      </w:r>
      <w:r w:rsidR="00020539">
        <w:rPr>
          <w:rFonts w:ascii="Times New Roman" w:hAnsi="Times New Roman" w:cs="Times New Roman"/>
          <w:color w:val="101010"/>
        </w:rPr>
        <w:t xml:space="preserve">exhibit an additive </w:t>
      </w:r>
      <w:r w:rsidR="00296E48" w:rsidRPr="00B301F3">
        <w:rPr>
          <w:rFonts w:ascii="Times New Roman" w:hAnsi="Times New Roman" w:cs="Times New Roman"/>
          <w:color w:val="101010"/>
        </w:rPr>
        <w:t>habituation</w:t>
      </w:r>
      <w:r w:rsidR="00020539">
        <w:rPr>
          <w:rFonts w:ascii="Times New Roman" w:hAnsi="Times New Roman" w:cs="Times New Roman"/>
          <w:color w:val="101010"/>
        </w:rPr>
        <w:t xml:space="preserve"> phenotype</w:t>
      </w:r>
      <w:r w:rsidR="004A3FC5" w:rsidRPr="00C103E3">
        <w:rPr>
          <w:rFonts w:ascii="Times New Roman" w:hAnsi="Times New Roman" w:cs="Times New Roman"/>
          <w:color w:val="101010"/>
        </w:rPr>
        <w:t>.</w:t>
      </w:r>
      <w:r w:rsidR="00471E27" w:rsidRPr="007C269C">
        <w:rPr>
          <w:rFonts w:ascii="Times New Roman" w:hAnsi="Times New Roman" w:cs="Times New Roman"/>
          <w:color w:val="101010"/>
        </w:rPr>
        <w:t xml:space="preserve"> </w:t>
      </w:r>
    </w:p>
    <w:p w14:paraId="38C14181" w14:textId="58B4DC9C" w:rsidR="00E51260" w:rsidRPr="007C269C" w:rsidDel="00A941DD" w:rsidRDefault="0030287F" w:rsidP="00E51260">
      <w:pPr>
        <w:spacing w:line="480" w:lineRule="auto"/>
        <w:ind w:firstLine="720"/>
        <w:rPr>
          <w:del w:id="277" w:author="Evan" w:date="2016-04-17T21:06:00Z"/>
          <w:rFonts w:ascii="Times New Roman" w:hAnsi="Times New Roman" w:cs="Times New Roman"/>
        </w:rPr>
      </w:pPr>
      <w:r>
        <w:rPr>
          <w:rFonts w:ascii="Times New Roman" w:hAnsi="Times New Roman" w:cs="Times New Roman"/>
        </w:rPr>
        <w:t>While</w:t>
      </w:r>
      <w:r w:rsidRPr="007C269C">
        <w:rPr>
          <w:rFonts w:ascii="Times New Roman" w:hAnsi="Times New Roman" w:cs="Times New Roman"/>
        </w:rPr>
        <w:t xml:space="preserve"> </w:t>
      </w:r>
      <w:r w:rsidR="00F45FB6">
        <w:rPr>
          <w:rFonts w:ascii="Times New Roman" w:hAnsi="Times New Roman" w:cs="Times New Roman"/>
        </w:rPr>
        <w:t>many</w:t>
      </w:r>
      <w:r w:rsidR="00025BA6">
        <w:rPr>
          <w:rFonts w:ascii="Times New Roman" w:hAnsi="Times New Roman" w:cs="Times New Roman"/>
        </w:rPr>
        <w:t xml:space="preserve"> </w:t>
      </w:r>
      <w:r w:rsidR="00E51260" w:rsidRPr="007C269C">
        <w:rPr>
          <w:rFonts w:ascii="Times New Roman" w:hAnsi="Times New Roman" w:cs="Times New Roman"/>
        </w:rPr>
        <w:t xml:space="preserve">previous studies </w:t>
      </w:r>
      <w:r>
        <w:rPr>
          <w:rFonts w:ascii="Times New Roman" w:hAnsi="Times New Roman" w:cs="Times New Roman"/>
        </w:rPr>
        <w:t xml:space="preserve">have </w:t>
      </w:r>
      <w:r w:rsidR="00E51260" w:rsidRPr="007C269C">
        <w:rPr>
          <w:rFonts w:ascii="Times New Roman" w:hAnsi="Times New Roman" w:cs="Times New Roman"/>
        </w:rPr>
        <w:t xml:space="preserve">suggested that </w:t>
      </w:r>
      <w:r w:rsidR="00C048A2" w:rsidRPr="007C269C">
        <w:rPr>
          <w:rFonts w:ascii="Times New Roman" w:hAnsi="Times New Roman" w:cs="Times New Roman"/>
        </w:rPr>
        <w:t>CaMK</w:t>
      </w:r>
      <w:r w:rsidR="008B7663">
        <w:rPr>
          <w:rFonts w:ascii="Times New Roman" w:hAnsi="Times New Roman" w:cs="Times New Roman"/>
        </w:rPr>
        <w:t>1/4</w:t>
      </w:r>
      <w:r w:rsidR="00E51260" w:rsidRPr="007C269C">
        <w:rPr>
          <w:rFonts w:ascii="Times New Roman" w:hAnsi="Times New Roman" w:cs="Times New Roman"/>
        </w:rPr>
        <w:t xml:space="preserve"> and </w:t>
      </w:r>
      <w:r w:rsidR="006C1197" w:rsidRPr="007C269C">
        <w:rPr>
          <w:rFonts w:ascii="Times New Roman" w:hAnsi="Times New Roman" w:cs="Times New Roman"/>
        </w:rPr>
        <w:t>CaMKK</w:t>
      </w:r>
      <w:r w:rsidR="00025BA6">
        <w:rPr>
          <w:rFonts w:ascii="Times New Roman" w:hAnsi="Times New Roman" w:cs="Times New Roman"/>
        </w:rPr>
        <w:t xml:space="preserve"> can </w:t>
      </w:r>
      <w:r w:rsidR="00E51260" w:rsidRPr="007C269C">
        <w:rPr>
          <w:rFonts w:ascii="Times New Roman" w:hAnsi="Times New Roman" w:cs="Times New Roman"/>
        </w:rPr>
        <w:t>function in the same pathway</w:t>
      </w:r>
      <w:r w:rsidR="00025BA6">
        <w:rPr>
          <w:rFonts w:ascii="Times New Roman" w:hAnsi="Times New Roman" w:cs="Times New Roman"/>
        </w:rPr>
        <w:t>,</w:t>
      </w:r>
      <w:r w:rsidR="00E51260" w:rsidRPr="007C269C">
        <w:rPr>
          <w:rFonts w:ascii="Times New Roman" w:hAnsi="Times New Roman" w:cs="Times New Roman"/>
        </w:rPr>
        <w:t xml:space="preserve"> our results indicating that CMK-1, but not CKK-1, </w:t>
      </w:r>
      <w:r w:rsidR="00C344CC">
        <w:rPr>
          <w:rFonts w:ascii="Times New Roman" w:hAnsi="Times New Roman" w:cs="Times New Roman"/>
        </w:rPr>
        <w:t>functions in</w:t>
      </w:r>
      <w:r w:rsidR="00E51260" w:rsidRPr="007C269C">
        <w:rPr>
          <w:rFonts w:ascii="Times New Roman" w:hAnsi="Times New Roman" w:cs="Times New Roman"/>
        </w:rPr>
        <w:t xml:space="preserve"> </w:t>
      </w:r>
      <w:r w:rsidR="00FD1F73">
        <w:rPr>
          <w:rFonts w:ascii="Times New Roman" w:hAnsi="Times New Roman" w:cs="Times New Roman"/>
        </w:rPr>
        <w:t>respon</w:t>
      </w:r>
      <w:r w:rsidR="000F198E">
        <w:rPr>
          <w:rFonts w:ascii="Times New Roman" w:hAnsi="Times New Roman" w:cs="Times New Roman"/>
        </w:rPr>
        <w:t>ding</w:t>
      </w:r>
      <w:r w:rsidR="00FD1F73">
        <w:rPr>
          <w:rFonts w:ascii="Times New Roman" w:hAnsi="Times New Roman" w:cs="Times New Roman"/>
        </w:rPr>
        <w:t xml:space="preserve"> to mechanical stimuli </w:t>
      </w:r>
      <w:r w:rsidR="000F198E">
        <w:rPr>
          <w:rFonts w:ascii="Times New Roman" w:hAnsi="Times New Roman" w:cs="Times New Roman"/>
        </w:rPr>
        <w:t xml:space="preserve">and </w:t>
      </w:r>
      <w:r w:rsidR="00E51260" w:rsidRPr="007C269C">
        <w:rPr>
          <w:rFonts w:ascii="Times New Roman" w:hAnsi="Times New Roman" w:cs="Times New Roman"/>
        </w:rPr>
        <w:t>habituation are</w:t>
      </w:r>
      <w:r w:rsidR="0065751D">
        <w:rPr>
          <w:rFonts w:ascii="Times New Roman" w:hAnsi="Times New Roman" w:cs="Times New Roman"/>
        </w:rPr>
        <w:t xml:space="preserve"> </w:t>
      </w:r>
      <w:r>
        <w:rPr>
          <w:rFonts w:ascii="Times New Roman" w:hAnsi="Times New Roman" w:cs="Times New Roman"/>
        </w:rPr>
        <w:t xml:space="preserve">also </w:t>
      </w:r>
      <w:r w:rsidR="00E51260" w:rsidRPr="007C269C">
        <w:rPr>
          <w:rFonts w:ascii="Times New Roman" w:hAnsi="Times New Roman" w:cs="Times New Roman"/>
        </w:rPr>
        <w:t xml:space="preserve">not the first findings to </w:t>
      </w:r>
      <w:r w:rsidR="0065751D">
        <w:rPr>
          <w:rFonts w:ascii="Times New Roman" w:hAnsi="Times New Roman" w:cs="Times New Roman"/>
        </w:rPr>
        <w:t>indicate</w:t>
      </w:r>
      <w:r w:rsidR="0065751D" w:rsidRPr="007C269C">
        <w:rPr>
          <w:rFonts w:ascii="Times New Roman" w:hAnsi="Times New Roman" w:cs="Times New Roman"/>
        </w:rPr>
        <w:t xml:space="preserve"> </w:t>
      </w:r>
      <w:r w:rsidR="006C1197" w:rsidRPr="007C269C">
        <w:rPr>
          <w:rFonts w:ascii="Times New Roman" w:hAnsi="Times New Roman" w:cs="Times New Roman"/>
        </w:rPr>
        <w:t xml:space="preserve">that </w:t>
      </w:r>
      <w:r w:rsidR="007B7BEC" w:rsidRPr="007C269C">
        <w:rPr>
          <w:rFonts w:ascii="Times New Roman" w:hAnsi="Times New Roman" w:cs="Times New Roman"/>
        </w:rPr>
        <w:t>CaMK</w:t>
      </w:r>
      <w:r w:rsidR="007B7BEC">
        <w:rPr>
          <w:rFonts w:ascii="Times New Roman" w:hAnsi="Times New Roman" w:cs="Times New Roman"/>
        </w:rPr>
        <w:t>1/4</w:t>
      </w:r>
      <w:r w:rsidR="007B7BEC" w:rsidRPr="007C269C">
        <w:rPr>
          <w:rFonts w:ascii="Times New Roman" w:hAnsi="Times New Roman" w:cs="Times New Roman"/>
        </w:rPr>
        <w:t xml:space="preserve"> </w:t>
      </w:r>
      <w:r w:rsidR="00E51260" w:rsidRPr="007C269C">
        <w:rPr>
          <w:rFonts w:ascii="Times New Roman" w:hAnsi="Times New Roman" w:cs="Times New Roman"/>
        </w:rPr>
        <w:t xml:space="preserve">can function independently of CaMKK.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Kimura </w:t>
      </w:r>
      <w:r w:rsidR="006C1197" w:rsidRPr="00CD7702">
        <w:rPr>
          <w:rFonts w:ascii="Times New Roman" w:hAnsi="Times New Roman" w:cs="Times New Roman"/>
          <w:i/>
        </w:rPr>
        <w:t>et al.</w:t>
      </w:r>
      <w:r w:rsidR="00E51260" w:rsidRPr="007C269C">
        <w:rPr>
          <w:rFonts w:ascii="Times New Roman" w:hAnsi="Times New Roman" w:cs="Times New Roman"/>
        </w:rPr>
        <w:t xml:space="preserve"> </w:t>
      </w:r>
      <w:r w:rsidR="006C1197" w:rsidRPr="007C269C">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6C1197" w:rsidRPr="007C269C">
        <w:rPr>
          <w:rFonts w:ascii="Times New Roman" w:hAnsi="Times New Roman" w:cs="Times New Roman"/>
        </w:rPr>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6C1197" w:rsidRPr="007C269C">
        <w:rPr>
          <w:rFonts w:ascii="Times New Roman" w:hAnsi="Times New Roman" w:cs="Times New Roman"/>
        </w:rPr>
        <w:t xml:space="preserve"> </w:t>
      </w:r>
      <w:r w:rsidR="00E51260" w:rsidRPr="007C269C">
        <w:rPr>
          <w:rFonts w:ascii="Times New Roman" w:hAnsi="Times New Roman" w:cs="Times New Roman"/>
        </w:rPr>
        <w:t>found that</w:t>
      </w:r>
      <w:r w:rsidR="0041563D" w:rsidRPr="007C269C">
        <w:rPr>
          <w:rFonts w:ascii="Times New Roman" w:hAnsi="Times New Roman" w:cs="Times New Roman"/>
        </w:rPr>
        <w:t xml:space="preserve"> CMK-1 is expressed in more neurons than is CKK-1 and that</w:t>
      </w:r>
      <w:r w:rsidR="00E51260" w:rsidRPr="007C269C">
        <w:rPr>
          <w:rFonts w:ascii="Times New Roman" w:hAnsi="Times New Roman" w:cs="Times New Roman"/>
        </w:rPr>
        <w:t xml:space="preserve"> although CKK-1 enhanced the CMK-1- dependent phosphorylation of a transcription factor (CREB), CMK-1 was able to phosphorylate CREB in the absence of CKK-1. </w:t>
      </w:r>
      <w:r w:rsidR="006C1197" w:rsidRPr="007C269C">
        <w:rPr>
          <w:rFonts w:ascii="Times New Roman" w:hAnsi="Times New Roman" w:cs="Times New Roman"/>
        </w:rPr>
        <w:t xml:space="preserve">Similarly, </w:t>
      </w:r>
      <w:r w:rsidR="00E51260" w:rsidRPr="007C269C">
        <w:rPr>
          <w:rFonts w:ascii="Times New Roman" w:hAnsi="Times New Roman" w:cs="Times New Roman"/>
        </w:rPr>
        <w:t xml:space="preserve">Satterlee </w:t>
      </w:r>
      <w:r w:rsidR="00E51260" w:rsidRPr="00CD7702">
        <w:rPr>
          <w:rFonts w:ascii="Times New Roman" w:hAnsi="Times New Roman" w:cs="Times New Roman"/>
          <w:i/>
        </w:rPr>
        <w:t>et al</w:t>
      </w:r>
      <w:r w:rsidR="006C1197" w:rsidRPr="00CD7702">
        <w:rPr>
          <w:rFonts w:ascii="Times New Roman" w:hAnsi="Times New Roman" w:cs="Times New Roman"/>
          <w:i/>
        </w:rPr>
        <w:t>.</w:t>
      </w:r>
      <w:r w:rsidR="006C1197" w:rsidRPr="007C269C">
        <w:rPr>
          <w:rFonts w:ascii="Times New Roman" w:hAnsi="Times New Roman" w:cs="Times New Roman"/>
        </w:rPr>
        <w:t xml:space="preserve">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ExcludeAuth="1"&gt;&lt;Author&gt;Satterlee&lt;/Author&gt;&lt;Year&gt;2004&lt;/Year&gt;&lt;RecNum&gt;100&lt;/RecNum&gt;&lt;DisplayText&gt;(34)&lt;/DisplayText&gt;&lt;record&gt;&lt;rec-number&gt;100&lt;/rec-number&gt;&lt;foreign-keys&gt;&lt;key app="EN" db-id="saewtxppa2099pe9v23pvv22rdafddz0fexw" timestamp="0"&gt;100&lt;/key&gt;&lt;/foreign-keys&gt;&lt;ref-type name="Journal Article"&gt;17&lt;/ref-type&gt;&lt;contributors&gt;&lt;authors&gt;&lt;author&gt;Satterlee, J. S.&lt;/author&gt;&lt;author&gt;Ryu, W. S.&lt;/author&gt;&lt;author&gt;Sengupta, P.&lt;/author&gt;&lt;/authors&gt;&lt;/contributors&gt;&lt;auth-address&gt;Department of Biology and Volen Center for Complex Systems, Brandeis University, MS 008, Waltham, Massachusetts 02454, USA.&lt;/auth-address&gt;&lt;titles&gt;&lt;title&gt;The CMK-1 CaMKI and the TAX-4 Cyclic nucleotide-gated channel regulate thermosensory neuron gene expression and function in C. elegans&lt;/title&gt;&lt;secondary-title&gt;Curr Biol&lt;/secondary-title&gt;&lt;/titles&gt;&lt;periodical&gt;&lt;full-title&gt;Curr Biol&lt;/full-title&gt;&lt;/periodical&gt;&lt;pages&gt;62-8&lt;/pages&gt;&lt;volume&gt;14&lt;/volume&gt;&lt;number&gt;1&lt;/number&gt;&lt;keywords&gt;&lt;keyword&gt;Neurons: Afferent&lt;/keyword&gt;&lt;keyword&gt;Calcium-Calmodulin-Dependent Protein Kinases&lt;/keyword&gt;&lt;keyword&gt;Ion Channels&lt;/keyword&gt;&lt;keyword&gt;Movement&lt;/keyword&gt;&lt;keyword&gt;Phylogeny&lt;/keyword&gt;&lt;keyword&gt;Cluster Analysis&lt;/keyword&gt;&lt;keyword&gt;Gene Components&lt;/keyword&gt;&lt;keyword&gt;Calcium-Calmodulin-Dependent Protein Kinase Type 1&lt;/keyword&gt;&lt;keyword&gt;Caenorhabditis elegans&lt;/keyword&gt;&lt;keyword&gt;Animals&lt;/keyword&gt;&lt;keyword&gt;Caenorhabditis elegans Proteins&lt;/keyword&gt;&lt;keyword&gt;Temperature&lt;/keyword&gt;&lt;keyword&gt;Gene Expression&lt;/keyword&gt;&lt;keyword&gt;Gene Expression Profiling&lt;/keyword&gt;&lt;/keywords&gt;&lt;dates&gt;&lt;year&gt;2004&lt;/year&gt;&lt;pub-dates&gt;&lt;date&gt;Jan 6&lt;/date&gt;&lt;/pub-dates&gt;&lt;/dates&gt;&lt;accession-num&gt;14711416&lt;/accession-num&gt;&lt;label&gt;p01189&lt;/label&gt;&lt;urls&gt;&lt;related-urls&gt;&lt;url&gt;http://www.ncbi.nlm.nih.gov/entrez/query.fcgi?db=pubmed&amp;amp;cmd=Retrieve&amp;amp;dopt=AbstractPlus&amp;amp;list_uids=14711416&lt;/url&gt;&lt;/related-urls&gt;&lt;pdf-urls&gt;&lt;url&gt;file://localhost/PhD/PDFs/Papers/2004/Satterlee/Curr%20Biol%202004%20Satterlee.pdf&lt;/url&gt;&lt;/pdf-urls&gt;&lt;/urls&gt;&lt;custom3&gt;papers://8AA0C3BD-21D4-4EC8-9C40-6941FFCC2A03/Paper/p1189&lt;/custom3&gt;&lt;language&gt;eng&lt;/language&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4" w:tooltip="Satterlee, 2004 #100" w:history="1">
        <w:r w:rsidR="008D3F32">
          <w:rPr>
            <w:rFonts w:ascii="Times New Roman" w:hAnsi="Times New Roman" w:cs="Times New Roman"/>
            <w:noProof/>
          </w:rPr>
          <w:t>34</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found that CMK-1, but not CKK-1, functioned to regulate AFD sensory neuron specific gene expression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These findings also appear to be consistent with studies </w:t>
      </w:r>
      <w:r w:rsidR="00220AC1">
        <w:rPr>
          <w:rFonts w:ascii="Times New Roman" w:hAnsi="Times New Roman" w:cs="Times New Roman"/>
        </w:rPr>
        <w:t>i</w:t>
      </w:r>
      <w:r w:rsidR="00E51260" w:rsidRPr="007C269C">
        <w:rPr>
          <w:rFonts w:ascii="Times New Roman" w:hAnsi="Times New Roman" w:cs="Times New Roman"/>
        </w:rPr>
        <w:t xml:space="preserve">n vertebrate organisms where CaMK1 is known to have a wider expression profile than CaMKK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&lt;EndNote&gt;&lt;Cite&gt;&lt;Author&gt;Hook&lt;/Author&gt;&lt;Year&gt;2001&lt;/Year&gt;&lt;RecNum&gt;619&lt;/RecNum&gt;&lt;Prefix&gt;reviewed in &lt;/Prefix&gt;&lt;DisplayText&gt;(reviewed in 35)&lt;/DisplayText&gt;&lt;record&gt;&lt;rec-number&gt;619&lt;/rec-number&gt;&lt;foreign-keys&gt;&lt;key app="EN" db-id="saewtxppa2099pe9v23pvv22rdafddz0fexw" timestamp="0"&gt;619&lt;/key&gt;&lt;/foreign-keys&gt;&lt;ref-type name="Journal Article"&gt;17&lt;/ref-type&gt;&lt;contributors&gt;&lt;authors&gt;&lt;author&gt;Hook, S&lt;/author&gt;&lt;author&gt;Means, A&lt;/author&gt;&lt;/authors&gt;&lt;/contributors&gt;&lt;titles&gt;&lt;title&gt;Ca2+/CaM-D EPENDENT K INASES: From Activation to Function&lt;/title&gt;&lt;secondary-title&gt;Annual Reviews in Pharmacology and Toxicology&lt;/secondary-title&gt;&lt;/titles&gt;&lt;dates&gt;&lt;year&gt;2001&lt;/year&gt;&lt;pub-dates&gt;&lt;date&gt;Jan 1&lt;/date&gt;&lt;/pub-dates&gt;&lt;/dates&gt;&lt;accession-num&gt;4558054942785643885related:baVzI9J2QT8J&lt;/accession-num&gt;&lt;label&gt;p01397&lt;/label&gt;&lt;urls&gt;&lt;related-urls&gt;&lt;url&gt;http://www.ncbi.nlm.nih.gov/entrez/query.fcgi?db=pubmed&amp;amp;cmd=Retrieve&amp;amp;dopt=AbstractPlus&amp;amp;list_uids=4558054942785643885related:baVzI9J2QT8J&lt;/url&gt;&lt;/related-urls&gt;&lt;pdf-urls&gt;&lt;url&gt;file://localhost/PhD/PDFs/Papers/2001/Hook/Annual%20Reviews%20in%20Pharmacology%20and%20Toxicology%202001%20Hook.pdf&lt;/url&gt;&lt;/pdf-urls&gt;&lt;/urls&gt;&lt;custom3&gt;papers://8AA0C3BD-21D4-4EC8-9C40-6941FFCC2A03/Paper/p1397&lt;/custom3&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5" w:tooltip="Hook, 2001 #619" w:history="1">
        <w:r w:rsidR="008D3F32">
          <w:rPr>
            <w:rFonts w:ascii="Times New Roman" w:hAnsi="Times New Roman" w:cs="Times New Roman"/>
            <w:noProof/>
          </w:rPr>
          <w:t>reviewed in 35</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These data </w:t>
      </w:r>
      <w:r w:rsidR="00B044A5">
        <w:rPr>
          <w:rFonts w:ascii="Times New Roman" w:hAnsi="Times New Roman" w:cs="Times New Roman"/>
        </w:rPr>
        <w:t>indicate</w:t>
      </w:r>
      <w:r w:rsidR="00B044A5" w:rsidRPr="007C269C">
        <w:rPr>
          <w:rFonts w:ascii="Times New Roman" w:hAnsi="Times New Roman" w:cs="Times New Roman"/>
        </w:rPr>
        <w:t xml:space="preserve"> </w:t>
      </w:r>
      <w:r w:rsidR="00E51260" w:rsidRPr="007C269C">
        <w:rPr>
          <w:rFonts w:ascii="Times New Roman" w:hAnsi="Times New Roman" w:cs="Times New Roman"/>
        </w:rPr>
        <w:t xml:space="preserve">that </w:t>
      </w:r>
      <w:r w:rsidR="00BF0787" w:rsidRPr="007C269C">
        <w:rPr>
          <w:rFonts w:ascii="Times New Roman" w:hAnsi="Times New Roman" w:cs="Times New Roman"/>
        </w:rPr>
        <w:t>either in some cases</w:t>
      </w:r>
      <w:r w:rsidR="00E51260" w:rsidRPr="007C269C">
        <w:rPr>
          <w:rFonts w:ascii="Times New Roman" w:hAnsi="Times New Roman" w:cs="Times New Roman"/>
        </w:rPr>
        <w:t xml:space="preserve"> </w:t>
      </w:r>
      <w:r w:rsidR="00BF0787" w:rsidRPr="007C269C">
        <w:rPr>
          <w:rFonts w:ascii="Times New Roman" w:hAnsi="Times New Roman" w:cs="Times New Roman"/>
          <w:i/>
        </w:rPr>
        <w:t>(i)</w:t>
      </w:r>
      <w:r w:rsidR="00BF0787" w:rsidRPr="007C269C">
        <w:rPr>
          <w:rFonts w:ascii="Times New Roman" w:hAnsi="Times New Roman" w:cs="Times New Roman"/>
        </w:rPr>
        <w:t xml:space="preserve"> </w:t>
      </w:r>
      <w:r w:rsidR="00E51260" w:rsidRPr="007C269C">
        <w:rPr>
          <w:rFonts w:ascii="Times New Roman" w:hAnsi="Times New Roman" w:cs="Times New Roman"/>
        </w:rPr>
        <w:t>activation of CaMK</w:t>
      </w:r>
      <w:r w:rsidR="00730F75">
        <w:rPr>
          <w:rFonts w:ascii="Times New Roman" w:hAnsi="Times New Roman" w:cs="Times New Roman"/>
        </w:rPr>
        <w:t>1/4</w:t>
      </w:r>
      <w:r w:rsidR="00E51260" w:rsidRPr="007C269C">
        <w:rPr>
          <w:rFonts w:ascii="Times New Roman" w:hAnsi="Times New Roman" w:cs="Times New Roman"/>
        </w:rPr>
        <w:t xml:space="preserve"> by calmodulin alone may be sufficient to activate the kinase in the context of some biological signaling or</w:t>
      </w:r>
      <w:r w:rsidR="00E51260" w:rsidRPr="007C269C">
        <w:rPr>
          <w:rFonts w:ascii="Times New Roman" w:hAnsi="Times New Roman" w:cs="Times New Roman"/>
          <w:i/>
        </w:rPr>
        <w:t xml:space="preserve"> </w:t>
      </w:r>
      <w:r w:rsidR="00BF0787" w:rsidRPr="007C269C">
        <w:rPr>
          <w:rFonts w:ascii="Times New Roman" w:hAnsi="Times New Roman" w:cs="Times New Roman"/>
          <w:i/>
        </w:rPr>
        <w:t xml:space="preserve">(ii) </w:t>
      </w:r>
      <w:r w:rsidR="00E51260" w:rsidRPr="007C269C">
        <w:rPr>
          <w:rFonts w:ascii="Times New Roman" w:hAnsi="Times New Roman" w:cs="Times New Roman"/>
        </w:rPr>
        <w:t>CaMK</w:t>
      </w:r>
      <w:r w:rsidR="00730F75">
        <w:rPr>
          <w:rFonts w:ascii="Times New Roman" w:hAnsi="Times New Roman" w:cs="Times New Roman"/>
        </w:rPr>
        <w:t>1/4</w:t>
      </w:r>
      <w:r w:rsidR="00E51260" w:rsidRPr="007C269C">
        <w:rPr>
          <w:rFonts w:ascii="Times New Roman" w:hAnsi="Times New Roman" w:cs="Times New Roman"/>
        </w:rPr>
        <w:t xml:space="preserve"> is activated via phosphorylation by another unidentified kinase. </w:t>
      </w:r>
      <w:r w:rsidR="00A75A46">
        <w:rPr>
          <w:rFonts w:ascii="Times New Roman" w:hAnsi="Times New Roman" w:cs="Times New Roman"/>
        </w:rPr>
        <w:t>Although t</w:t>
      </w:r>
      <w:r w:rsidR="00A75A46" w:rsidRPr="007C269C">
        <w:rPr>
          <w:rFonts w:ascii="Times New Roman" w:hAnsi="Times New Roman" w:cs="Times New Roman"/>
        </w:rPr>
        <w:t xml:space="preserve">hese </w:t>
      </w:r>
      <w:r w:rsidR="00B044A5">
        <w:rPr>
          <w:rFonts w:ascii="Times New Roman" w:hAnsi="Times New Roman" w:cs="Times New Roman"/>
        </w:rPr>
        <w:t>possibilit</w:t>
      </w:r>
      <w:r w:rsidR="009D14AD">
        <w:rPr>
          <w:rFonts w:ascii="Times New Roman" w:hAnsi="Times New Roman" w:cs="Times New Roman"/>
        </w:rPr>
        <w:t>i</w:t>
      </w:r>
      <w:r w:rsidR="00B044A5">
        <w:rPr>
          <w:rFonts w:ascii="Times New Roman" w:hAnsi="Times New Roman" w:cs="Times New Roman"/>
        </w:rPr>
        <w:t>es</w:t>
      </w:r>
      <w:r w:rsidR="00B044A5" w:rsidRPr="007C269C">
        <w:rPr>
          <w:rFonts w:ascii="Times New Roman" w:hAnsi="Times New Roman" w:cs="Times New Roman"/>
        </w:rPr>
        <w:t xml:space="preserve"> </w:t>
      </w:r>
      <w:r w:rsidR="00E51260" w:rsidRPr="007C269C">
        <w:rPr>
          <w:rFonts w:ascii="Times New Roman" w:hAnsi="Times New Roman" w:cs="Times New Roman"/>
        </w:rPr>
        <w:t>are not necessarily mutually exclusive</w:t>
      </w:r>
      <w:r w:rsidR="00A75A46">
        <w:rPr>
          <w:rFonts w:ascii="Times New Roman" w:hAnsi="Times New Roman" w:cs="Times New Roman"/>
        </w:rPr>
        <w:t>, our results</w:t>
      </w:r>
      <w:r w:rsidR="00886448">
        <w:rPr>
          <w:rFonts w:ascii="Times New Roman" w:hAnsi="Times New Roman" w:cs="Times New Roman"/>
        </w:rPr>
        <w:t xml:space="preserve"> that showed that t</w:t>
      </w:r>
      <w:r w:rsidR="00EC59E0">
        <w:rPr>
          <w:rFonts w:ascii="Times New Roman" w:hAnsi="Times New Roman" w:cs="Times New Roman"/>
        </w:rPr>
        <w:t xml:space="preserve">he </w:t>
      </w:r>
      <w:r w:rsidR="00EC59E0" w:rsidRPr="007A0040">
        <w:rPr>
          <w:rFonts w:ascii="Times New Roman" w:hAnsi="Times New Roman" w:cs="Times New Roman"/>
          <w:i/>
        </w:rPr>
        <w:t>cmk-1(</w:t>
      </w:r>
      <w:r w:rsidR="00EC59E0" w:rsidRPr="00BB5213">
        <w:rPr>
          <w:rFonts w:ascii="Times New Roman" w:hAnsi="Times New Roman" w:cs="Times New Roman"/>
          <w:i/>
        </w:rPr>
        <w:t>gk691866</w:t>
      </w:r>
      <w:r w:rsidR="00EC59E0" w:rsidRPr="007A0040">
        <w:rPr>
          <w:rFonts w:ascii="Times New Roman" w:hAnsi="Times New Roman" w:cs="Times New Roman"/>
          <w:i/>
        </w:rPr>
        <w:t>)</w:t>
      </w:r>
      <w:r w:rsidR="00EC59E0" w:rsidRPr="00BB5213">
        <w:rPr>
          <w:rFonts w:ascii="Times New Roman" w:hAnsi="Times New Roman" w:cs="Times New Roman"/>
          <w:i/>
        </w:rPr>
        <w:t xml:space="preserve"> </w:t>
      </w:r>
      <w:r w:rsidR="00EC59E0">
        <w:rPr>
          <w:rFonts w:ascii="Times New Roman" w:hAnsi="Times New Roman" w:cs="Times New Roman"/>
        </w:rPr>
        <w:t xml:space="preserve">point mutant, T179I, and the </w:t>
      </w:r>
      <w:r w:rsidR="00EC59E0" w:rsidRPr="00543F87">
        <w:rPr>
          <w:rFonts w:ascii="Times New Roman" w:hAnsi="Times New Roman" w:cs="Times New Roman"/>
          <w:i/>
        </w:rPr>
        <w:t>cmk-</w:t>
      </w:r>
      <w:r w:rsidR="00EC59E0" w:rsidRPr="009806E8">
        <w:rPr>
          <w:rFonts w:ascii="Times New Roman" w:hAnsi="Times New Roman" w:cs="Times New Roman"/>
          <w:i/>
        </w:rPr>
        <w:t>1</w:t>
      </w:r>
      <w:r w:rsidR="00EC59E0" w:rsidRPr="007A0040">
        <w:rPr>
          <w:rFonts w:ascii="Times New Roman" w:hAnsi="Times New Roman" w:cs="Times New Roman"/>
          <w:i/>
        </w:rPr>
        <w:t>(oy21)</w:t>
      </w:r>
      <w:r w:rsidR="00EC59E0">
        <w:rPr>
          <w:rFonts w:ascii="Times New Roman" w:hAnsi="Times New Roman" w:cs="Times New Roman"/>
        </w:rPr>
        <w:t xml:space="preserve"> null mutant </w:t>
      </w:r>
      <w:r w:rsidR="00886448">
        <w:rPr>
          <w:rFonts w:ascii="Times New Roman" w:hAnsi="Times New Roman" w:cs="Times New Roman"/>
        </w:rPr>
        <w:t xml:space="preserve">fail to complement in the context of </w:t>
      </w:r>
      <w:r w:rsidR="00A23FCB">
        <w:rPr>
          <w:rFonts w:ascii="Times New Roman" w:hAnsi="Times New Roman" w:cs="Times New Roman"/>
        </w:rPr>
        <w:t xml:space="preserve">naïve </w:t>
      </w:r>
      <w:r w:rsidR="005F07A4">
        <w:rPr>
          <w:rFonts w:ascii="Times New Roman" w:hAnsi="Times New Roman" w:cs="Times New Roman"/>
        </w:rPr>
        <w:t xml:space="preserve">mechanosenory </w:t>
      </w:r>
      <w:r w:rsidR="00A23FCB">
        <w:rPr>
          <w:rFonts w:ascii="Times New Roman" w:hAnsi="Times New Roman" w:cs="Times New Roman"/>
        </w:rPr>
        <w:t xml:space="preserve">responding </w:t>
      </w:r>
      <w:r w:rsidR="00886448">
        <w:rPr>
          <w:rFonts w:ascii="Times New Roman" w:hAnsi="Times New Roman" w:cs="Times New Roman"/>
        </w:rPr>
        <w:t xml:space="preserve">and habituation indicate that, at least in this </w:t>
      </w:r>
      <w:r w:rsidR="00A70278">
        <w:rPr>
          <w:rFonts w:ascii="Times New Roman" w:hAnsi="Times New Roman" w:cs="Times New Roman"/>
        </w:rPr>
        <w:t>organism</w:t>
      </w:r>
      <w:r w:rsidR="00886448">
        <w:rPr>
          <w:rFonts w:ascii="Times New Roman" w:hAnsi="Times New Roman" w:cs="Times New Roman"/>
        </w:rPr>
        <w:t xml:space="preserve"> and </w:t>
      </w:r>
      <w:r w:rsidR="00A70278">
        <w:rPr>
          <w:rFonts w:ascii="Times New Roman" w:hAnsi="Times New Roman" w:cs="Times New Roman"/>
        </w:rPr>
        <w:t>these phenotypes,</w:t>
      </w:r>
      <w:r w:rsidR="00886448">
        <w:rPr>
          <w:rFonts w:ascii="Times New Roman" w:hAnsi="Times New Roman" w:cs="Times New Roman"/>
        </w:rPr>
        <w:t xml:space="preserve"> </w:t>
      </w:r>
      <w:r w:rsidR="00A70278">
        <w:rPr>
          <w:rFonts w:ascii="Times New Roman" w:hAnsi="Times New Roman" w:cs="Times New Roman"/>
        </w:rPr>
        <w:t>CMK-1</w:t>
      </w:r>
      <w:r w:rsidR="00A70278" w:rsidRPr="007C269C">
        <w:rPr>
          <w:rFonts w:ascii="Times New Roman" w:hAnsi="Times New Roman" w:cs="Times New Roman"/>
        </w:rPr>
        <w:t xml:space="preserve"> is activated via phosphorylation by another unidentified kinase</w:t>
      </w:r>
      <w:r w:rsidR="00A70278">
        <w:rPr>
          <w:rFonts w:ascii="Times New Roman" w:hAnsi="Times New Roman" w:cs="Times New Roman"/>
        </w:rPr>
        <w:t>.</w:t>
      </w:r>
      <w:ins w:id="278" w:author="Evan" w:date="2016-04-17T21:06:00Z">
        <w:r w:rsidR="00A941DD">
          <w:rPr>
            <w:rFonts w:ascii="Times New Roman" w:hAnsi="Times New Roman" w:cs="Times New Roman"/>
          </w:rPr>
          <w:t xml:space="preserve"> </w:t>
        </w:r>
      </w:ins>
    </w:p>
    <w:p w14:paraId="68FAB6A5" w14:textId="39BD10BA" w:rsidR="00B2312E" w:rsidDel="008644CA" w:rsidRDefault="008644CA">
      <w:pPr>
        <w:spacing w:line="480" w:lineRule="auto"/>
        <w:rPr>
          <w:del w:id="279" w:author="Evan" w:date="2016-04-17T21:02:00Z"/>
          <w:rFonts w:ascii="Times New Roman" w:hAnsi="Times New Roman" w:cs="Times New Roman"/>
        </w:rPr>
        <w:pPrChange w:id="280" w:author="Evan" w:date="2016-04-17T21:06:00Z">
          <w:pPr>
            <w:spacing w:line="480" w:lineRule="auto"/>
            <w:ind w:firstLine="720"/>
          </w:pPr>
        </w:pPrChange>
      </w:pPr>
      <w:ins w:id="281" w:author="Evan" w:date="2016-04-17T21:03:00Z">
        <w:r>
          <w:rPr>
            <w:rFonts w:ascii="Times New Roman" w:hAnsi="Times New Roman" w:cs="Times New Roman"/>
          </w:rPr>
          <w:t xml:space="preserve">Future work is aimed at </w:t>
        </w:r>
      </w:ins>
      <w:ins w:id="282" w:author="Evan" w:date="2016-04-17T21:05:00Z">
        <w:r w:rsidR="00A941DD">
          <w:rPr>
            <w:rFonts w:ascii="Times New Roman" w:hAnsi="Times New Roman" w:cs="Times New Roman"/>
          </w:rPr>
          <w:t xml:space="preserve">identifying </w:t>
        </w:r>
      </w:ins>
      <w:ins w:id="283" w:author="Evan" w:date="2016-04-17T21:03:00Z">
        <w:r>
          <w:rPr>
            <w:rFonts w:ascii="Times New Roman" w:hAnsi="Times New Roman" w:cs="Times New Roman"/>
          </w:rPr>
          <w:t xml:space="preserve">the cellular and subcellular site of action for CMK-1 and OGT-1. </w:t>
        </w:r>
      </w:ins>
      <w:del w:id="284" w:author="Evan" w:date="2016-04-17T21:02:00Z">
        <w:r w:rsidR="003B33F0" w:rsidRPr="007C269C" w:rsidDel="008644CA">
          <w:rPr>
            <w:rFonts w:ascii="Times New Roman" w:hAnsi="Times New Roman" w:cs="Times New Roman"/>
          </w:rPr>
          <w:delText xml:space="preserve">Through cell specific rescue experiments we demonstrate that CMK-1 </w:delText>
        </w:r>
        <w:r w:rsidR="002D2069" w:rsidDel="008644CA">
          <w:rPr>
            <w:rFonts w:ascii="Times New Roman" w:hAnsi="Times New Roman" w:cs="Times New Roman"/>
          </w:rPr>
          <w:delText>functions</w:delText>
        </w:r>
        <w:r w:rsidR="003B33F0" w:rsidRPr="007C269C" w:rsidDel="008644CA">
          <w:rPr>
            <w:rFonts w:ascii="Times New Roman" w:hAnsi="Times New Roman" w:cs="Times New Roman"/>
          </w:rPr>
          <w:delText xml:space="preserve"> in the ALM, AVM and</w:delText>
        </w:r>
        <w:r w:rsidR="00A23FCB" w:rsidDel="008644CA">
          <w:rPr>
            <w:rFonts w:ascii="Times New Roman" w:hAnsi="Times New Roman" w:cs="Times New Roman"/>
          </w:rPr>
          <w:delText>/or</w:delText>
        </w:r>
        <w:r w:rsidR="003B33F0" w:rsidRPr="007C269C" w:rsidDel="008644CA">
          <w:rPr>
            <w:rFonts w:ascii="Times New Roman" w:hAnsi="Times New Roman" w:cs="Times New Roman"/>
          </w:rPr>
          <w:delText xml:space="preserve"> PLM sen</w:delText>
        </w:r>
        <w:r w:rsidR="00476EC5" w:rsidDel="008644CA">
          <w:rPr>
            <w:rFonts w:ascii="Times New Roman" w:hAnsi="Times New Roman" w:cs="Times New Roman"/>
          </w:rPr>
          <w:delText>s</w:delText>
        </w:r>
        <w:r w:rsidR="003B33F0" w:rsidRPr="007C269C" w:rsidDel="008644CA">
          <w:rPr>
            <w:rFonts w:ascii="Times New Roman" w:hAnsi="Times New Roman" w:cs="Times New Roman"/>
          </w:rPr>
          <w:delText xml:space="preserve">ory neurons </w:delText>
        </w:r>
        <w:r w:rsidR="00766592" w:rsidRPr="007C269C" w:rsidDel="008644CA">
          <w:rPr>
            <w:rFonts w:ascii="Times New Roman" w:hAnsi="Times New Roman" w:cs="Times New Roman"/>
          </w:rPr>
          <w:delText xml:space="preserve">of the tap withdrawal circuit </w:delText>
        </w:r>
        <w:r w:rsidR="003B33F0" w:rsidRPr="007C269C" w:rsidDel="008644CA">
          <w:rPr>
            <w:rFonts w:ascii="Times New Roman" w:hAnsi="Times New Roman" w:cs="Times New Roman"/>
          </w:rPr>
          <w:delText xml:space="preserve">for </w:delText>
        </w:r>
        <w:r w:rsidR="008E4F5B" w:rsidDel="008644CA">
          <w:rPr>
            <w:rFonts w:ascii="Times New Roman" w:hAnsi="Times New Roman" w:cs="Times New Roman"/>
          </w:rPr>
          <w:delText xml:space="preserve">naïve responding to tap </w:delText>
        </w:r>
        <w:r w:rsidR="001E1399" w:rsidDel="008644CA">
          <w:rPr>
            <w:rFonts w:ascii="Times New Roman" w:hAnsi="Times New Roman" w:cs="Times New Roman"/>
          </w:rPr>
          <w:delText xml:space="preserve">and </w:delText>
        </w:r>
        <w:r w:rsidR="003B33F0" w:rsidRPr="007C269C" w:rsidDel="008644CA">
          <w:rPr>
            <w:rFonts w:ascii="Times New Roman" w:hAnsi="Times New Roman" w:cs="Times New Roman"/>
          </w:rPr>
          <w:delText>habituation</w:delText>
        </w:r>
        <w:r w:rsidR="002D2069" w:rsidDel="008644CA">
          <w:rPr>
            <w:rFonts w:ascii="Times New Roman" w:hAnsi="Times New Roman" w:cs="Times New Roman"/>
          </w:rPr>
          <w:delText xml:space="preserve"> at a 60 s ISI</w:delText>
        </w:r>
        <w:r w:rsidR="003B33F0" w:rsidRPr="007C269C" w:rsidDel="008644CA">
          <w:rPr>
            <w:rFonts w:ascii="Times New Roman" w:hAnsi="Times New Roman" w:cs="Times New Roman"/>
          </w:rPr>
          <w:delText xml:space="preserve">. </w:delText>
        </w:r>
        <w:r w:rsidR="00F856E4" w:rsidDel="008644CA">
          <w:rPr>
            <w:rFonts w:ascii="Times New Roman" w:hAnsi="Times New Roman" w:cs="Times New Roman"/>
          </w:rPr>
          <w:delText xml:space="preserve">Because our cell-specific genetic rescue of CMK-1 in the mechanosensory neurons only resulted in a partial behavioral rescue of the habituation phenotypes of </w:delText>
        </w:r>
        <w:r w:rsidR="00F856E4" w:rsidRPr="00F856E4" w:rsidDel="008644CA">
          <w:rPr>
            <w:rFonts w:ascii="Times New Roman" w:hAnsi="Times New Roman" w:cs="Times New Roman"/>
            <w:i/>
          </w:rPr>
          <w:delText>cmk-1</w:delText>
        </w:r>
        <w:r w:rsidR="00F856E4" w:rsidDel="008644CA">
          <w:rPr>
            <w:rFonts w:ascii="Times New Roman" w:hAnsi="Times New Roman" w:cs="Times New Roman"/>
          </w:rPr>
          <w:delText xml:space="preserve"> mutants</w:delText>
        </w:r>
        <w:r w:rsidR="00182D04" w:rsidDel="008644CA">
          <w:rPr>
            <w:rFonts w:ascii="Times New Roman" w:hAnsi="Times New Roman" w:cs="Times New Roman"/>
          </w:rPr>
          <w:delText>,</w:delText>
        </w:r>
        <w:r w:rsidR="00F856E4" w:rsidDel="008644CA">
          <w:rPr>
            <w:rFonts w:ascii="Times New Roman" w:hAnsi="Times New Roman" w:cs="Times New Roman"/>
          </w:rPr>
          <w:delText xml:space="preserve"> it is possible that CMK-1 may also function in additional neurons, such as the command interneurons or the </w:delText>
        </w:r>
        <w:r w:rsidR="00A60AB9" w:rsidDel="008644CA">
          <w:rPr>
            <w:rFonts w:ascii="Times New Roman" w:hAnsi="Times New Roman" w:cs="Times New Roman"/>
          </w:rPr>
          <w:delText xml:space="preserve">motor neurons. </w:delText>
        </w:r>
        <w:r w:rsidR="00541CDC" w:rsidDel="008644CA">
          <w:rPr>
            <w:rFonts w:ascii="Times New Roman" w:hAnsi="Times New Roman" w:cs="Times New Roman"/>
          </w:rPr>
          <w:delText xml:space="preserve">Another possible reason for the partial behavioral rescue using this construct </w:delText>
        </w:r>
        <w:r w:rsidR="00541CDC" w:rsidRPr="00541CDC" w:rsidDel="008644CA">
          <w:rPr>
            <w:rFonts w:ascii="Times New Roman" w:hAnsi="Times New Roman" w:cs="Times New Roman"/>
          </w:rPr>
          <w:delText xml:space="preserve">might be due to </w:delText>
        </w:r>
        <w:r w:rsidR="00541CDC" w:rsidDel="008644CA">
          <w:rPr>
            <w:rFonts w:ascii="Times New Roman" w:hAnsi="Times New Roman" w:cs="Times New Roman"/>
          </w:rPr>
          <w:delText>the technical limitations</w:delText>
        </w:r>
        <w:r w:rsidR="00673048" w:rsidDel="008644CA">
          <w:rPr>
            <w:rFonts w:ascii="Times New Roman" w:hAnsi="Times New Roman" w:cs="Times New Roman"/>
          </w:rPr>
          <w:delText xml:space="preserve"> resulting from</w:delText>
        </w:r>
        <w:r w:rsidR="00F11790" w:rsidDel="008644CA">
          <w:rPr>
            <w:rFonts w:ascii="Times New Roman" w:hAnsi="Times New Roman" w:cs="Times New Roman"/>
          </w:rPr>
          <w:delText xml:space="preserve"> the methods used for </w:delText>
        </w:r>
        <w:r w:rsidR="00D46E8F" w:rsidDel="008644CA">
          <w:rPr>
            <w:rFonts w:ascii="Times New Roman" w:hAnsi="Times New Roman" w:cs="Times New Roman"/>
          </w:rPr>
          <w:delText xml:space="preserve">cell-specific genetic rescues in </w:delText>
        </w:r>
        <w:r w:rsidR="00D46E8F" w:rsidRPr="00AB5836" w:rsidDel="008644CA">
          <w:rPr>
            <w:rFonts w:ascii="Times New Roman" w:hAnsi="Times New Roman" w:cs="Times New Roman"/>
            <w:i/>
          </w:rPr>
          <w:delText>C. elegans</w:delText>
        </w:r>
        <w:r w:rsidR="006C2B47" w:rsidDel="008644CA">
          <w:rPr>
            <w:rFonts w:ascii="Times New Roman" w:hAnsi="Times New Roman" w:cs="Times New Roman"/>
          </w:rPr>
          <w:delText>.</w:delText>
        </w:r>
        <w:r w:rsidR="00D46E8F" w:rsidDel="008644CA">
          <w:rPr>
            <w:rFonts w:ascii="Times New Roman" w:hAnsi="Times New Roman" w:cs="Times New Roman"/>
          </w:rPr>
          <w:delText xml:space="preserve"> </w:delText>
        </w:r>
        <w:r w:rsidR="006C2B47" w:rsidDel="008644CA">
          <w:rPr>
            <w:rFonts w:ascii="Times New Roman" w:hAnsi="Times New Roman" w:cs="Times New Roman"/>
          </w:rPr>
          <w:delText>The rescuing</w:delText>
        </w:r>
        <w:r w:rsidR="00B2312E" w:rsidDel="008644CA">
          <w:rPr>
            <w:rFonts w:ascii="Times New Roman" w:hAnsi="Times New Roman" w:cs="Times New Roman"/>
          </w:rPr>
          <w:delText xml:space="preserve"> construct does not include </w:delText>
        </w:r>
        <w:r w:rsidR="00541CDC" w:rsidRPr="00541CDC" w:rsidDel="008644CA">
          <w:rPr>
            <w:rFonts w:ascii="Times New Roman" w:hAnsi="Times New Roman" w:cs="Times New Roman"/>
          </w:rPr>
          <w:delText>the endogenous promoter</w:delText>
        </w:r>
        <w:r w:rsidR="00B2312E" w:rsidDel="008644CA">
          <w:rPr>
            <w:rFonts w:ascii="Times New Roman" w:hAnsi="Times New Roman" w:cs="Times New Roman"/>
          </w:rPr>
          <w:delText>, introns</w:delText>
        </w:r>
        <w:r w:rsidR="00260FBC" w:rsidDel="008644CA">
          <w:rPr>
            <w:rFonts w:ascii="Times New Roman" w:hAnsi="Times New Roman" w:cs="Times New Roman"/>
          </w:rPr>
          <w:delText>,</w:delText>
        </w:r>
        <w:r w:rsidR="00B2312E" w:rsidDel="008644CA">
          <w:rPr>
            <w:rFonts w:ascii="Times New Roman" w:hAnsi="Times New Roman" w:cs="Times New Roman"/>
          </w:rPr>
          <w:delText xml:space="preserve"> nor the endogenous 3’ UTR. In addition, </w:delText>
        </w:r>
        <w:r w:rsidR="005C4961" w:rsidDel="008644CA">
          <w:rPr>
            <w:rFonts w:ascii="Times New Roman" w:hAnsi="Times New Roman" w:cs="Times New Roman"/>
          </w:rPr>
          <w:delText xml:space="preserve">standard </w:delText>
        </w:r>
        <w:r w:rsidR="00B2312E" w:rsidRPr="00AB5836" w:rsidDel="008644CA">
          <w:rPr>
            <w:rFonts w:ascii="Times New Roman" w:hAnsi="Times New Roman" w:cs="Times New Roman"/>
            <w:i/>
          </w:rPr>
          <w:delText>C. elegans</w:delText>
        </w:r>
        <w:r w:rsidR="00B2312E" w:rsidDel="008644CA">
          <w:rPr>
            <w:rFonts w:ascii="Times New Roman" w:hAnsi="Times New Roman" w:cs="Times New Roman"/>
          </w:rPr>
          <w:delText xml:space="preserve"> microinjection results in overexpression of </w:delText>
        </w:r>
        <w:r w:rsidR="00376559" w:rsidDel="008644CA">
          <w:rPr>
            <w:rFonts w:ascii="Times New Roman" w:hAnsi="Times New Roman" w:cs="Times New Roman"/>
          </w:rPr>
          <w:delText xml:space="preserve">the rescue </w:delText>
        </w:r>
        <w:r w:rsidR="00B2312E" w:rsidDel="008644CA">
          <w:rPr>
            <w:rFonts w:ascii="Times New Roman" w:hAnsi="Times New Roman" w:cs="Times New Roman"/>
          </w:rPr>
          <w:delText>constructs</w:delText>
        </w:r>
        <w:r w:rsidR="00AC6946" w:rsidDel="008644CA">
          <w:rPr>
            <w:rFonts w:ascii="Times New Roman" w:hAnsi="Times New Roman" w:cs="Times New Roman"/>
          </w:rPr>
          <w:delText>,</w:delText>
        </w:r>
        <w:r w:rsidR="00B2312E" w:rsidDel="008644CA">
          <w:rPr>
            <w:rFonts w:ascii="Times New Roman" w:hAnsi="Times New Roman" w:cs="Times New Roman"/>
          </w:rPr>
          <w:delText xml:space="preserve"> </w:delText>
        </w:r>
        <w:r w:rsidR="00F63102" w:rsidDel="008644CA">
          <w:rPr>
            <w:rFonts w:ascii="Times New Roman" w:hAnsi="Times New Roman" w:cs="Times New Roman"/>
          </w:rPr>
          <w:delText>which</w:delText>
        </w:r>
        <w:r w:rsidR="00B2312E" w:rsidDel="008644CA">
          <w:rPr>
            <w:rFonts w:ascii="Times New Roman" w:hAnsi="Times New Roman" w:cs="Times New Roman"/>
          </w:rPr>
          <w:delText xml:space="preserve"> could alter the protein</w:delText>
        </w:r>
        <w:r w:rsidR="004020F2" w:rsidDel="008644CA">
          <w:rPr>
            <w:rFonts w:ascii="Times New Roman" w:hAnsi="Times New Roman" w:cs="Times New Roman"/>
          </w:rPr>
          <w:delText>’</w:delText>
        </w:r>
        <w:r w:rsidR="00B2312E" w:rsidDel="008644CA">
          <w:rPr>
            <w:rFonts w:ascii="Times New Roman" w:hAnsi="Times New Roman" w:cs="Times New Roman"/>
          </w:rPr>
          <w:delText>s function.</w:delText>
        </w:r>
      </w:del>
    </w:p>
    <w:p w14:paraId="753DCE66" w14:textId="7BADE19A" w:rsidR="00C344CC" w:rsidRDefault="008644CA">
      <w:pPr>
        <w:spacing w:line="480" w:lineRule="auto"/>
        <w:ind w:firstLine="720"/>
        <w:rPr>
          <w:rFonts w:ascii="Times New Roman" w:hAnsi="Times New Roman" w:cs="Times New Roman"/>
        </w:rPr>
      </w:pPr>
      <w:ins w:id="285" w:author="Evan" w:date="2016-04-17T21:03:00Z">
        <w:r>
          <w:rPr>
            <w:rFonts w:ascii="Times New Roman" w:hAnsi="Times New Roman" w:cs="Times New Roman"/>
          </w:rPr>
          <w:t xml:space="preserve">A mutant with mislocalized CMK-1 responded </w:t>
        </w:r>
      </w:ins>
      <w:ins w:id="286" w:author="Evan" w:date="2016-04-17T21:04:00Z">
        <w:r>
          <w:rPr>
            <w:rFonts w:ascii="Times New Roman" w:hAnsi="Times New Roman" w:cs="Times New Roman"/>
          </w:rPr>
          <w:t xml:space="preserve">initially </w:t>
        </w:r>
      </w:ins>
      <w:ins w:id="287" w:author="Evan" w:date="2016-04-17T21:03:00Z">
        <w:r>
          <w:rPr>
            <w:rFonts w:ascii="Times New Roman" w:hAnsi="Times New Roman" w:cs="Times New Roman"/>
          </w:rPr>
          <w:t>with large reversals</w:t>
        </w:r>
      </w:ins>
      <w:ins w:id="288" w:author="Evan" w:date="2016-04-17T21:04:00Z">
        <w:r>
          <w:rPr>
            <w:rFonts w:ascii="Times New Roman" w:hAnsi="Times New Roman" w:cs="Times New Roman"/>
          </w:rPr>
          <w:t>, but habituated normally</w:t>
        </w:r>
      </w:ins>
      <w:ins w:id="289" w:author="Evan" w:date="2016-04-17T21:05:00Z">
        <w:r w:rsidR="00A941DD">
          <w:rPr>
            <w:rFonts w:ascii="Times New Roman" w:hAnsi="Times New Roman" w:cs="Times New Roman"/>
          </w:rPr>
          <w:t>, suggesting a shuttling of CMK-1 into the nucleus may not mediate tap habituation, as it does heat avoidance (</w:t>
        </w:r>
      </w:ins>
      <w:ins w:id="290" w:author="Evan" w:date="2016-04-17T21:06:00Z">
        <w:r w:rsidR="00A941DD">
          <w:rPr>
            <w:rFonts w:ascii="Times New Roman" w:hAnsi="Times New Roman" w:cs="Times New Roman"/>
          </w:rPr>
          <w:t>Schild et al., 2014</w:t>
        </w:r>
      </w:ins>
      <w:ins w:id="291" w:author="Evan" w:date="2016-04-17T21:05:00Z">
        <w:r w:rsidR="00A941DD">
          <w:rPr>
            <w:rFonts w:ascii="Times New Roman" w:hAnsi="Times New Roman" w:cs="Times New Roman"/>
          </w:rPr>
          <w:t>)</w:t>
        </w:r>
      </w:ins>
      <w:ins w:id="292" w:author="Evan" w:date="2016-04-17T21:04:00Z">
        <w:r w:rsidR="00A941DD">
          <w:rPr>
            <w:rFonts w:ascii="Times New Roman" w:hAnsi="Times New Roman" w:cs="Times New Roman"/>
          </w:rPr>
          <w:t>.</w:t>
        </w:r>
      </w:ins>
      <w:ins w:id="293" w:author="Evan" w:date="2016-04-17T21:03:00Z">
        <w:r>
          <w:rPr>
            <w:rFonts w:ascii="Times New Roman" w:hAnsi="Times New Roman" w:cs="Times New Roman"/>
          </w:rPr>
          <w:t xml:space="preserve"> </w:t>
        </w:r>
      </w:ins>
      <w:del w:id="294" w:author="Evan" w:date="2016-04-17T21:03:00Z">
        <w:r w:rsidR="0028405D" w:rsidRPr="007C269C" w:rsidDel="008644CA">
          <w:rPr>
            <w:rFonts w:ascii="Times New Roman" w:hAnsi="Times New Roman" w:cs="Times New Roman"/>
          </w:rPr>
          <w:delText xml:space="preserve">What </w:delText>
        </w:r>
        <w:r w:rsidR="00D30ABC" w:rsidDel="008644CA">
          <w:rPr>
            <w:rFonts w:ascii="Times New Roman" w:hAnsi="Times New Roman" w:cs="Times New Roman"/>
          </w:rPr>
          <w:delText xml:space="preserve">remains </w:delText>
        </w:r>
        <w:r w:rsidR="0028405D" w:rsidRPr="007C269C" w:rsidDel="008644CA">
          <w:rPr>
            <w:rFonts w:ascii="Times New Roman" w:hAnsi="Times New Roman" w:cs="Times New Roman"/>
          </w:rPr>
          <w:delText>unclear is where within the mechanosensory neurons these changes are occurring</w:delText>
        </w:r>
        <w:r w:rsidR="009B6029" w:rsidDel="008644CA">
          <w:rPr>
            <w:rFonts w:ascii="Times New Roman" w:hAnsi="Times New Roman" w:cs="Times New Roman"/>
          </w:rPr>
          <w:delText>.</w:delText>
        </w:r>
        <w:r w:rsidR="0028405D" w:rsidRPr="007C269C" w:rsidDel="008644CA">
          <w:rPr>
            <w:rFonts w:ascii="Times New Roman" w:hAnsi="Times New Roman" w:cs="Times New Roman"/>
          </w:rPr>
          <w:delText xml:space="preserve"> </w:delText>
        </w:r>
        <w:r w:rsidR="009B6029" w:rsidDel="008644CA">
          <w:rPr>
            <w:rFonts w:ascii="Times New Roman" w:hAnsi="Times New Roman" w:cs="Times New Roman"/>
          </w:rPr>
          <w:delText>F</w:delText>
        </w:r>
        <w:r w:rsidR="0028405D" w:rsidRPr="007C269C" w:rsidDel="008644CA">
          <w:rPr>
            <w:rFonts w:ascii="Times New Roman" w:hAnsi="Times New Roman" w:cs="Times New Roman"/>
          </w:rPr>
          <w:delText xml:space="preserve">or example does habituation </w:delText>
        </w:r>
        <w:r w:rsidR="000237B8" w:rsidRPr="007C269C" w:rsidDel="008644CA">
          <w:rPr>
            <w:rFonts w:ascii="Times New Roman" w:hAnsi="Times New Roman" w:cs="Times New Roman"/>
          </w:rPr>
          <w:delText xml:space="preserve">at a 60s ISI </w:delText>
        </w:r>
        <w:r w:rsidR="0028405D" w:rsidRPr="007C269C" w:rsidDel="008644CA">
          <w:rPr>
            <w:rFonts w:ascii="Times New Roman" w:hAnsi="Times New Roman" w:cs="Times New Roman"/>
          </w:rPr>
          <w:delText xml:space="preserve">modulate the mechanosensory neurons </w:delText>
        </w:r>
        <w:r w:rsidR="008A193F" w:rsidRPr="007C269C" w:rsidDel="008644CA">
          <w:rPr>
            <w:rFonts w:ascii="Times New Roman" w:hAnsi="Times New Roman" w:cs="Times New Roman"/>
          </w:rPr>
          <w:delText xml:space="preserve">by </w:delText>
        </w:r>
        <w:r w:rsidR="000237B8" w:rsidRPr="007C269C" w:rsidDel="008644CA">
          <w:rPr>
            <w:rFonts w:ascii="Times New Roman" w:hAnsi="Times New Roman" w:cs="Times New Roman"/>
          </w:rPr>
          <w:delText>altering synaptic release and/or cell excitability?</w:delText>
        </w:r>
        <w:r w:rsidR="0028405D" w:rsidRPr="007C269C" w:rsidDel="008644CA">
          <w:rPr>
            <w:rFonts w:ascii="Times New Roman" w:hAnsi="Times New Roman" w:cs="Times New Roman"/>
          </w:rPr>
          <w:delText xml:space="preserve"> </w:delText>
        </w:r>
        <w:r w:rsidR="007B30B5" w:rsidRPr="007C269C" w:rsidDel="008644CA">
          <w:rPr>
            <w:rFonts w:ascii="Times New Roman" w:hAnsi="Times New Roman" w:cs="Times New Roman"/>
          </w:rPr>
          <w:delText>To try to address this we looked at the subcellular localization of CMK-1::GFP</w:delText>
        </w:r>
        <w:r w:rsidR="00254BB9" w:rsidRPr="007C269C" w:rsidDel="008644CA">
          <w:rPr>
            <w:rFonts w:ascii="Times New Roman" w:hAnsi="Times New Roman" w:cs="Times New Roman"/>
          </w:rPr>
          <w:delText xml:space="preserve"> in the mechanosensory cells</w:delText>
        </w:r>
        <w:r w:rsidR="007B30B5" w:rsidRPr="007C269C" w:rsidDel="008644CA">
          <w:rPr>
            <w:rFonts w:ascii="Times New Roman" w:hAnsi="Times New Roman" w:cs="Times New Roman"/>
          </w:rPr>
          <w:delText xml:space="preserve">. </w:delText>
        </w:r>
      </w:del>
      <w:del w:id="295" w:author="Evan" w:date="2016-04-17T21:06:00Z">
        <w:r w:rsidR="00693C2D" w:rsidRPr="007C269C" w:rsidDel="00A941DD">
          <w:rPr>
            <w:rFonts w:ascii="Times New Roman" w:hAnsi="Times New Roman" w:cs="Times New Roman"/>
          </w:rPr>
          <w:delText xml:space="preserve">We were able to localize this construct </w:delText>
        </w:r>
        <w:r w:rsidR="00FF30B3" w:rsidDel="00A941DD">
          <w:rPr>
            <w:rFonts w:ascii="Times New Roman" w:hAnsi="Times New Roman" w:cs="Times New Roman"/>
          </w:rPr>
          <w:delText xml:space="preserve">to the cytoplasm </w:delText>
        </w:r>
        <w:r w:rsidR="00622751" w:rsidDel="00A941DD">
          <w:rPr>
            <w:rFonts w:ascii="Times New Roman" w:hAnsi="Times New Roman" w:cs="Times New Roman"/>
          </w:rPr>
          <w:delText xml:space="preserve">and </w:delText>
        </w:r>
        <w:r w:rsidR="00FF30B3" w:rsidDel="00A941DD">
          <w:rPr>
            <w:rFonts w:ascii="Times New Roman" w:hAnsi="Times New Roman" w:cs="Times New Roman"/>
          </w:rPr>
          <w:delText>observe its absence</w:delText>
        </w:r>
        <w:r w:rsidR="00693C2D" w:rsidRPr="007C269C" w:rsidDel="00A941DD">
          <w:rPr>
            <w:rFonts w:ascii="Times New Roman" w:hAnsi="Times New Roman" w:cs="Times New Roman"/>
          </w:rPr>
          <w:delText xml:space="preserve"> from the nucleus</w:delText>
        </w:r>
        <w:r w:rsidR="00FF30B3" w:rsidDel="00A941DD">
          <w:rPr>
            <w:rFonts w:ascii="Times New Roman" w:hAnsi="Times New Roman" w:cs="Times New Roman"/>
          </w:rPr>
          <w:delText>,</w:delText>
        </w:r>
        <w:r w:rsidR="00693C2D" w:rsidRPr="007C269C" w:rsidDel="00A941DD">
          <w:rPr>
            <w:rFonts w:ascii="Times New Roman" w:hAnsi="Times New Roman" w:cs="Times New Roman"/>
          </w:rPr>
          <w:delText xml:space="preserve"> </w:delText>
        </w:r>
        <w:r w:rsidR="00FF30B3" w:rsidDel="00A941DD">
          <w:rPr>
            <w:rFonts w:ascii="Times New Roman" w:hAnsi="Times New Roman" w:cs="Times New Roman"/>
          </w:rPr>
          <w:delText>however,</w:delText>
        </w:r>
        <w:r w:rsidR="00CD1FAF" w:rsidRPr="007C269C" w:rsidDel="00A941DD">
          <w:rPr>
            <w:rFonts w:ascii="Times New Roman" w:hAnsi="Times New Roman" w:cs="Times New Roman"/>
          </w:rPr>
          <w:delText xml:space="preserve"> </w:delText>
        </w:r>
        <w:r w:rsidR="00FF30B3" w:rsidDel="00A941DD">
          <w:rPr>
            <w:rFonts w:ascii="Times New Roman" w:hAnsi="Times New Roman" w:cs="Times New Roman"/>
          </w:rPr>
          <w:delText xml:space="preserve">as </w:delText>
        </w:r>
        <w:r w:rsidR="00CD1FAF" w:rsidRPr="007C269C" w:rsidDel="00A941DD">
          <w:rPr>
            <w:rFonts w:ascii="Times New Roman" w:hAnsi="Times New Roman" w:cs="Times New Roman"/>
          </w:rPr>
          <w:delText xml:space="preserve">the construct was diffusely localized throughout the cytoplasm of the entire neuron we were unable use this as a method to </w:delText>
        </w:r>
        <w:r w:rsidR="00673048" w:rsidDel="00A941DD">
          <w:rPr>
            <w:rFonts w:ascii="Times New Roman" w:hAnsi="Times New Roman" w:cs="Times New Roman"/>
          </w:rPr>
          <w:delText>discretely localize</w:delText>
        </w:r>
        <w:r w:rsidR="00673048" w:rsidRPr="007C269C" w:rsidDel="00A941DD">
          <w:rPr>
            <w:rFonts w:ascii="Times New Roman" w:hAnsi="Times New Roman" w:cs="Times New Roman"/>
          </w:rPr>
          <w:delText xml:space="preserve"> </w:delText>
        </w:r>
        <w:r w:rsidR="0087296D" w:rsidRPr="007C269C" w:rsidDel="00A941DD">
          <w:rPr>
            <w:rFonts w:ascii="Times New Roman" w:hAnsi="Times New Roman" w:cs="Times New Roman"/>
          </w:rPr>
          <w:delText>where the molecular changes that mediate habituation in these cells may be occurring.</w:delText>
        </w:r>
      </w:del>
    </w:p>
    <w:p w14:paraId="5F2425ED" w14:textId="6CDFFC9F" w:rsidR="007D1530" w:rsidRPr="00C368BF" w:rsidRDefault="00CE05DD" w:rsidP="00961C3D">
      <w:pPr>
        <w:spacing w:line="480" w:lineRule="auto"/>
        <w:ind w:firstLine="720"/>
        <w:rPr>
          <w:rFonts w:ascii="Times New Roman" w:hAnsi="Times New Roman" w:cs="Times New Roman"/>
        </w:rPr>
      </w:pPr>
      <w:r>
        <w:rPr>
          <w:rFonts w:ascii="Times New Roman" w:hAnsi="Times New Roman" w:cs="Times New Roman"/>
        </w:rPr>
        <w:t xml:space="preserve">To find downstream targets of CMK-1 in </w:t>
      </w:r>
      <w:r w:rsidR="00867E2A" w:rsidRPr="00CF2B9C">
        <w:rPr>
          <w:rFonts w:ascii="Times New Roman" w:hAnsi="Times New Roman" w:cs="Times New Roman"/>
          <w:i/>
        </w:rPr>
        <w:t>C. elegans</w:t>
      </w:r>
      <w:r w:rsidR="00867E2A">
        <w:rPr>
          <w:rFonts w:ascii="Times New Roman" w:hAnsi="Times New Roman" w:cs="Times New Roman"/>
        </w:rPr>
        <w:t xml:space="preserve"> </w:t>
      </w:r>
      <w:r>
        <w:rPr>
          <w:rFonts w:ascii="Times New Roman" w:hAnsi="Times New Roman" w:cs="Times New Roman"/>
        </w:rPr>
        <w:t xml:space="preserve">we used a novel bioinformatics approach to generate a list of </w:t>
      </w:r>
      <w:r w:rsidR="00751CC0">
        <w:rPr>
          <w:rFonts w:ascii="Times New Roman" w:hAnsi="Times New Roman" w:cs="Times New Roman"/>
        </w:rPr>
        <w:t xml:space="preserve">protein </w:t>
      </w:r>
      <w:r>
        <w:rPr>
          <w:rFonts w:ascii="Times New Roman" w:hAnsi="Times New Roman" w:cs="Times New Roman"/>
        </w:rPr>
        <w:t>candidates</w:t>
      </w:r>
      <w:r w:rsidR="00751CC0" w:rsidRPr="00751CC0">
        <w:rPr>
          <w:rFonts w:ascii="Times New Roman" w:hAnsi="Times New Roman" w:cs="Times New Roman"/>
        </w:rPr>
        <w:t xml:space="preserve"> </w:t>
      </w:r>
      <w:r w:rsidR="00751CC0" w:rsidRPr="007C269C">
        <w:rPr>
          <w:rFonts w:ascii="Times New Roman" w:hAnsi="Times New Roman" w:cs="Times New Roman"/>
        </w:rPr>
        <w:t xml:space="preserve">predicted </w:t>
      </w:r>
      <w:r w:rsidR="00751CC0">
        <w:rPr>
          <w:rFonts w:ascii="Times New Roman" w:hAnsi="Times New Roman" w:cs="Times New Roman"/>
        </w:rPr>
        <w:t>to be phosphorylated by CMK-1</w:t>
      </w:r>
      <w:r>
        <w:rPr>
          <w:rFonts w:ascii="Times New Roman" w:hAnsi="Times New Roman" w:cs="Times New Roman"/>
        </w:rPr>
        <w:t xml:space="preserve"> to screen for </w:t>
      </w:r>
      <w:r w:rsidR="0069335C">
        <w:rPr>
          <w:rFonts w:ascii="Times New Roman" w:hAnsi="Times New Roman" w:cs="Times New Roman"/>
        </w:rPr>
        <w:t xml:space="preserve">tap response and </w:t>
      </w:r>
      <w:r>
        <w:rPr>
          <w:rFonts w:ascii="Times New Roman" w:hAnsi="Times New Roman" w:cs="Times New Roman"/>
        </w:rPr>
        <w:t xml:space="preserve">habituation phenotypes, similar to those observed in </w:t>
      </w:r>
      <w:r w:rsidRPr="00CE05DD">
        <w:rPr>
          <w:rFonts w:ascii="Times New Roman" w:hAnsi="Times New Roman" w:cs="Times New Roman"/>
          <w:i/>
        </w:rPr>
        <w:t>cmk-1</w:t>
      </w:r>
      <w:r>
        <w:rPr>
          <w:rFonts w:ascii="Times New Roman" w:hAnsi="Times New Roman" w:cs="Times New Roman"/>
        </w:rPr>
        <w:t xml:space="preserve"> mutants.</w:t>
      </w:r>
      <w:r w:rsidR="00096FC8">
        <w:rPr>
          <w:rFonts w:ascii="Times New Roman" w:hAnsi="Times New Roman" w:cs="Times New Roman"/>
        </w:rPr>
        <w:t xml:space="preserve"> </w:t>
      </w:r>
      <w:r w:rsidR="00751CC0">
        <w:rPr>
          <w:rFonts w:ascii="Times New Roman" w:hAnsi="Times New Roman" w:cs="Times New Roman"/>
        </w:rPr>
        <w:t xml:space="preserve">Our </w:t>
      </w:r>
      <w:r w:rsidR="0041647E">
        <w:rPr>
          <w:rFonts w:ascii="Times New Roman" w:hAnsi="Times New Roman" w:cs="Times New Roman"/>
        </w:rPr>
        <w:t xml:space="preserve">bioinformatics </w:t>
      </w:r>
      <w:r w:rsidR="00751CC0">
        <w:rPr>
          <w:rFonts w:ascii="Times New Roman" w:hAnsi="Times New Roman" w:cs="Times New Roman"/>
        </w:rPr>
        <w:t xml:space="preserve">approach to generate a list enriched in proteins that were likely to function in either </w:t>
      </w:r>
      <w:r w:rsidR="00D52E1B">
        <w:rPr>
          <w:rFonts w:ascii="Times New Roman" w:hAnsi="Times New Roman" w:cs="Times New Roman"/>
        </w:rPr>
        <w:t>responding to mechanical stimuli</w:t>
      </w:r>
      <w:r w:rsidR="00751CC0">
        <w:rPr>
          <w:rFonts w:ascii="Times New Roman" w:hAnsi="Times New Roman" w:cs="Times New Roman"/>
        </w:rPr>
        <w:t xml:space="preserve"> and/or habituation </w:t>
      </w:r>
      <w:del w:id="296" w:author="Evan" w:date="2016-04-17T21:07:00Z">
        <w:r w:rsidR="0041647E" w:rsidDel="00A941DD">
          <w:rPr>
            <w:rFonts w:ascii="Times New Roman" w:hAnsi="Times New Roman" w:cs="Times New Roman"/>
          </w:rPr>
          <w:delText xml:space="preserve">combined </w:delText>
        </w:r>
      </w:del>
      <w:ins w:id="297" w:author="Evan" w:date="2016-04-17T21:07:00Z">
        <w:r w:rsidR="00A941DD">
          <w:rPr>
            <w:rFonts w:ascii="Times New Roman" w:hAnsi="Times New Roman" w:cs="Times New Roman"/>
          </w:rPr>
          <w:t xml:space="preserve">used </w:t>
        </w:r>
      </w:ins>
      <w:r w:rsidR="0041647E">
        <w:rPr>
          <w:rFonts w:ascii="Times New Roman" w:hAnsi="Times New Roman" w:cs="Times New Roman"/>
        </w:rPr>
        <w:t xml:space="preserve">an effective </w:t>
      </w:r>
      <w:r w:rsidR="00F32B6A" w:rsidRPr="00F32B6A">
        <w:rPr>
          <w:rFonts w:ascii="Times New Roman" w:hAnsi="Times New Roman" w:cs="Times New Roman"/>
        </w:rPr>
        <w:t>kinase substrate prediction algorithm</w:t>
      </w:r>
      <w:r w:rsidR="00F32B6A">
        <w:rPr>
          <w:rFonts w:ascii="Times New Roman" w:hAnsi="Times New Roman" w:cs="Times New Roman"/>
        </w:rPr>
        <w:t xml:space="preserve"> developed by </w:t>
      </w:r>
      <w:r w:rsidR="00F32B6A" w:rsidRPr="00F32B6A">
        <w:rPr>
          <w:rFonts w:ascii="Times New Roman" w:hAnsi="Times New Roman" w:cs="Times New Roman"/>
        </w:rPr>
        <w:t>Safaei</w:t>
      </w:r>
      <w:r w:rsidR="00F32B6A">
        <w:rPr>
          <w:rFonts w:ascii="Times New Roman" w:hAnsi="Times New Roman" w:cs="Times New Roman"/>
        </w:rPr>
        <w:t xml:space="preserve"> and colleagues </w:t>
      </w:r>
      <w:r w:rsidR="00F32B6A">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F32B6A">
        <w:rPr>
          <w:rFonts w:ascii="Times New Roman" w:hAnsi="Times New Roman" w:cs="Times New Roman"/>
        </w:rPr>
        <w:fldChar w:fldCharType="separate"/>
      </w:r>
      <w:r w:rsidR="00D42073">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D42073">
        <w:rPr>
          <w:rFonts w:ascii="Times New Roman" w:hAnsi="Times New Roman" w:cs="Times New Roman"/>
          <w:noProof/>
        </w:rPr>
        <w:t>)</w:t>
      </w:r>
      <w:r w:rsidR="00F32B6A">
        <w:rPr>
          <w:rFonts w:ascii="Times New Roman" w:hAnsi="Times New Roman" w:cs="Times New Roman"/>
        </w:rPr>
        <w:fldChar w:fldCharType="end"/>
      </w:r>
      <w:del w:id="298" w:author="Evan" w:date="2016-04-17T21:07:00Z">
        <w:r w:rsidR="00F32B6A" w:rsidDel="00A941DD">
          <w:rPr>
            <w:rFonts w:ascii="Times New Roman" w:hAnsi="Times New Roman" w:cs="Times New Roman"/>
          </w:rPr>
          <w:delText xml:space="preserve"> </w:delText>
        </w:r>
        <w:r w:rsidR="0041647E" w:rsidDel="00A941DD">
          <w:rPr>
            <w:rFonts w:ascii="Times New Roman" w:hAnsi="Times New Roman" w:cs="Times New Roman"/>
          </w:rPr>
          <w:delText xml:space="preserve">with expression data from the </w:delText>
        </w:r>
        <w:r w:rsidR="0041647E" w:rsidRPr="0041647E" w:rsidDel="00A941DD">
          <w:rPr>
            <w:rFonts w:ascii="Times New Roman" w:hAnsi="Times New Roman" w:cs="Times New Roman"/>
            <w:i/>
          </w:rPr>
          <w:delText>C. elegans</w:delText>
        </w:r>
        <w:r w:rsidR="0041647E" w:rsidDel="00A941DD">
          <w:rPr>
            <w:rFonts w:ascii="Times New Roman" w:hAnsi="Times New Roman" w:cs="Times New Roman"/>
          </w:rPr>
          <w:delText xml:space="preserve"> database: wormbase (</w:delText>
        </w:r>
        <w:r w:rsidR="008644CA" w:rsidDel="00A941DD">
          <w:fldChar w:fldCharType="begin"/>
        </w:r>
        <w:r w:rsidR="008644CA" w:rsidDel="00A941DD">
          <w:delInstrText xml:space="preserve"> HYPERLINK "http://www.wormbase.org" </w:delInstrText>
        </w:r>
        <w:r w:rsidR="008644CA" w:rsidDel="00A941DD">
          <w:fldChar w:fldCharType="separate"/>
        </w:r>
        <w:r w:rsidR="0041647E" w:rsidRPr="007D1606" w:rsidDel="00A941DD">
          <w:rPr>
            <w:rStyle w:val="Hyperlink"/>
            <w:rFonts w:ascii="Times New Roman" w:hAnsi="Times New Roman" w:cs="Times New Roman"/>
          </w:rPr>
          <w:delText>www.wormbase.org</w:delText>
        </w:r>
        <w:r w:rsidR="008644CA" w:rsidDel="00A941DD">
          <w:rPr>
            <w:rStyle w:val="Hyperlink"/>
            <w:rFonts w:ascii="Times New Roman" w:hAnsi="Times New Roman" w:cs="Times New Roman"/>
          </w:rPr>
          <w:fldChar w:fldCharType="end"/>
        </w:r>
        <w:r w:rsidR="0041647E" w:rsidDel="00A941DD">
          <w:rPr>
            <w:rFonts w:ascii="Times New Roman" w:hAnsi="Times New Roman" w:cs="Times New Roman"/>
          </w:rPr>
          <w:delText>)</w:delText>
        </w:r>
      </w:del>
      <w:r w:rsidR="0041647E">
        <w:rPr>
          <w:rFonts w:ascii="Times New Roman" w:hAnsi="Times New Roman" w:cs="Times New Roman"/>
        </w:rPr>
        <w:t>. Behaviorally screening strains with mutations in our to</w:t>
      </w:r>
      <w:r w:rsidR="00F85555">
        <w:rPr>
          <w:rFonts w:ascii="Times New Roman" w:hAnsi="Times New Roman" w:cs="Times New Roman"/>
        </w:rPr>
        <w:t xml:space="preserve">p </w:t>
      </w:r>
      <w:del w:id="299" w:author="Evan" w:date="2016-04-17T21:07:00Z">
        <w:r w:rsidR="00F85555" w:rsidDel="00A941DD">
          <w:rPr>
            <w:rFonts w:ascii="Times New Roman" w:hAnsi="Times New Roman" w:cs="Times New Roman"/>
          </w:rPr>
          <w:delText>22</w:delText>
        </w:r>
        <w:r w:rsidR="0041647E" w:rsidDel="00A941DD">
          <w:rPr>
            <w:rFonts w:ascii="Times New Roman" w:hAnsi="Times New Roman" w:cs="Times New Roman"/>
          </w:rPr>
          <w:delText xml:space="preserve"> </w:delText>
        </w:r>
      </w:del>
      <w:r w:rsidR="0041647E">
        <w:rPr>
          <w:rFonts w:ascii="Times New Roman" w:hAnsi="Times New Roman" w:cs="Times New Roman"/>
        </w:rPr>
        <w:t xml:space="preserve">candidates, we found that this list was indeed enriched for mutations which cause </w:t>
      </w:r>
      <w:r w:rsidR="008E4F5B">
        <w:rPr>
          <w:rFonts w:ascii="Times New Roman" w:hAnsi="Times New Roman" w:cs="Times New Roman"/>
        </w:rPr>
        <w:t xml:space="preserve">tap response </w:t>
      </w:r>
      <w:r w:rsidR="0041647E">
        <w:rPr>
          <w:rFonts w:ascii="Times New Roman" w:hAnsi="Times New Roman" w:cs="Times New Roman"/>
        </w:rPr>
        <w:t>an</w:t>
      </w:r>
      <w:r w:rsidR="00DB639C">
        <w:rPr>
          <w:rFonts w:ascii="Times New Roman" w:hAnsi="Times New Roman" w:cs="Times New Roman"/>
        </w:rPr>
        <w:t>d/or habituation deficits, as 17/22</w:t>
      </w:r>
      <w:r w:rsidR="0041647E">
        <w:rPr>
          <w:rFonts w:ascii="Times New Roman" w:hAnsi="Times New Roman" w:cs="Times New Roman"/>
        </w:rPr>
        <w:t xml:space="preserve"> strains deviated from wild-type in some aspect of these behaviors.</w:t>
      </w:r>
      <w:r w:rsidR="00C50BB5">
        <w:rPr>
          <w:rFonts w:ascii="Times New Roman" w:hAnsi="Times New Roman" w:cs="Times New Roman"/>
        </w:rPr>
        <w:t xml:space="preserve"> Thus </w:t>
      </w:r>
      <w:r w:rsidR="004F44CE">
        <w:rPr>
          <w:rFonts w:ascii="Times New Roman" w:hAnsi="Times New Roman" w:cs="Times New Roman"/>
        </w:rPr>
        <w:t xml:space="preserve">this approach </w:t>
      </w:r>
      <w:r w:rsidR="00961C3D">
        <w:rPr>
          <w:rFonts w:ascii="Times New Roman" w:hAnsi="Times New Roman" w:cs="Times New Roman"/>
        </w:rPr>
        <w:t xml:space="preserve">appears to be an effective </w:t>
      </w:r>
      <w:r w:rsidR="00961C3D" w:rsidRPr="00C368BF">
        <w:rPr>
          <w:rFonts w:ascii="Times New Roman" w:hAnsi="Times New Roman" w:cs="Times New Roman"/>
        </w:rPr>
        <w:t>method to</w:t>
      </w:r>
      <w:r w:rsidR="007D1530" w:rsidRPr="00C368BF">
        <w:rPr>
          <w:rFonts w:ascii="Times New Roman" w:hAnsi="Times New Roman" w:cs="Times New Roman"/>
        </w:rPr>
        <w:t xml:space="preserve"> identify downstream</w:t>
      </w:r>
      <w:r w:rsidR="00501631">
        <w:rPr>
          <w:rFonts w:ascii="Times New Roman" w:hAnsi="Times New Roman" w:cs="Times New Roman"/>
        </w:rPr>
        <w:t xml:space="preserve"> candidates for</w:t>
      </w:r>
      <w:r w:rsidR="007D1530" w:rsidRPr="00C368BF">
        <w:rPr>
          <w:rFonts w:ascii="Times New Roman" w:hAnsi="Times New Roman" w:cs="Times New Roman"/>
        </w:rPr>
        <w:t xml:space="preserve"> </w:t>
      </w:r>
      <w:r w:rsidR="00961C3D" w:rsidRPr="00C368BF">
        <w:rPr>
          <w:rFonts w:ascii="Times New Roman" w:hAnsi="Times New Roman" w:cs="Times New Roman"/>
        </w:rPr>
        <w:t xml:space="preserve">phosphorylation </w:t>
      </w:r>
      <w:r w:rsidR="007D1530" w:rsidRPr="00C368BF">
        <w:rPr>
          <w:rFonts w:ascii="Times New Roman" w:hAnsi="Times New Roman" w:cs="Times New Roman"/>
        </w:rPr>
        <w:t xml:space="preserve">targets of kinases </w:t>
      </w:r>
      <w:r w:rsidR="00961C3D" w:rsidRPr="00C368BF">
        <w:rPr>
          <w:rFonts w:ascii="Times New Roman" w:hAnsi="Times New Roman" w:cs="Times New Roman"/>
        </w:rPr>
        <w:t>in the context of</w:t>
      </w:r>
      <w:r w:rsidR="00C50677" w:rsidRPr="00C368BF">
        <w:rPr>
          <w:rFonts w:ascii="Times New Roman" w:hAnsi="Times New Roman" w:cs="Times New Roman"/>
        </w:rPr>
        <w:t xml:space="preserve"> </w:t>
      </w:r>
      <w:r w:rsidR="007801E8">
        <w:rPr>
          <w:rFonts w:ascii="Times New Roman" w:hAnsi="Times New Roman" w:cs="Times New Roman"/>
        </w:rPr>
        <w:t xml:space="preserve">mechanosensory responding and </w:t>
      </w:r>
      <w:r w:rsidR="00C50677" w:rsidRPr="00C368BF">
        <w:rPr>
          <w:rFonts w:ascii="Times New Roman" w:hAnsi="Times New Roman" w:cs="Times New Roman"/>
        </w:rPr>
        <w:t>learning</w:t>
      </w:r>
      <w:r w:rsidR="00961C3D" w:rsidRPr="00C368BF">
        <w:rPr>
          <w:rFonts w:ascii="Times New Roman" w:hAnsi="Times New Roman" w:cs="Times New Roman"/>
        </w:rPr>
        <w:t>.</w:t>
      </w:r>
    </w:p>
    <w:p w14:paraId="08CFCD24" w14:textId="77777777" w:rsidR="000E5A4E" w:rsidRPr="007C269C" w:rsidRDefault="001003F5" w:rsidP="007B74ED">
      <w:pPr>
        <w:spacing w:line="480" w:lineRule="auto"/>
        <w:ind w:firstLine="720"/>
        <w:rPr>
          <w:rFonts w:ascii="Times New Roman" w:hAnsi="Times New Roman" w:cs="Times New Roman"/>
        </w:rPr>
      </w:pPr>
      <w:r>
        <w:rPr>
          <w:rFonts w:ascii="Times New Roman" w:hAnsi="Times New Roman" w:cs="Times New Roman"/>
        </w:rPr>
        <w:t xml:space="preserve">By screening knockout mutants from among the top candidates of the CaMK phosphosite substrate prediction, </w:t>
      </w:r>
      <w:r w:rsidR="00E604F2" w:rsidRPr="007C269C">
        <w:rPr>
          <w:rFonts w:ascii="Times New Roman" w:hAnsi="Times New Roman" w:cs="Times New Roman"/>
        </w:rPr>
        <w:t xml:space="preserve">we identified </w:t>
      </w:r>
      <w:r w:rsidR="000E5A4E" w:rsidRPr="007C269C">
        <w:rPr>
          <w:rFonts w:ascii="Times New Roman" w:hAnsi="Times New Roman" w:cs="Times New Roman"/>
          <w:i/>
          <w:iCs/>
        </w:rPr>
        <w:t xml:space="preserve">C. elegans </w:t>
      </w:r>
      <w:r w:rsidR="004165E8" w:rsidRPr="007C269C">
        <w:rPr>
          <w:rFonts w:ascii="Times New Roman" w:hAnsi="Times New Roman" w:cs="Times New Roman"/>
        </w:rPr>
        <w:t xml:space="preserve">O-GlcNAc transferase </w:t>
      </w:r>
      <w:r w:rsidR="004165E8">
        <w:rPr>
          <w:rFonts w:ascii="Times New Roman" w:hAnsi="Times New Roman" w:cs="Times New Roman"/>
        </w:rPr>
        <w:t>(</w:t>
      </w:r>
      <w:r w:rsidR="00E604F2" w:rsidRPr="007C269C">
        <w:rPr>
          <w:rFonts w:ascii="Times New Roman" w:hAnsi="Times New Roman" w:cs="Times New Roman"/>
          <w:iCs/>
        </w:rPr>
        <w:t>OGT</w:t>
      </w:r>
      <w:r w:rsidR="004165E8">
        <w:rPr>
          <w:rFonts w:ascii="Times New Roman" w:hAnsi="Times New Roman" w:cs="Times New Roman"/>
          <w:iCs/>
        </w:rPr>
        <w:t>)</w:t>
      </w:r>
      <w:r w:rsidR="006F713E" w:rsidRPr="007C269C">
        <w:rPr>
          <w:rFonts w:ascii="Times New Roman" w:hAnsi="Times New Roman" w:cs="Times New Roman"/>
          <w:iCs/>
        </w:rPr>
        <w:t xml:space="preserve"> mutants</w:t>
      </w:r>
      <w:r w:rsidR="00E604F2" w:rsidRPr="007C269C">
        <w:rPr>
          <w:rFonts w:ascii="Times New Roman" w:hAnsi="Times New Roman" w:cs="Times New Roman"/>
          <w:iCs/>
        </w:rPr>
        <w:t xml:space="preserve">, </w:t>
      </w:r>
      <w:r w:rsidR="000E5A4E" w:rsidRPr="007C269C">
        <w:rPr>
          <w:rFonts w:ascii="Times New Roman" w:hAnsi="Times New Roman" w:cs="Times New Roman"/>
          <w:i/>
          <w:iCs/>
        </w:rPr>
        <w:t>ogt-1</w:t>
      </w:r>
      <w:r w:rsidR="00E604F2" w:rsidRPr="007C269C">
        <w:rPr>
          <w:rFonts w:ascii="Times New Roman" w:hAnsi="Times New Roman" w:cs="Times New Roman"/>
          <w:iCs/>
        </w:rPr>
        <w:t xml:space="preserve">, </w:t>
      </w:r>
      <w:r w:rsidR="006F713E" w:rsidRPr="007C269C">
        <w:rPr>
          <w:rFonts w:ascii="Times New Roman" w:hAnsi="Times New Roman" w:cs="Times New Roman"/>
          <w:iCs/>
        </w:rPr>
        <w:t xml:space="preserve">as phenocopying </w:t>
      </w:r>
      <w:r w:rsidR="006F713E" w:rsidRPr="007C269C">
        <w:rPr>
          <w:rFonts w:ascii="Times New Roman" w:hAnsi="Times New Roman" w:cs="Times New Roman"/>
          <w:i/>
          <w:iCs/>
        </w:rPr>
        <w:t>cmk-1</w:t>
      </w:r>
      <w:r w:rsidR="006F713E" w:rsidRPr="007C269C">
        <w:rPr>
          <w:rFonts w:ascii="Times New Roman" w:hAnsi="Times New Roman" w:cs="Times New Roman"/>
          <w:iCs/>
        </w:rPr>
        <w:t xml:space="preserve">. </w:t>
      </w:r>
      <w:r w:rsidR="000E5A4E" w:rsidRPr="007C269C">
        <w:rPr>
          <w:rFonts w:ascii="Times New Roman" w:hAnsi="Times New Roman" w:cs="Times New Roman"/>
        </w:rPr>
        <w:t>O-GlcNAc glycosylation is a unique and dynamic cytosolic and nuclear carbohydrate post-translational modification in which β-N- acetylglucosamine is covalently attached to serine or threonine residues of proteins. In contrast to other forms of glycosylation, O-GlcNAc glycosylation occurs intracellularly</w:t>
      </w:r>
      <w:r w:rsidR="00EB35B6" w:rsidRPr="007C269C">
        <w:rPr>
          <w:rFonts w:ascii="Times New Roman" w:hAnsi="Times New Roman" w:cs="Times New Roman"/>
        </w:rPr>
        <w:t>, is rapid</w:t>
      </w:r>
      <w:r w:rsidR="000E5A4E" w:rsidRPr="007C269C">
        <w:rPr>
          <w:rFonts w:ascii="Times New Roman" w:hAnsi="Times New Roman" w:cs="Times New Roman"/>
        </w:rPr>
        <w:t xml:space="preserve"> </w:t>
      </w:r>
      <w:r w:rsidR="00EB35B6" w:rsidRPr="007C269C">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B35B6" w:rsidRPr="007C269C">
        <w:rPr>
          <w:rFonts w:ascii="Times New Roman" w:hAnsi="Times New Roman" w:cs="Times New Roman"/>
        </w:rPr>
      </w:r>
      <w:r w:rsidR="00EB35B6" w:rsidRPr="007C269C">
        <w:rPr>
          <w:rFonts w:ascii="Times New Roman" w:hAnsi="Times New Roman" w:cs="Times New Roman"/>
        </w:rPr>
        <w:fldChar w:fldCharType="separate"/>
      </w:r>
      <w:r w:rsidR="00D42073">
        <w:rPr>
          <w:rFonts w:ascii="Times New Roman" w:hAnsi="Times New Roman" w:cs="Times New Roman"/>
          <w:noProof/>
        </w:rPr>
        <w:t xml:space="preserve">(occur as quickly as 1-5 min after cellular stimulation; </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 xml:space="preserve">, </w:t>
      </w:r>
      <w:hyperlink w:anchor="_ENREF_36" w:tooltip="Golks, 2007 #1211" w:history="1">
        <w:r w:rsidR="008D3F32">
          <w:rPr>
            <w:rFonts w:ascii="Times New Roman" w:hAnsi="Times New Roman" w:cs="Times New Roman"/>
            <w:noProof/>
          </w:rPr>
          <w:t>36</w:t>
        </w:r>
      </w:hyperlink>
      <w:r w:rsidR="00D42073">
        <w:rPr>
          <w:rFonts w:ascii="Times New Roman" w:hAnsi="Times New Roman" w:cs="Times New Roman"/>
          <w:noProof/>
        </w:rPr>
        <w:t>)</w:t>
      </w:r>
      <w:r w:rsidR="00EB35B6" w:rsidRPr="007C269C">
        <w:rPr>
          <w:rFonts w:ascii="Times New Roman" w:hAnsi="Times New Roman" w:cs="Times New Roman"/>
        </w:rPr>
        <w:fldChar w:fldCharType="end"/>
      </w:r>
      <w:r w:rsidR="00EB35B6" w:rsidRPr="007C269C">
        <w:rPr>
          <w:rFonts w:ascii="Times New Roman" w:hAnsi="Times New Roman" w:cs="Times New Roman"/>
        </w:rPr>
        <w:t xml:space="preserve"> </w:t>
      </w:r>
      <w:r w:rsidR="000E5A4E" w:rsidRPr="007C269C">
        <w:rPr>
          <w:rFonts w:ascii="Times New Roman" w:hAnsi="Times New Roman" w:cs="Times New Roman"/>
        </w:rPr>
        <w:t xml:space="preserve">and is not further modified into complex glycans. </w:t>
      </w:r>
      <w:r w:rsidR="00F16114" w:rsidRPr="007C269C">
        <w:rPr>
          <w:rFonts w:ascii="Times New Roman" w:hAnsi="Times New Roman" w:cs="Times New Roman"/>
        </w:rPr>
        <w:t>Hence,</w:t>
      </w:r>
      <w:r w:rsidR="000E5A4E" w:rsidRPr="007C269C">
        <w:rPr>
          <w:rFonts w:ascii="Times New Roman" w:hAnsi="Times New Roman" w:cs="Times New Roman"/>
        </w:rPr>
        <w:t xml:space="preserve"> it is thought to be more akin to phosphorylation than to other forms of glycosylation. Interestingly, O-GlcNAc glycosylation sometimes occurs on or near serine or threonine residues that are also known to undergo phosphorylation</w:t>
      </w:r>
      <w:r w:rsidR="00693D68" w:rsidRPr="007C269C">
        <w:rPr>
          <w:rFonts w:ascii="Times New Roman" w:hAnsi="Times New Roman" w:cs="Times New Roman"/>
        </w:rPr>
        <w:t xml:space="preserve"> </w:t>
      </w:r>
      <w:r w:rsidR="00693D6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&lt;EndNote&gt;&lt;Cite&gt;&lt;Author&gt;Rexach&lt;/Author&gt;&lt;Year&gt;2008&lt;/Year&gt;&lt;RecNum&gt;1218&lt;/RecNum&gt;&lt;Prefix&gt;reviewed in &lt;/Prefix&gt;&lt;DisplayText&gt;(reviewed in 37)&lt;/DisplayText&gt;&lt;record&gt;&lt;rec-number&gt;1218&lt;/rec-number&gt;&lt;foreign-keys&gt;&lt;key app="EN" db-id="saewtxppa2099pe9v23pvv22rdafddz0fexw" timestamp="0"&gt;1218&lt;/key&gt;&lt;/foreign-keys&gt;&lt;ref-type name="Journal Article"&gt;17&lt;/ref-type&gt;&lt;contributors&gt;&lt;authors&gt;&lt;author&gt;Rexach, J. E.&lt;/author&gt;&lt;author&gt;Clark, P. M.&lt;/author&gt;&lt;author&gt;Hsieh-Wilson, L. C.&lt;/author&gt;&lt;/authors&gt;&lt;/contributors&gt;&lt;auth-address&gt;Division of Chemistry and Chemical Engineering, and Howard Hughes Medical Institute, California Institute of Technology, Pasadena, California 91125, USA.&lt;/auth-address&gt;&lt;titles&gt;&lt;title&gt;Chemical approaches to understanding O-GlcNAc glycosylation in the brain&lt;/title&gt;&lt;secondary-title&gt;Nat Chem Biol&lt;/secondary-title&gt;&lt;/titles&gt;&lt;periodical&gt;&lt;full-title&gt;Nat Chem Biol&lt;/full-title&gt;&lt;/periodical&gt;&lt;pages&gt;97-106&lt;/pages&gt;&lt;volume&gt;4&lt;/volume&gt;&lt;number&gt;2&lt;/number&gt;&lt;edition&gt;2008/01/19&lt;/edition&gt;&lt;keywords&gt;&lt;keyword&gt;Acetylglucosamine/chemistry/*metabolism&lt;/keyword&gt;&lt;keyword&gt;Acetylglucosaminidase/antagonists &amp;amp; inhibitors/metabolism&lt;/keyword&gt;&lt;keyword&gt;Animals&lt;/keyword&gt;&lt;keyword&gt;Brain/*metabolism&lt;/keyword&gt;&lt;keyword&gt;Glycosylation&lt;/keyword&gt;&lt;keyword&gt;Humans&lt;/keyword&gt;&lt;keyword&gt;N-Acetylglucosaminyltransferases/antagonists &amp;amp; inhibitors/metabolism&lt;/keyword&gt;&lt;keyword&gt;Proteome/metabolism&lt;/keyword&gt;&lt;/keywords&gt;&lt;dates&gt;&lt;year&gt;2008&lt;/year&gt;&lt;pub-dates&gt;&lt;date&gt;Feb&lt;/date&gt;&lt;/pub-dates&gt;&lt;/dates&gt;&lt;isbn&gt;1552-4469 (Electronic)&amp;#xD;1552-4450 (Linking)&lt;/isbn&gt;&lt;accession-num&gt;18202679&lt;/accession-num&gt;&lt;urls&gt;&lt;related-urls&gt;&lt;url&gt;http://www.ncbi.nlm.nih.gov/pubmed/18202679&lt;/url&gt;&lt;/related-urls&gt;&lt;/urls&gt;&lt;electronic-resource-num&gt;nchembio.68 [pii]&amp;#xD;10.1038/nchembio.68&lt;/electronic-resource-num&gt;&lt;language&gt;eng&lt;/language&gt;&lt;/record&gt;&lt;/Cite&gt;&lt;/EndNote&gt;</w:instrText>
      </w:r>
      <w:r w:rsidR="00693D68" w:rsidRPr="007C269C">
        <w:rPr>
          <w:rFonts w:ascii="Times New Roman" w:hAnsi="Times New Roman" w:cs="Times New Roman"/>
        </w:rPr>
        <w:fldChar w:fldCharType="separate"/>
      </w:r>
      <w:r w:rsidR="00D42073">
        <w:rPr>
          <w:rFonts w:ascii="Times New Roman" w:hAnsi="Times New Roman" w:cs="Times New Roman"/>
          <w:noProof/>
        </w:rPr>
        <w:t>(</w:t>
      </w:r>
      <w:hyperlink w:anchor="_ENREF_37" w:tooltip="Rexach, 2008 #1218" w:history="1">
        <w:r w:rsidR="008D3F32">
          <w:rPr>
            <w:rFonts w:ascii="Times New Roman" w:hAnsi="Times New Roman" w:cs="Times New Roman"/>
            <w:noProof/>
          </w:rPr>
          <w:t>reviewed in 37</w:t>
        </w:r>
      </w:hyperlink>
      <w:r w:rsidR="00D42073">
        <w:rPr>
          <w:rFonts w:ascii="Times New Roman" w:hAnsi="Times New Roman" w:cs="Times New Roman"/>
          <w:noProof/>
        </w:rPr>
        <w:t>)</w:t>
      </w:r>
      <w:r w:rsidR="00693D68" w:rsidRPr="007C269C">
        <w:rPr>
          <w:rFonts w:ascii="Times New Roman" w:hAnsi="Times New Roman" w:cs="Times New Roman"/>
        </w:rPr>
        <w:fldChar w:fldCharType="end"/>
      </w:r>
      <w:r w:rsidR="000E5A4E" w:rsidRPr="007C269C">
        <w:rPr>
          <w:rFonts w:ascii="Times New Roman" w:hAnsi="Times New Roman" w:cs="Times New Roman"/>
        </w:rPr>
        <w:t>. Both OGT and O-GlcNAcase (enzyme that functions in opposition to O</w:t>
      </w:r>
      <w:r w:rsidR="004165E8">
        <w:rPr>
          <w:rFonts w:ascii="Times New Roman" w:hAnsi="Times New Roman" w:cs="Times New Roman"/>
        </w:rPr>
        <w:t>GT</w:t>
      </w:r>
      <w:r w:rsidR="000E5A4E" w:rsidRPr="007C269C">
        <w:rPr>
          <w:rFonts w:ascii="Times New Roman" w:hAnsi="Times New Roman" w:cs="Times New Roman"/>
        </w:rPr>
        <w:t xml:space="preserve"> to remove β-N-acetylglucosamine residues; OGA) are highly expressed in the brain</w:t>
      </w:r>
      <w:r w:rsidR="00F96F0B" w:rsidRPr="007C269C">
        <w:rPr>
          <w:rFonts w:ascii="Times New Roman" w:hAnsi="Times New Roman" w:cs="Times New Roman"/>
        </w:rPr>
        <w:t xml:space="preserve"> </w:t>
      </w:r>
      <w:r w:rsidR="00276073" w:rsidRPr="007C269C">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276073" w:rsidRPr="007C269C">
        <w:rPr>
          <w:rFonts w:ascii="Times New Roman" w:hAnsi="Times New Roman" w:cs="Times New Roman"/>
        </w:rPr>
      </w:r>
      <w:r w:rsidR="00276073" w:rsidRPr="007C269C">
        <w:rPr>
          <w:rFonts w:ascii="Times New Roman" w:hAnsi="Times New Roman" w:cs="Times New Roman"/>
        </w:rPr>
        <w:fldChar w:fldCharType="separate"/>
      </w:r>
      <w:r w:rsidR="00D42073">
        <w:rPr>
          <w:rFonts w:ascii="Times New Roman" w:hAnsi="Times New Roman" w:cs="Times New Roman"/>
          <w:noProof/>
        </w:rPr>
        <w:t>(</w:t>
      </w:r>
      <w:hyperlink w:anchor="_ENREF_38" w:tooltip="Kreppel, 1997 #1222" w:history="1">
        <w:r w:rsidR="008D3F32">
          <w:rPr>
            <w:rFonts w:ascii="Times New Roman" w:hAnsi="Times New Roman" w:cs="Times New Roman"/>
            <w:noProof/>
          </w:rPr>
          <w:t>38</w:t>
        </w:r>
      </w:hyperlink>
      <w:r w:rsidR="00D42073">
        <w:rPr>
          <w:rFonts w:ascii="Times New Roman" w:hAnsi="Times New Roman" w:cs="Times New Roman"/>
          <w:noProof/>
        </w:rPr>
        <w:t xml:space="preserve">, </w:t>
      </w:r>
      <w:hyperlink w:anchor="_ENREF_39" w:tooltip="Gao, 2001 #1224" w:history="1">
        <w:r w:rsidR="008D3F32">
          <w:rPr>
            <w:rFonts w:ascii="Times New Roman" w:hAnsi="Times New Roman" w:cs="Times New Roman"/>
            <w:noProof/>
          </w:rPr>
          <w:t>39</w:t>
        </w:r>
      </w:hyperlink>
      <w:r w:rsidR="00D42073">
        <w:rPr>
          <w:rFonts w:ascii="Times New Roman" w:hAnsi="Times New Roman" w:cs="Times New Roman"/>
          <w:noProof/>
        </w:rPr>
        <w:t>)</w:t>
      </w:r>
      <w:r w:rsidR="00276073" w:rsidRPr="007C269C">
        <w:rPr>
          <w:rFonts w:ascii="Times New Roman" w:hAnsi="Times New Roman" w:cs="Times New Roman"/>
        </w:rPr>
        <w:fldChar w:fldCharType="end"/>
      </w:r>
      <w:r w:rsidR="000E5A4E" w:rsidRPr="007C269C">
        <w:rPr>
          <w:rFonts w:ascii="Times New Roman" w:hAnsi="Times New Roman" w:cs="Times New Roman"/>
        </w:rPr>
        <w:t xml:space="preserve"> and enriched at synapses within neurons </w:t>
      </w:r>
      <w:r w:rsidR="0055351C" w:rsidRPr="007C269C">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55351C" w:rsidRPr="007C269C">
        <w:rPr>
          <w:rFonts w:ascii="Times New Roman" w:hAnsi="Times New Roman" w:cs="Times New Roman"/>
        </w:rPr>
      </w:r>
      <w:r w:rsidR="0055351C" w:rsidRPr="007C269C">
        <w:rPr>
          <w:rFonts w:ascii="Times New Roman" w:hAnsi="Times New Roman" w:cs="Times New Roman"/>
        </w:rPr>
        <w:fldChar w:fldCharType="separate"/>
      </w:r>
      <w:r w:rsidR="00D42073">
        <w:rPr>
          <w:rFonts w:ascii="Times New Roman" w:hAnsi="Times New Roman" w:cs="Times New Roman"/>
          <w:noProof/>
        </w:rPr>
        <w:t>(</w:t>
      </w:r>
      <w:hyperlink w:anchor="_ENREF_40" w:tooltip="Cole, 2001 #1233" w:history="1">
        <w:r w:rsidR="008D3F32">
          <w:rPr>
            <w:rFonts w:ascii="Times New Roman" w:hAnsi="Times New Roman" w:cs="Times New Roman"/>
            <w:noProof/>
          </w:rPr>
          <w:t>40</w:t>
        </w:r>
      </w:hyperlink>
      <w:r w:rsidR="00D42073">
        <w:rPr>
          <w:rFonts w:ascii="Times New Roman" w:hAnsi="Times New Roman" w:cs="Times New Roman"/>
          <w:noProof/>
        </w:rPr>
        <w:t xml:space="preserve">, </w:t>
      </w:r>
      <w:hyperlink w:anchor="_ENREF_41" w:tooltip="Akimoto, 2003 #1230" w:history="1">
        <w:r w:rsidR="008D3F32">
          <w:rPr>
            <w:rFonts w:ascii="Times New Roman" w:hAnsi="Times New Roman" w:cs="Times New Roman"/>
            <w:noProof/>
          </w:rPr>
          <w:t>41</w:t>
        </w:r>
      </w:hyperlink>
      <w:r w:rsidR="00D42073">
        <w:rPr>
          <w:rFonts w:ascii="Times New Roman" w:hAnsi="Times New Roman" w:cs="Times New Roman"/>
          <w:noProof/>
        </w:rPr>
        <w:t>)</w:t>
      </w:r>
      <w:r w:rsidR="0055351C" w:rsidRPr="007C269C">
        <w:rPr>
          <w:rFonts w:ascii="Times New Roman" w:hAnsi="Times New Roman" w:cs="Times New Roman"/>
        </w:rPr>
        <w:fldChar w:fldCharType="end"/>
      </w:r>
      <w:r w:rsidR="000E5A4E" w:rsidRPr="007C269C">
        <w:rPr>
          <w:rFonts w:ascii="Times New Roman" w:hAnsi="Times New Roman" w:cs="Times New Roman"/>
        </w:rPr>
        <w:t>.</w:t>
      </w:r>
    </w:p>
    <w:p w14:paraId="26FDA1F7" w14:textId="081AF90D" w:rsidR="000E5A4E" w:rsidRPr="007C269C" w:rsidRDefault="000E5A4E" w:rsidP="00F16114">
      <w:pPr>
        <w:spacing w:line="480" w:lineRule="auto"/>
        <w:ind w:firstLine="720"/>
        <w:rPr>
          <w:rFonts w:ascii="Times New Roman" w:hAnsi="Times New Roman" w:cs="Times New Roman"/>
        </w:rPr>
      </w:pPr>
      <w:r w:rsidRPr="007C269C">
        <w:rPr>
          <w:rFonts w:ascii="Times New Roman" w:hAnsi="Times New Roman" w:cs="Times New Roman"/>
        </w:rPr>
        <w:t xml:space="preserve">In </w:t>
      </w:r>
      <w:r w:rsidRPr="007C269C">
        <w:rPr>
          <w:rFonts w:ascii="Times New Roman" w:hAnsi="Times New Roman" w:cs="Times New Roman"/>
          <w:i/>
          <w:iCs/>
        </w:rPr>
        <w:t xml:space="preserve">C. elegans, </w:t>
      </w:r>
      <w:r w:rsidRPr="007C269C">
        <w:rPr>
          <w:rFonts w:ascii="Times New Roman" w:hAnsi="Times New Roman" w:cs="Times New Roman"/>
        </w:rPr>
        <w:t xml:space="preserve">although OGT-1 is expressed in the </w:t>
      </w:r>
      <w:r w:rsidR="004B292B">
        <w:rPr>
          <w:rFonts w:ascii="Times New Roman" w:hAnsi="Times New Roman" w:cs="Times New Roman"/>
        </w:rPr>
        <w:t xml:space="preserve">embryonic </w:t>
      </w:r>
      <w:r w:rsidRPr="007C269C">
        <w:rPr>
          <w:rFonts w:ascii="Times New Roman" w:hAnsi="Times New Roman" w:cs="Times New Roman"/>
        </w:rPr>
        <w:t>nervous system</w:t>
      </w:r>
      <w:r w:rsidR="007C4A5B" w:rsidRPr="007C269C">
        <w:rPr>
          <w:rFonts w:ascii="Times New Roman" w:hAnsi="Times New Roman" w:cs="Times New Roman"/>
        </w:rPr>
        <w:t xml:space="preserve"> </w:t>
      </w:r>
      <w:r w:rsidR="007C4A5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&lt;EndNote&gt;&lt;Cite&gt;&lt;Author&gt;Lubas&lt;/Author&gt;&lt;Year&gt;1997&lt;/Year&gt;&lt;RecNum&gt;1278&lt;/RecNum&gt;&lt;DisplayText&gt;(42)&lt;/DisplayText&gt;&lt;record&gt;&lt;rec-number&gt;1278&lt;/rec-number&gt;&lt;foreign-keys&gt;&lt;key app="EN" db-id="saewtxppa2099pe9v23pvv22rdafddz0fexw" timestamp="0"&gt;1278&lt;/key&gt;&lt;/foreign-keys&gt;&lt;ref-type name="Journal Article"&gt;17&lt;/ref-type&gt;&lt;contributors&gt;&lt;authors&gt;&lt;author&gt;Lubas, W. A.&lt;/author&gt;&lt;author&gt;Frank, D. W.&lt;/author&gt;&lt;author&gt;Krause, M.&lt;/author&gt;&lt;author&gt;Hanover, J. A.&lt;/author&gt;&lt;/authors&gt;&lt;/contributors&gt;&lt;auth-address&gt;Laboratory of Cell Biochemistry and Biology, NIDDK, National Institutes of Health, Bethesda, Maryland 20892, USA.&lt;/auth-address&gt;&lt;titles&gt;&lt;title&gt;O-Linked GlcNAc transferase is a conserved nucleocytoplasmic protein containing tetratricopeptide repeats&lt;/title&gt;&lt;secondary-title&gt;J Biol Chem&lt;/secondary-title&gt;&lt;/titles&gt;&lt;periodical&gt;&lt;full-title&gt;J Biol Chem&lt;/full-title&gt;&lt;/periodical&gt;&lt;pages&gt;9316-24&lt;/pages&gt;&lt;volume&gt;272&lt;/volume&gt;&lt;number&gt;14&lt;/number&gt;&lt;edition&gt;1997/04/04&lt;/edition&gt;&lt;keywords&gt;&lt;keyword&gt;Amino Acid Sequence&lt;/keyword&gt;&lt;keyword&gt;Animals&lt;/keyword&gt;&lt;keyword&gt;Base Sequence&lt;/keyword&gt;&lt;keyword&gt;Caenorhabditis elegans&lt;/keyword&gt;&lt;keyword&gt;Cloning, Molecular&lt;/keyword&gt;&lt;keyword&gt;Conserved Sequence&lt;/keyword&gt;&lt;keyword&gt;DNA, Complementary/chemistry&lt;/keyword&gt;&lt;keyword&gt;Evolution, Molecular&lt;/keyword&gt;&lt;keyword&gt;Hela Cells&lt;/keyword&gt;&lt;keyword&gt;Humans&lt;/keyword&gt;&lt;keyword&gt;Molecular Sequence Data&lt;/keyword&gt;&lt;keyword&gt;Molecular Weight&lt;/keyword&gt;&lt;keyword&gt;N-Acetylglucosaminyltransferases/*chemistry/genetics&lt;/keyword&gt;&lt;keyword&gt;Rabbits&lt;/keyword&gt;&lt;keyword&gt;Repetitive Sequences, Nucleic Acid&lt;/keyword&gt;&lt;/keywords&gt;&lt;dates&gt;&lt;year&gt;1997&lt;/year&gt;&lt;pub-dates&gt;&lt;date&gt;Apr 4&lt;/date&gt;&lt;/pub-dates&gt;&lt;/dates&gt;&lt;isbn&gt;0021-9258 (Print)&amp;#xD;0021-9258 (Linking)&lt;/isbn&gt;&lt;accession-num&gt;9083068&lt;/accession-num&gt;&lt;urls&gt;&lt;related-urls&gt;&lt;url&gt;http://www.ncbi.nlm.nih.gov/pubmed/9083068&lt;/url&gt;&lt;/related-urls&gt;&lt;/urls&gt;&lt;language&gt;eng&lt;/language&gt;&lt;/record&gt;&lt;/Cite&gt;&lt;/EndNote&gt;</w:instrText>
      </w:r>
      <w:r w:rsidR="007C4A5B" w:rsidRPr="007C269C">
        <w:rPr>
          <w:rFonts w:ascii="Times New Roman" w:hAnsi="Times New Roman" w:cs="Times New Roman"/>
        </w:rPr>
        <w:fldChar w:fldCharType="separate"/>
      </w:r>
      <w:r w:rsidR="00D42073">
        <w:rPr>
          <w:rFonts w:ascii="Times New Roman" w:hAnsi="Times New Roman" w:cs="Times New Roman"/>
          <w:noProof/>
        </w:rPr>
        <w:t>(</w:t>
      </w:r>
      <w:hyperlink w:anchor="_ENREF_42" w:tooltip="Lubas, 1997 #1278" w:history="1">
        <w:r w:rsidR="008D3F32">
          <w:rPr>
            <w:rFonts w:ascii="Times New Roman" w:hAnsi="Times New Roman" w:cs="Times New Roman"/>
            <w:noProof/>
          </w:rPr>
          <w:t>42</w:t>
        </w:r>
      </w:hyperlink>
      <w:r w:rsidR="00D42073">
        <w:rPr>
          <w:rFonts w:ascii="Times New Roman" w:hAnsi="Times New Roman" w:cs="Times New Roman"/>
          <w:noProof/>
        </w:rPr>
        <w:t>)</w:t>
      </w:r>
      <w:r w:rsidR="007C4A5B" w:rsidRPr="007C269C">
        <w:rPr>
          <w:rFonts w:ascii="Times New Roman" w:hAnsi="Times New Roman" w:cs="Times New Roman"/>
        </w:rPr>
        <w:fldChar w:fldCharType="end"/>
      </w:r>
      <w:r w:rsidRPr="007C269C">
        <w:rPr>
          <w:rFonts w:ascii="Times New Roman" w:hAnsi="Times New Roman" w:cs="Times New Roman"/>
        </w:rPr>
        <w:t xml:space="preserve"> no role has yet been described for this </w:t>
      </w:r>
      <w:r w:rsidR="00556711" w:rsidRPr="007C269C">
        <w:rPr>
          <w:rFonts w:ascii="Times New Roman" w:hAnsi="Times New Roman" w:cs="Times New Roman"/>
        </w:rPr>
        <w:t>protein</w:t>
      </w:r>
      <w:r w:rsidRPr="007C269C">
        <w:rPr>
          <w:rFonts w:ascii="Times New Roman" w:hAnsi="Times New Roman" w:cs="Times New Roman"/>
        </w:rPr>
        <w:t xml:space="preserve"> in </w:t>
      </w:r>
      <w:r w:rsidR="002015A4">
        <w:rPr>
          <w:rFonts w:ascii="Times New Roman" w:hAnsi="Times New Roman" w:cs="Times New Roman"/>
        </w:rPr>
        <w:t xml:space="preserve">responding to mechanosensory stimuli or </w:t>
      </w:r>
      <w:r w:rsidRPr="007C269C">
        <w:rPr>
          <w:rFonts w:ascii="Times New Roman" w:hAnsi="Times New Roman" w:cs="Times New Roman"/>
        </w:rPr>
        <w:t>learning. Instead</w:t>
      </w:r>
      <w:r w:rsidR="00501631">
        <w:rPr>
          <w:rFonts w:ascii="Times New Roman" w:hAnsi="Times New Roman" w:cs="Times New Roman"/>
        </w:rPr>
        <w:t>,</w:t>
      </w:r>
      <w:r w:rsidRPr="007C269C">
        <w:rPr>
          <w:rFonts w:ascii="Times New Roman" w:hAnsi="Times New Roman" w:cs="Times New Roman"/>
        </w:rPr>
        <w:t xml:space="preserve"> studies have focused on other biological processes and </w:t>
      </w:r>
      <w:r w:rsidR="00501631">
        <w:rPr>
          <w:rFonts w:ascii="Times New Roman" w:hAnsi="Times New Roman" w:cs="Times New Roman"/>
        </w:rPr>
        <w:t xml:space="preserve">have </w:t>
      </w:r>
      <w:r w:rsidRPr="007C269C">
        <w:rPr>
          <w:rFonts w:ascii="Times New Roman" w:hAnsi="Times New Roman" w:cs="Times New Roman"/>
        </w:rPr>
        <w:t>shown that it functions in macronutrient storage</w:t>
      </w:r>
      <w:r w:rsidR="004837AA" w:rsidRPr="007C269C">
        <w:rPr>
          <w:rFonts w:ascii="Times New Roman" w:hAnsi="Times New Roman" w:cs="Times New Roman"/>
        </w:rPr>
        <w:t xml:space="preserve"> </w:t>
      </w:r>
      <w:r w:rsidR="004837AA"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837AA" w:rsidRPr="007C269C">
        <w:rPr>
          <w:rFonts w:ascii="Times New Roman" w:hAnsi="Times New Roman" w:cs="Times New Roman"/>
        </w:rPr>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xml:space="preserve">, dauer formation </w:t>
      </w:r>
      <w:r w:rsidR="004837AA"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&lt;EndNote&gt;&lt;Cite&gt;&lt;Author&gt;Lee&lt;/Author&gt;&lt;Year&gt;2010&lt;/Year&gt;&lt;RecNum&gt;1250&lt;/RecNum&gt;&lt;DisplayText&gt;(43)&lt;/DisplayText&gt;&lt;record&gt;&lt;rec-number&gt;1250&lt;/rec-number&gt;&lt;foreign-keys&gt;&lt;key app="EN" db-id="saewtxppa2099pe9v23pvv22rdafddz0fexw" timestamp="0"&gt;1250&lt;/key&gt;&lt;/foreign-keys&gt;&lt;ref-type name="Journal Article"&gt;17&lt;/ref-type&gt;&lt;contributors&gt;&lt;authors&gt;&lt;author&gt;Lee, J.&lt;/author&gt;&lt;author&gt;Kim, K. Y.&lt;/author&gt;&lt;author&gt;Paik, Y. K.&lt;/author&gt;&lt;/authors&gt;&lt;/contributors&gt;&lt;auth-address&gt;Yonsei Proteome Research Center, World Class University Program, College of Life Science and Biotechnology, Yonsei University, Seoul 120-749, Korea.&lt;/auth-address&gt;&lt;titles&gt;&lt;title&gt;Regulation of Dauer formation by O-GlcNAcylation in Caenorhabditis elegans&lt;/title&gt;&lt;secondary-title&gt;J Biol Chem&lt;/secondary-title&gt;&lt;/titles&gt;&lt;periodical&gt;&lt;full-title&gt;J Biol Chem&lt;/full-title&gt;&lt;/periodical&gt;&lt;pages&gt;2930-9&lt;/pages&gt;&lt;volume&gt;285&lt;/volume&gt;&lt;number&gt;5&lt;/number&gt;&lt;edition&gt;2009/11/27&lt;/edition&gt;&lt;keywords&gt;&lt;keyword&gt;Acetylglucosamine/*metabolism&lt;/keyword&gt;&lt;keyword&gt;Active Transport, Cell Nucleus&lt;/keyword&gt;&lt;keyword&gt;Animals&lt;/keyword&gt;&lt;keyword&gt;Animals, Genetically Modified&lt;/keyword&gt;&lt;keyword&gt;Caenorhabditis elegans&lt;/keyword&gt;&lt;keyword&gt;Electrophoresis, Gel, Two-Dimensional&lt;/keyword&gt;&lt;keyword&gt;Mass Spectrometry/methods&lt;/keyword&gt;&lt;keyword&gt;Models, Biological&lt;/keyword&gt;&lt;keyword&gt;Mutation&lt;/keyword&gt;&lt;keyword&gt;N-Acetylglucosaminyltransferases/*genetics&lt;/keyword&gt;&lt;keyword&gt;Protein Processing, Post-Translational&lt;/keyword&gt;&lt;keyword&gt;Proteomics/methods&lt;/keyword&gt;&lt;keyword&gt;Signal Transduction&lt;/keyword&gt;&lt;/keywords&gt;&lt;dates&gt;&lt;year&gt;2010&lt;/year&gt;&lt;pub-dates&gt;&lt;date&gt;Jan 29&lt;/date&gt;&lt;/pub-dates&gt;&lt;/dates&gt;&lt;isbn&gt;1083-351X (Electronic)&amp;#xD;0021-9258 (Linking)&lt;/isbn&gt;&lt;accession-num&gt;19940149&lt;/accession-num&gt;&lt;urls&gt;&lt;related-urls&gt;&lt;url&gt;http://www.ncbi.nlm.nih.gov/pubmed/19940149&lt;/url&gt;&lt;/related-urls&gt;&lt;/urls&gt;&lt;electronic-resource-num&gt;M109.022665 [pii]&amp;#xD;10.1074/jbc.M109.022665&lt;/electronic-resource-num&gt;&lt;language&gt;eng&lt;/language&gt;&lt;/record&gt;&lt;/Cite&gt;&lt;/EndNote&gt;</w:instrText>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43" w:tooltip="Lee, 2010 #1250" w:history="1">
        <w:r w:rsidR="008D3F32">
          <w:rPr>
            <w:rFonts w:ascii="Times New Roman" w:hAnsi="Times New Roman" w:cs="Times New Roman"/>
            <w:noProof/>
          </w:rPr>
          <w:t>43</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lifespan</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4" w:tooltip="Rahman, 2010 #1244" w:history="1">
        <w:r w:rsidR="008D3F32">
          <w:rPr>
            <w:rFonts w:ascii="Times New Roman" w:hAnsi="Times New Roman" w:cs="Times New Roman"/>
            <w:noProof/>
          </w:rPr>
          <w:t>44</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Pr="007C269C">
        <w:rPr>
          <w:rFonts w:ascii="Times New Roman" w:hAnsi="Times New Roman" w:cs="Times New Roman"/>
        </w:rPr>
        <w:t>, the glucose stress response</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5" w:tooltip="Mondoux, 2011 #1245" w:history="1">
        <w:r w:rsidR="008D3F32">
          <w:rPr>
            <w:rFonts w:ascii="Times New Roman" w:hAnsi="Times New Roman" w:cs="Times New Roman"/>
            <w:noProof/>
          </w:rPr>
          <w:t>45</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00076110">
        <w:rPr>
          <w:rFonts w:ascii="Times New Roman" w:hAnsi="Times New Roman" w:cs="Times New Roman"/>
        </w:rPr>
        <w:t xml:space="preserve"> and proteotoxicity in </w:t>
      </w:r>
      <w:r w:rsidR="00076110" w:rsidRPr="00076110">
        <w:rPr>
          <w:rFonts w:ascii="Times New Roman" w:hAnsi="Times New Roman" w:cs="Times New Roman"/>
          <w:i/>
        </w:rPr>
        <w:t>C. elegans</w:t>
      </w:r>
      <w:r w:rsidR="00076110">
        <w:rPr>
          <w:rFonts w:ascii="Times New Roman" w:hAnsi="Times New Roman" w:cs="Times New Roman"/>
        </w:rPr>
        <w:t xml:space="preserve"> neurodegenerative disease models </w:t>
      </w:r>
      <w:r w:rsidR="00076110">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&lt;EndNote&gt;&lt;Cite&gt;&lt;Author&gt;Wang&lt;/Author&gt;&lt;Year&gt;2012&lt;/Year&gt;&lt;RecNum&gt;1449&lt;/RecNum&gt;&lt;DisplayText&gt;(46)&lt;/DisplayText&gt;&lt;record&gt;&lt;rec-number&gt;1449&lt;/rec-number&gt;&lt;foreign-keys&gt;&lt;key app="EN" db-id="saewtxppa2099pe9v23pvv22rdafddz0fexw" timestamp="1377538288"&gt;1449&lt;/key&gt;&lt;/foreign-keys&gt;&lt;ref-type name="Journal Article"&gt;17&lt;/ref-type&gt;&lt;contributors&gt;&lt;authors&gt;&lt;author&gt;Wang, P.&lt;/author&gt;&lt;author&gt;Lazarus, B. D.&lt;/author&gt;&lt;author&gt;Forsythe, M. E.&lt;/author&gt;&lt;author&gt;Love, D. C.&lt;/author&gt;&lt;author&gt;Krause, M. W.&lt;/author&gt;&lt;author&gt;Hanover, J. A.&lt;/author&gt;&lt;/authors&gt;&lt;/contributors&gt;&lt;auth-address&gt;Laboratories of Cell and Molecular Biology, National Institute of Diabetes and Digestive and Kidney Diseases, National Institutes of Health, Bethesda, MD 20892, USA.&lt;/auth-address&gt;&lt;titles&gt;&lt;title&gt;O-GlcNAc cycling mutants modulate proteotoxicity in Caenorhabditis elegans models of human neurodegenerative diseases&lt;/title&gt;&lt;secondary-title&gt;Proc Natl Acad Sci U S A&lt;/secondary-title&gt;&lt;/titles&gt;&lt;periodical&gt;&lt;full-title&gt;Proc Natl Acad Sci U S A&lt;/full-title&gt;&lt;/periodical&gt;&lt;pages&gt;17669-74&lt;/pages&gt;&lt;volume&gt;109&lt;/volume&gt;&lt;number&gt;43&lt;/number&gt;&lt;edition&gt;2012/09/19&lt;/edition&gt;&lt;keywords&gt;&lt;keyword&gt;Acetylglucosamine/*metabolism&lt;/keyword&gt;&lt;keyword&gt;Alleles&lt;/keyword&gt;&lt;keyword&gt;Animals&lt;/keyword&gt;&lt;keyword&gt;Caenorhabditis elegans/genetics/*metabolism&lt;/keyword&gt;&lt;keyword&gt;*Disease Models, Animal&lt;/keyword&gt;&lt;keyword&gt;Humans&lt;/keyword&gt;&lt;keyword&gt;*Mutation&lt;/keyword&gt;&lt;keyword&gt;Neurodegenerative Diseases/metabolism/*pathology&lt;/keyword&gt;&lt;keyword&gt;Proteolysis&lt;/keyword&gt;&lt;/keywords&gt;&lt;dates&gt;&lt;year&gt;2012&lt;/year&gt;&lt;pub-dates&gt;&lt;date&gt;Oct 23&lt;/date&gt;&lt;/pub-dates&gt;&lt;/dates&gt;&lt;isbn&gt;1091-6490 (Electronic)&amp;#xD;0027-8424 (Linking)&lt;/isbn&gt;&lt;accession-num&gt;22988095&lt;/accession-num&gt;&lt;urls&gt;&lt;related-urls&gt;&lt;url&gt;http://www.ncbi.nlm.nih.gov/pubmed/22988095&lt;/url&gt;&lt;/related-urls&gt;&lt;/urls&gt;&lt;electronic-resource-num&gt;10.1073/pnas.1205748109&amp;#xD;1205748109 [pii]&lt;/electronic-resource-num&gt;&lt;language&gt;eng&lt;/language&gt;&lt;/record&gt;&lt;/Cite&gt;&lt;/EndNote&gt;</w:instrText>
      </w:r>
      <w:r w:rsidR="00076110">
        <w:rPr>
          <w:rFonts w:ascii="Times New Roman" w:hAnsi="Times New Roman" w:cs="Times New Roman"/>
        </w:rPr>
        <w:fldChar w:fldCharType="separate"/>
      </w:r>
      <w:r w:rsidR="00D42073">
        <w:rPr>
          <w:rFonts w:ascii="Times New Roman" w:hAnsi="Times New Roman" w:cs="Times New Roman"/>
          <w:noProof/>
        </w:rPr>
        <w:t>(</w:t>
      </w:r>
      <w:hyperlink w:anchor="_ENREF_46" w:tooltip="Wang, 2012 #1449" w:history="1">
        <w:r w:rsidR="008D3F32">
          <w:rPr>
            <w:rFonts w:ascii="Times New Roman" w:hAnsi="Times New Roman" w:cs="Times New Roman"/>
            <w:noProof/>
          </w:rPr>
          <w:t>46</w:t>
        </w:r>
      </w:hyperlink>
      <w:r w:rsidR="00D42073">
        <w:rPr>
          <w:rFonts w:ascii="Times New Roman" w:hAnsi="Times New Roman" w:cs="Times New Roman"/>
          <w:noProof/>
        </w:rPr>
        <w:t>)</w:t>
      </w:r>
      <w:r w:rsidR="00076110">
        <w:rPr>
          <w:rFonts w:ascii="Times New Roman" w:hAnsi="Times New Roman" w:cs="Times New Roman"/>
        </w:rPr>
        <w:fldChar w:fldCharType="end"/>
      </w:r>
      <w:r w:rsidRPr="007C269C">
        <w:rPr>
          <w:rFonts w:ascii="Times New Roman" w:hAnsi="Times New Roman" w:cs="Times New Roman"/>
        </w:rPr>
        <w:t>.</w:t>
      </w:r>
      <w:r w:rsidR="00F16114" w:rsidRPr="007C269C">
        <w:rPr>
          <w:rFonts w:ascii="Times New Roman" w:hAnsi="Times New Roman" w:cs="Times New Roman"/>
        </w:rPr>
        <w:t xml:space="preserve"> </w:t>
      </w:r>
      <w:r w:rsidRPr="007C269C">
        <w:rPr>
          <w:rFonts w:ascii="Times New Roman" w:hAnsi="Times New Roman" w:cs="Times New Roman"/>
        </w:rPr>
        <w:t xml:space="preserve">In other species </w:t>
      </w:r>
      <w:r w:rsidR="00493AD8">
        <w:rPr>
          <w:rFonts w:ascii="Times New Roman" w:hAnsi="Times New Roman" w:cs="Times New Roman"/>
        </w:rPr>
        <w:t>a</w:t>
      </w:r>
      <w:r w:rsidR="00493AD8" w:rsidRPr="007C269C">
        <w:rPr>
          <w:rFonts w:ascii="Times New Roman" w:hAnsi="Times New Roman" w:cs="Times New Roman"/>
        </w:rPr>
        <w:t xml:space="preserve"> </w:t>
      </w:r>
      <w:r w:rsidRPr="007C269C">
        <w:rPr>
          <w:rFonts w:ascii="Times New Roman" w:hAnsi="Times New Roman" w:cs="Times New Roman"/>
        </w:rPr>
        <w:t xml:space="preserve">role </w:t>
      </w:r>
      <w:r w:rsidR="00493AD8">
        <w:rPr>
          <w:rFonts w:ascii="Times New Roman" w:hAnsi="Times New Roman" w:cs="Times New Roman"/>
        </w:rPr>
        <w:t>for</w:t>
      </w:r>
      <w:r w:rsidR="00493AD8" w:rsidRPr="007C269C">
        <w:rPr>
          <w:rFonts w:ascii="Times New Roman" w:hAnsi="Times New Roman" w:cs="Times New Roman"/>
        </w:rPr>
        <w:t xml:space="preserve"> </w:t>
      </w:r>
      <w:r w:rsidRPr="007C269C">
        <w:rPr>
          <w:rFonts w:ascii="Times New Roman" w:hAnsi="Times New Roman" w:cs="Times New Roman"/>
        </w:rPr>
        <w:t xml:space="preserve">O-GlcNAc glycosylation </w:t>
      </w:r>
      <w:r w:rsidR="003E5AE6" w:rsidRPr="007C269C">
        <w:rPr>
          <w:rFonts w:ascii="Times New Roman" w:hAnsi="Times New Roman" w:cs="Times New Roman"/>
        </w:rPr>
        <w:t xml:space="preserve">has yet to be </w:t>
      </w:r>
      <w:r w:rsidR="0066580D">
        <w:rPr>
          <w:rFonts w:ascii="Times New Roman" w:hAnsi="Times New Roman" w:cs="Times New Roman"/>
        </w:rPr>
        <w:t>demonstrated</w:t>
      </w:r>
      <w:r w:rsidR="0066580D" w:rsidRPr="007C269C">
        <w:rPr>
          <w:rFonts w:ascii="Times New Roman" w:hAnsi="Times New Roman" w:cs="Times New Roman"/>
        </w:rPr>
        <w:t xml:space="preserve"> </w:t>
      </w:r>
      <w:r w:rsidRPr="007C269C">
        <w:rPr>
          <w:rFonts w:ascii="Times New Roman" w:hAnsi="Times New Roman" w:cs="Times New Roman"/>
          <w:i/>
        </w:rPr>
        <w:t>in</w:t>
      </w:r>
      <w:r w:rsidR="003E5AE6" w:rsidRPr="007C269C">
        <w:rPr>
          <w:rFonts w:ascii="Times New Roman" w:hAnsi="Times New Roman" w:cs="Times New Roman"/>
          <w:i/>
        </w:rPr>
        <w:t xml:space="preserve"> vivo</w:t>
      </w:r>
      <w:r w:rsidR="003E5AE6" w:rsidRPr="007C269C">
        <w:rPr>
          <w:rFonts w:ascii="Times New Roman" w:hAnsi="Times New Roman" w:cs="Times New Roman"/>
        </w:rPr>
        <w:t xml:space="preserve"> for</w:t>
      </w:r>
      <w:r w:rsidRPr="007C269C">
        <w:rPr>
          <w:rFonts w:ascii="Times New Roman" w:hAnsi="Times New Roman" w:cs="Times New Roman"/>
        </w:rPr>
        <w:t xml:space="preserve"> learning</w:t>
      </w:r>
      <w:r w:rsidR="00872FB5">
        <w:rPr>
          <w:rFonts w:ascii="Times New Roman" w:hAnsi="Times New Roman" w:cs="Times New Roman"/>
        </w:rPr>
        <w:t xml:space="preserve"> acquisition,</w:t>
      </w:r>
      <w:r w:rsidRPr="007C269C">
        <w:rPr>
          <w:rFonts w:ascii="Times New Roman" w:hAnsi="Times New Roman" w:cs="Times New Roman"/>
        </w:rPr>
        <w:t xml:space="preserve"> but it has been shown to function in </w:t>
      </w:r>
      <w:r w:rsidR="0059075D" w:rsidRPr="007C269C">
        <w:rPr>
          <w:rFonts w:ascii="Times New Roman" w:hAnsi="Times New Roman" w:cs="Times New Roman"/>
        </w:rPr>
        <w:t>long-term memory</w:t>
      </w:r>
      <w:r w:rsidR="00B70891" w:rsidRPr="007C269C">
        <w:rPr>
          <w:rFonts w:ascii="Times New Roman" w:hAnsi="Times New Roman" w:cs="Times New Roman"/>
        </w:rPr>
        <w:t xml:space="preserve"> </w:t>
      </w:r>
      <w:r w:rsidR="00B70891"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&lt;EndNote&gt;&lt;Cite&gt;&lt;Author&gt;Rexach&lt;/Author&gt;&lt;Year&gt;2012&lt;/Year&gt;&lt;RecNum&gt;1438&lt;/RecNum&gt;&lt;DisplayText&gt;(47)&lt;/DisplayText&gt;&lt;record&gt;&lt;rec-number&gt;1438&lt;/rec-number&gt;&lt;foreign-keys&gt;&lt;key app="EN" db-id="saewtxppa2099pe9v23pvv22rdafddz0fexw" timestamp="1372093073"&gt;1438&lt;/key&gt;&lt;/foreign-keys&gt;&lt;ref-type name="Journal Article"&gt;17&lt;/ref-type&gt;&lt;contributors&gt;&lt;authors&gt;&lt;author&gt;Rexach, J. E.&lt;/author&gt;&lt;author&gt;Clark, P. M.&lt;/author&gt;&lt;author&gt;Mason, D. E.&lt;/author&gt;&lt;author&gt;Neve, R. L.&lt;/author&gt;&lt;author&gt;Peters, E. C.&lt;/author&gt;&lt;author&gt;Hsieh-Wilson, L. C.&lt;/author&gt;&lt;/authors&gt;&lt;/contributors&gt;&lt;auth-address&gt;Division of Chemistry and Chemical Engineering, California Institute of Technology, Pasadena, California, USA.&lt;/auth-address&gt;&lt;titles&gt;&lt;title&gt;Dynamic O-GlcNAc modification regulates CREB-mediated gene expression and memory formation&lt;/title&gt;&lt;secondary-title&gt;Nat Chem Biol&lt;/secondary-title&gt;&lt;/titles&gt;&lt;periodical&gt;&lt;full-title&gt;Nat Chem Biol&lt;/full-title&gt;&lt;/periodical&gt;&lt;pages&gt;253-61&lt;/pages&gt;&lt;volume&gt;8&lt;/volume&gt;&lt;number&gt;3&lt;/number&gt;&lt;edition&gt;2012/01/24&lt;/edition&gt;&lt;keywords&gt;&lt;keyword&gt;Acetylglucosamine/*metabolism&lt;/keyword&gt;&lt;keyword&gt;Animals&lt;/keyword&gt;&lt;keyword&gt;CREB-Binding Protein/chemistry/*metabolism&lt;/keyword&gt;&lt;keyword&gt;*Gene Expression Regulation&lt;/keyword&gt;&lt;keyword&gt;Glycosylation&lt;/keyword&gt;&lt;keyword&gt;*Memory, Long-Term&lt;/keyword&gt;&lt;keyword&gt;Mice&lt;/keyword&gt;&lt;keyword&gt;Neurons/cytology/drug effects/metabolism&lt;/keyword&gt;&lt;/keywords&gt;&lt;dates&gt;&lt;year&gt;2012&lt;/year&gt;&lt;pub-dates&gt;&lt;date&gt;Mar&lt;/date&gt;&lt;/pub-dates&gt;&lt;/dates&gt;&lt;isbn&gt;1552-4469 (Electronic)&amp;#xD;1552-4450 (Linking)&lt;/isbn&gt;&lt;accession-num&gt;22267118&lt;/accession-num&gt;&lt;urls&gt;&lt;related-urls&gt;&lt;url&gt;http://www.ncbi.nlm.nih.gov/pubmed/22267118&lt;/url&gt;&lt;/related-urls&gt;&lt;/urls&gt;&lt;electronic-resource-num&gt;10.1038/nchembio.770&amp;#xD;nchembio.770 [pii]&lt;/electronic-resource-num&gt;&lt;language&gt;eng&lt;/language&gt;&lt;/record&gt;&lt;/Cite&gt;&lt;/EndNote&gt;</w:instrText>
      </w:r>
      <w:r w:rsidR="00B70891" w:rsidRPr="007C269C">
        <w:rPr>
          <w:rFonts w:ascii="Times New Roman" w:hAnsi="Times New Roman" w:cs="Times New Roman"/>
        </w:rPr>
        <w:fldChar w:fldCharType="separate"/>
      </w:r>
      <w:r w:rsidR="00D42073">
        <w:rPr>
          <w:rFonts w:ascii="Times New Roman" w:hAnsi="Times New Roman" w:cs="Times New Roman"/>
          <w:noProof/>
        </w:rPr>
        <w:t>(</w:t>
      </w:r>
      <w:hyperlink w:anchor="_ENREF_47" w:tooltip="Rexach, 2012 #1438" w:history="1">
        <w:r w:rsidR="008D3F32">
          <w:rPr>
            <w:rFonts w:ascii="Times New Roman" w:hAnsi="Times New Roman" w:cs="Times New Roman"/>
            <w:noProof/>
          </w:rPr>
          <w:t>47</w:t>
        </w:r>
      </w:hyperlink>
      <w:r w:rsidR="00D42073">
        <w:rPr>
          <w:rFonts w:ascii="Times New Roman" w:hAnsi="Times New Roman" w:cs="Times New Roman"/>
          <w:noProof/>
        </w:rPr>
        <w:t>)</w:t>
      </w:r>
      <w:r w:rsidR="00B70891" w:rsidRPr="007C269C">
        <w:rPr>
          <w:rFonts w:ascii="Times New Roman" w:hAnsi="Times New Roman" w:cs="Times New Roman"/>
        </w:rPr>
        <w:fldChar w:fldCharType="end"/>
      </w:r>
      <w:r w:rsidR="004B52BD">
        <w:rPr>
          <w:rFonts w:ascii="Times New Roman" w:hAnsi="Times New Roman" w:cs="Times New Roman"/>
        </w:rPr>
        <w:t xml:space="preserve"> and in</w:t>
      </w:r>
      <w:r w:rsidR="0059075D" w:rsidRPr="007C269C">
        <w:rPr>
          <w:rFonts w:ascii="Times New Roman" w:hAnsi="Times New Roman" w:cs="Times New Roman"/>
        </w:rPr>
        <w:t xml:space="preserve"> </w:t>
      </w:r>
      <w:r w:rsidRPr="007C269C">
        <w:rPr>
          <w:rFonts w:ascii="Times New Roman" w:hAnsi="Times New Roman" w:cs="Times New Roman"/>
        </w:rPr>
        <w:t>cellular</w:t>
      </w:r>
      <w:r w:rsidR="00F16114" w:rsidRPr="007C269C">
        <w:rPr>
          <w:rFonts w:ascii="Times New Roman" w:hAnsi="Times New Roman" w:cs="Times New Roman"/>
        </w:rPr>
        <w:t xml:space="preserve"> models of </w:t>
      </w:r>
      <w:r w:rsidR="00514D4D">
        <w:rPr>
          <w:rFonts w:ascii="Times New Roman" w:hAnsi="Times New Roman" w:cs="Times New Roman"/>
        </w:rPr>
        <w:t>plasticity</w:t>
      </w:r>
      <w:r w:rsidR="003E5AE6" w:rsidRPr="007C269C">
        <w:rPr>
          <w:rFonts w:ascii="Times New Roman" w:hAnsi="Times New Roman" w:cs="Times New Roman"/>
        </w:rPr>
        <w:t xml:space="preserve"> such as</w:t>
      </w:r>
      <w:r w:rsidR="00C06971">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long-term potentiation (</w:t>
      </w:r>
      <w:r w:rsidR="003E5AE6" w:rsidRPr="007C269C">
        <w:rPr>
          <w:rFonts w:ascii="Times New Roman" w:hAnsi="Times New Roman" w:cs="Times New Roman"/>
        </w:rPr>
        <w:t>LTP</w:t>
      </w:r>
      <w:r w:rsidR="00D42A9B" w:rsidRPr="007C269C">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 xml:space="preserve">long-term depression </w:t>
      </w:r>
      <w:r w:rsidR="00D42A9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&lt;EndNote&gt;&lt;Cite&gt;&lt;Author&gt;Din&lt;/Author&gt;&lt;Year&gt;2010&lt;/Year&gt;&lt;RecNum&gt;1255&lt;/RecNum&gt;&lt;DisplayText&gt;(48)&lt;/DisplayText&gt;&lt;record&gt;&lt;rec-number&gt;1255&lt;/rec-number&gt;&lt;foreign-keys&gt;&lt;key app="EN" db-id="saewtxppa2099pe9v23pvv22rdafddz0fexw" timestamp="0"&gt;1255&lt;/key&gt;&lt;/foreign-keys&gt;&lt;ref-type name="Journal Article"&gt;17&lt;/ref-type&gt;&lt;contributors&gt;&lt;authors&gt;&lt;author&gt;Din, N.&lt;/author&gt;&lt;author&gt;Ahmad, I.&lt;/author&gt;&lt;author&gt;Ul Haq, I.&lt;/author&gt;&lt;author&gt;Elahi, S.&lt;/author&gt;&lt;author&gt;Hoessli, D. C.&lt;/author&gt;&lt;author&gt;Shakoori, A. R.&lt;/author&gt;&lt;/authors&gt;&lt;/contributors&gt;&lt;auth-address&gt;Institute of Molecular Sciences and Bioinformatics, Lahore, Pakistan. prof_nasir@yahoo.com&lt;/auth-address&gt;&lt;titles&gt;&lt;title&gt;The function of GluR1 and GluR2 in cerebellar and hippocampal LTP and LTD is regulated by interplay of phosphorylation and O-GlcNAc modification&lt;/title&gt;&lt;secondary-title&gt;J Cell Biochem&lt;/secondary-title&gt;&lt;/titles&gt;&lt;pages&gt;585-97&lt;/pages&gt;&lt;volume&gt;109&lt;/volume&gt;&lt;number&gt;3&lt;/number&gt;&lt;edition&gt;2010/01/07&lt;/edition&gt;&lt;keywords&gt;&lt;keyword&gt;Acetylglucosamine/metabolism&lt;/keyword&gt;&lt;keyword&gt;Amino Acid Sequence&lt;/keyword&gt;&lt;keyword&gt;Cerebellum/*physiology&lt;/keyword&gt;&lt;keyword&gt;Hippocampus/*physiology&lt;/keyword&gt;&lt;keyword&gt;Humans&lt;/keyword&gt;&lt;keyword&gt;Long-Term Potentiation/*physiology&lt;/keyword&gt;&lt;keyword&gt;Long-Term Synaptic Depression/*physiology&lt;/keyword&gt;&lt;keyword&gt;Molecular Sequence Data&lt;/keyword&gt;&lt;keyword&gt;Neuronal Plasticity&lt;/keyword&gt;&lt;keyword&gt;Phosphorylation&lt;/keyword&gt;&lt;keyword&gt;Receptors, AMPA/genetics/*metabolism&lt;/keyword&gt;&lt;keyword&gt;Sequence Alignment&lt;/keyword&gt;&lt;/keywords&gt;&lt;dates&gt;&lt;year&gt;2010&lt;/year&gt;&lt;pub-dates&gt;&lt;date&gt;Feb 15&lt;/date&gt;&lt;/pub-dates&gt;&lt;/dates&gt;&lt;isbn&gt;1097-4644 (Electronic)&amp;#xD;0730-2312 (Linking)&lt;/isbn&gt;&lt;accession-num&gt;20052678&lt;/accession-num&gt;&lt;urls&gt;&lt;related-urls&gt;&lt;url&gt;http://www.ncbi.nlm.nih.gov/pubmed/20052678&lt;/url&gt;&lt;/related-urls&gt;&lt;/urls&gt;&lt;electronic-resource-num&gt;10.1002/jcb.22436&lt;/electronic-resource-num&gt;&lt;language&gt;eng&lt;/language&gt;&lt;/record&gt;&lt;/Cite&gt;&lt;/EndNote&gt;</w:instrText>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8" w:tooltip="Din, 2010 #1255" w:history="1">
        <w:r w:rsidR="008D3F32">
          <w:rPr>
            <w:rFonts w:ascii="Times New Roman" w:hAnsi="Times New Roman" w:cs="Times New Roman"/>
            <w:noProof/>
          </w:rPr>
          <w:t>48</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D42A9B" w:rsidRPr="007C269C">
        <w:rPr>
          <w:rFonts w:ascii="Times New Roman" w:hAnsi="Times New Roman" w:cs="Times New Roman"/>
        </w:rPr>
        <w:t xml:space="preserve"> </w:t>
      </w:r>
      <w:r w:rsidR="003E5AE6" w:rsidRPr="007C269C">
        <w:rPr>
          <w:rFonts w:ascii="Times New Roman" w:hAnsi="Times New Roman" w:cs="Times New Roman"/>
        </w:rPr>
        <w:t>and paired-pulse facilitation</w:t>
      </w:r>
      <w:r w:rsidR="00D42A9B" w:rsidRPr="007C269C">
        <w:rPr>
          <w:rFonts w:ascii="Times New Roman" w:hAnsi="Times New Roman" w:cs="Times New Roman"/>
        </w:rPr>
        <w:t xml:space="preserve"> </w:t>
      </w:r>
      <w:r w:rsidR="00D42A9B" w:rsidRPr="007C269C">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D42A9B" w:rsidRPr="007C269C">
        <w:rPr>
          <w:rFonts w:ascii="Times New Roman" w:hAnsi="Times New Roman" w:cs="Times New Roman"/>
        </w:rPr>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9" w:tooltip="Tallent, 2009 #1246" w:history="1">
        <w:r w:rsidR="008D3F32">
          <w:rPr>
            <w:rFonts w:ascii="Times New Roman" w:hAnsi="Times New Roman" w:cs="Times New Roman"/>
            <w:noProof/>
          </w:rPr>
          <w:t>49</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F16114" w:rsidRPr="007C269C">
        <w:rPr>
          <w:rFonts w:ascii="Times New Roman" w:hAnsi="Times New Roman" w:cs="Times New Roman"/>
        </w:rPr>
        <w:t xml:space="preserve">. </w:t>
      </w:r>
      <w:r w:rsidR="00483CAE" w:rsidRPr="007C269C">
        <w:rPr>
          <w:rFonts w:ascii="Times New Roman" w:hAnsi="Times New Roman" w:cs="Times New Roman"/>
        </w:rPr>
        <w:t>Thus, our</w:t>
      </w:r>
      <w:r w:rsidR="00657B7D" w:rsidRPr="007C269C">
        <w:rPr>
          <w:rFonts w:ascii="Times New Roman" w:hAnsi="Times New Roman" w:cs="Times New Roman"/>
        </w:rPr>
        <w:t xml:space="preserve"> evidence</w:t>
      </w:r>
      <w:r w:rsidR="00F119E1" w:rsidRPr="007C269C">
        <w:rPr>
          <w:rFonts w:ascii="Times New Roman" w:hAnsi="Times New Roman" w:cs="Times New Roman"/>
        </w:rPr>
        <w:t xml:space="preserve"> of an</w:t>
      </w:r>
      <w:r w:rsidR="00483CAE" w:rsidRPr="007C269C">
        <w:rPr>
          <w:rFonts w:ascii="Times New Roman" w:hAnsi="Times New Roman" w:cs="Times New Roman"/>
        </w:rPr>
        <w:t xml:space="preserve"> </w:t>
      </w:r>
      <w:r w:rsidR="00483CAE" w:rsidRPr="007C269C">
        <w:rPr>
          <w:rFonts w:ascii="Times New Roman" w:hAnsi="Times New Roman" w:cs="Times New Roman"/>
          <w:i/>
        </w:rPr>
        <w:t>in vivo</w:t>
      </w:r>
      <w:r w:rsidR="00483CAE" w:rsidRPr="007C269C">
        <w:rPr>
          <w:rFonts w:ascii="Times New Roman" w:hAnsi="Times New Roman" w:cs="Times New Roman"/>
        </w:rPr>
        <w:t xml:space="preserve"> requirement for OGT-1 in learning in </w:t>
      </w:r>
      <w:r w:rsidR="00483CAE" w:rsidRPr="007C269C">
        <w:rPr>
          <w:rFonts w:ascii="Times New Roman" w:hAnsi="Times New Roman" w:cs="Times New Roman"/>
          <w:i/>
        </w:rPr>
        <w:t>C. elegans</w:t>
      </w:r>
      <w:r w:rsidR="00483CAE" w:rsidRPr="007C269C">
        <w:rPr>
          <w:rFonts w:ascii="Times New Roman" w:hAnsi="Times New Roman" w:cs="Times New Roman"/>
        </w:rPr>
        <w:t xml:space="preserve"> will very likely be conserved </w:t>
      </w:r>
      <w:r w:rsidR="00673048">
        <w:rPr>
          <w:rFonts w:ascii="Times New Roman" w:hAnsi="Times New Roman" w:cs="Times New Roman"/>
        </w:rPr>
        <w:t>in</w:t>
      </w:r>
      <w:r w:rsidR="00483CAE" w:rsidRPr="007C269C">
        <w:rPr>
          <w:rFonts w:ascii="Times New Roman" w:hAnsi="Times New Roman" w:cs="Times New Roman"/>
        </w:rPr>
        <w:t xml:space="preserve"> </w:t>
      </w:r>
      <w:r w:rsidR="007679F6" w:rsidRPr="007C269C">
        <w:rPr>
          <w:rFonts w:ascii="Times New Roman" w:hAnsi="Times New Roman" w:cs="Times New Roman"/>
        </w:rPr>
        <w:t>learning in other species, including mammals.</w:t>
      </w:r>
    </w:p>
    <w:p w14:paraId="6B3B49EF" w14:textId="0DD12C23" w:rsidR="000D05FA" w:rsidRDefault="006D5C64" w:rsidP="00D30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E0E0E"/>
        </w:rPr>
      </w:pPr>
      <w:r>
        <w:rPr>
          <w:rFonts w:ascii="Times New Roman" w:hAnsi="Times New Roman" w:cs="Times New Roman"/>
        </w:rPr>
        <w:t xml:space="preserve"> </w:t>
      </w:r>
      <w:r>
        <w:rPr>
          <w:rFonts w:ascii="Times New Roman" w:hAnsi="Times New Roman" w:cs="Times New Roman"/>
        </w:rPr>
        <w:tab/>
      </w:r>
      <w:r w:rsidR="00D30408">
        <w:rPr>
          <w:rFonts w:ascii="Times New Roman" w:hAnsi="Times New Roman" w:cs="Times New Roman"/>
        </w:rPr>
        <w:tab/>
      </w:r>
      <w:r w:rsidR="00F35EE7">
        <w:rPr>
          <w:rFonts w:ascii="Times New Roman" w:hAnsi="Times New Roman" w:cs="Times New Roman"/>
        </w:rPr>
        <w:t xml:space="preserve">Epistasis experiments </w:t>
      </w:r>
      <w:r w:rsidR="00F35EE7">
        <w:rPr>
          <w:rFonts w:ascii="Times New Roman" w:hAnsi="Times New Roman" w:cs="Times New Roman"/>
          <w:iCs/>
          <w:color w:val="0E0E0E"/>
        </w:rPr>
        <w:t>measuring reversal distance revealed</w:t>
      </w:r>
      <w:r w:rsidR="00EE62F8">
        <w:rPr>
          <w:rFonts w:ascii="Times New Roman" w:hAnsi="Times New Roman" w:cs="Times New Roman"/>
          <w:iCs/>
          <w:color w:val="0E0E0E"/>
        </w:rPr>
        <w:t xml:space="preserve"> the </w:t>
      </w:r>
      <w:r w:rsidR="00F35EE7">
        <w:rPr>
          <w:rFonts w:ascii="Times New Roman" w:hAnsi="Times New Roman" w:cs="Times New Roman"/>
          <w:i/>
          <w:iCs/>
          <w:color w:val="0E0E0E"/>
        </w:rPr>
        <w:t>cmk-1(oy21)</w:t>
      </w:r>
      <w:r w:rsidR="00F35EE7">
        <w:rPr>
          <w:rFonts w:ascii="Times New Roman" w:hAnsi="Times New Roman" w:cs="Times New Roman"/>
          <w:color w:val="0E0E0E"/>
        </w:rPr>
        <w:t xml:space="preserve">; </w:t>
      </w:r>
      <w:r w:rsidR="00F35EE7">
        <w:rPr>
          <w:rFonts w:ascii="Times New Roman" w:hAnsi="Times New Roman" w:cs="Times New Roman"/>
          <w:i/>
          <w:iCs/>
          <w:color w:val="0E0E0E"/>
        </w:rPr>
        <w:t>ogt-1(430)</w:t>
      </w:r>
      <w:r w:rsidR="00F35EE7">
        <w:rPr>
          <w:rFonts w:ascii="Times New Roman" w:hAnsi="Times New Roman" w:cs="Times New Roman"/>
          <w:color w:val="0E0E0E"/>
        </w:rPr>
        <w:t xml:space="preserve"> </w:t>
      </w:r>
      <w:r w:rsidR="00EE62F8">
        <w:rPr>
          <w:rFonts w:ascii="Times New Roman" w:hAnsi="Times New Roman" w:cs="Times New Roman"/>
          <w:iCs/>
          <w:color w:val="0E0E0E"/>
        </w:rPr>
        <w:t xml:space="preserve">double mutant phenotype </w:t>
      </w:r>
      <w:r w:rsidR="00F35EE7">
        <w:rPr>
          <w:rFonts w:ascii="Times New Roman" w:hAnsi="Times New Roman" w:cs="Times New Roman"/>
          <w:iCs/>
          <w:color w:val="0E0E0E"/>
        </w:rPr>
        <w:t xml:space="preserve">to be </w:t>
      </w:r>
      <w:r w:rsidR="00EE62F8">
        <w:rPr>
          <w:rFonts w:ascii="Times New Roman" w:hAnsi="Times New Roman" w:cs="Times New Roman"/>
          <w:iCs/>
          <w:color w:val="0E0E0E"/>
        </w:rPr>
        <w:t xml:space="preserve">additive for both naïve and habituated states. </w:t>
      </w:r>
      <w:r w:rsidR="008657CC">
        <w:rPr>
          <w:rFonts w:ascii="Times New Roman" w:hAnsi="Times New Roman" w:cs="Times New Roman"/>
          <w:color w:val="0E0E0E"/>
        </w:rPr>
        <w:t>Additiv</w:t>
      </w:r>
      <w:r w:rsidR="00673048">
        <w:rPr>
          <w:rFonts w:ascii="Times New Roman" w:hAnsi="Times New Roman" w:cs="Times New Roman"/>
          <w:color w:val="0E0E0E"/>
        </w:rPr>
        <w:t>e</w:t>
      </w:r>
      <w:r w:rsidR="006A5CF2">
        <w:rPr>
          <w:rFonts w:ascii="Times New Roman" w:hAnsi="Times New Roman" w:cs="Times New Roman"/>
          <w:color w:val="0E0E0E"/>
        </w:rPr>
        <w:t>ty</w:t>
      </w:r>
      <w:r w:rsidR="008657CC">
        <w:rPr>
          <w:rFonts w:ascii="Times New Roman" w:hAnsi="Times New Roman" w:cs="Times New Roman"/>
          <w:color w:val="0E0E0E"/>
        </w:rPr>
        <w:t xml:space="preserve"> </w:t>
      </w:r>
      <w:r w:rsidR="006A5CF2">
        <w:rPr>
          <w:rFonts w:ascii="Times New Roman" w:hAnsi="Times New Roman" w:cs="Times New Roman"/>
          <w:color w:val="0E0E0E"/>
        </w:rPr>
        <w:t>is</w:t>
      </w:r>
      <w:r w:rsidR="008657CC">
        <w:rPr>
          <w:rFonts w:ascii="Times New Roman" w:hAnsi="Times New Roman" w:cs="Times New Roman"/>
          <w:color w:val="0E0E0E"/>
        </w:rPr>
        <w:t xml:space="preserve"> most often thought to be suggestive of </w:t>
      </w:r>
      <w:r w:rsidR="006A5CF2" w:rsidRPr="006A5CF2">
        <w:rPr>
          <w:rFonts w:ascii="Times New Roman" w:hAnsi="Times New Roman" w:cs="Times New Roman" w:hint="eastAsia"/>
          <w:color w:val="0E0E0E"/>
        </w:rPr>
        <w:t xml:space="preserve">a sign of </w:t>
      </w:r>
      <w:r w:rsidR="00673048">
        <w:rPr>
          <w:rFonts w:ascii="Times New Roman" w:hAnsi="Times New Roman" w:cs="Times New Roman"/>
          <w:color w:val="0E0E0E"/>
        </w:rPr>
        <w:t xml:space="preserve">the </w:t>
      </w:r>
      <w:r w:rsidR="006A5CF2" w:rsidRPr="006A5CF2">
        <w:rPr>
          <w:rFonts w:ascii="Times New Roman" w:hAnsi="Times New Roman" w:cs="Times New Roman" w:hint="eastAsia"/>
          <w:color w:val="0E0E0E"/>
        </w:rPr>
        <w:t>absence of a functional relationship between the mutated genes under study</w:t>
      </w:r>
      <w:r w:rsidR="006A5CF2">
        <w:rPr>
          <w:rFonts w:ascii="Times New Roman" w:hAnsi="Times New Roman" w:cs="Times New Roman"/>
          <w:iCs/>
          <w:color w:val="0E0E0E"/>
        </w:rPr>
        <w:t xml:space="preserve"> </w:t>
      </w:r>
      <w:r w:rsidR="006A5CF2">
        <w:rPr>
          <w:rFonts w:ascii="Times New Roman" w:hAnsi="Times New Roman" w:cs="Times New Roman"/>
          <w:color w:val="0E0E0E"/>
        </w:rPr>
        <w:t xml:space="preserve">but </w:t>
      </w:r>
      <w:r w:rsidR="005F2D8E">
        <w:rPr>
          <w:rFonts w:ascii="Times New Roman" w:hAnsi="Times New Roman" w:cs="Times New Roman"/>
          <w:color w:val="0E0E0E"/>
        </w:rPr>
        <w:t xml:space="preserve">in some cases it may be due to </w:t>
      </w:r>
      <w:r w:rsidR="008657CC">
        <w:rPr>
          <w:rFonts w:ascii="Times New Roman" w:hAnsi="Times New Roman" w:cs="Times New Roman"/>
          <w:color w:val="0E0E0E"/>
        </w:rPr>
        <w:t>both gene products converg</w:t>
      </w:r>
      <w:r w:rsidR="000311AC">
        <w:rPr>
          <w:rFonts w:ascii="Times New Roman" w:hAnsi="Times New Roman" w:cs="Times New Roman"/>
          <w:color w:val="0E0E0E"/>
        </w:rPr>
        <w:t>ing</w:t>
      </w:r>
      <w:r w:rsidR="008657CC">
        <w:rPr>
          <w:rFonts w:ascii="Times New Roman" w:hAnsi="Times New Roman" w:cs="Times New Roman"/>
          <w:color w:val="0E0E0E"/>
        </w:rPr>
        <w:t xml:space="preserve"> on the</w:t>
      </w:r>
      <w:r w:rsidR="006A5CF2">
        <w:rPr>
          <w:rFonts w:ascii="Times New Roman" w:hAnsi="Times New Roman" w:cs="Times New Roman"/>
          <w:color w:val="0E0E0E"/>
        </w:rPr>
        <w:t xml:space="preserve"> same downstream target(s), a</w:t>
      </w:r>
      <w:r w:rsidR="006A5CF2" w:rsidRPr="008910A2">
        <w:rPr>
          <w:rFonts w:ascii="Times New Roman" w:hAnsi="Times New Roman" w:cs="Times New Roman"/>
          <w:color w:val="0E0E0E"/>
        </w:rPr>
        <w:t>nd/</w:t>
      </w:r>
      <w:r w:rsidR="008657CC" w:rsidRPr="008910A2">
        <w:rPr>
          <w:rFonts w:ascii="Times New Roman" w:hAnsi="Times New Roman" w:cs="Times New Roman"/>
          <w:color w:val="0E0E0E"/>
        </w:rPr>
        <w:t>or</w:t>
      </w:r>
      <w:r w:rsidR="008657CC" w:rsidRPr="008910A2">
        <w:rPr>
          <w:rFonts w:ascii="Times New Roman" w:hAnsi="Times New Roman" w:cs="Times New Roman"/>
          <w:i/>
          <w:iCs/>
          <w:color w:val="0E0E0E"/>
        </w:rPr>
        <w:t xml:space="preserve"> </w:t>
      </w:r>
      <w:r w:rsidR="008657CC" w:rsidRPr="008910A2">
        <w:rPr>
          <w:rFonts w:ascii="Times New Roman" w:hAnsi="Times New Roman" w:cs="Times New Roman"/>
        </w:rPr>
        <w:t>non-linear dynamics of regulatory networks</w:t>
      </w:r>
      <w:r w:rsidR="004D0E33">
        <w:rPr>
          <w:rFonts w:ascii="Times New Roman" w:hAnsi="Times New Roman" w:cs="Times New Roman"/>
        </w:rPr>
        <w:t xml:space="preserve"> </w:t>
      </w:r>
      <w:r w:rsidR="004D0E33">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&lt;EndNote&gt;&lt;Cite&gt;&lt;Author&gt;Lehner&lt;/Author&gt;&lt;Year&gt;2011&lt;/Year&gt;&lt;RecNum&gt;1434&lt;/RecNum&gt;&lt;DisplayText&gt;(50)&lt;/DisplayText&gt;&lt;record&gt;&lt;rec-number&gt;1434&lt;/rec-number&gt;&lt;foreign-keys&gt;&lt;key app="EN" db-id="saewtxppa2099pe9v23pvv22rdafddz0fexw" timestamp="1372090894"&gt;1434&lt;/key&gt;&lt;/foreign-keys&gt;&lt;ref-type name="Journal Article"&gt;17&lt;/ref-type&gt;&lt;contributors&gt;&lt;authors&gt;&lt;author&gt;Lehner, B.&lt;/author&gt;&lt;/authors&gt;&lt;/contributors&gt;&lt;auth-address&gt;European Molecular Biology Laboratory-Centre for Genomic Regulation (EMBL-CRG) Systems Biology, the Catalan Institute of Research and Advanced Studies (ICREA), Centre for Genomic Regulation and the Pompeu Fabra University (UPF), c / Dr Aiguader 88, Barcelona 08003, Spain. ben.lehner@crg.eu&lt;/auth-address&gt;&lt;titles&gt;&lt;title&gt;Molecular mechanisms of epistasis within and between genes&lt;/title&gt;&lt;secondary-title&gt;Trends Genet&lt;/secondary-title&gt;&lt;/titles&gt;&lt;periodical&gt;&lt;full-title&gt;Trends Genet&lt;/full-title&gt;&lt;/periodical&gt;&lt;pages&gt;323-31&lt;/pages&gt;&lt;volume&gt;27&lt;/volume&gt;&lt;number&gt;8&lt;/number&gt;&lt;edition&gt;2011/06/21&lt;/edition&gt;&lt;keywords&gt;&lt;keyword&gt;DNA-Binding Proteins/genetics/*metabolism&lt;/keyword&gt;&lt;keyword&gt;Environment&lt;/keyword&gt;&lt;keyword&gt;*Epistasis, Genetic&lt;/keyword&gt;&lt;keyword&gt;Evolution, Molecular&lt;/keyword&gt;&lt;keyword&gt;Gene Regulatory Networks&lt;/keyword&gt;&lt;keyword&gt;*Genes&lt;/keyword&gt;&lt;keyword&gt;Genetic Loci&lt;/keyword&gt;&lt;keyword&gt;*Genetic Pleiotropy&lt;/keyword&gt;&lt;keyword&gt;Mutation&lt;/keyword&gt;&lt;keyword&gt;Ribosomal Proteins/genetics/metabolism&lt;/keyword&gt;&lt;/keywords&gt;&lt;dates&gt;&lt;year&gt;2011&lt;/year&gt;&lt;pub-dates&gt;&lt;date&gt;Aug&lt;/date&gt;&lt;/pub-dates&gt;&lt;/dates&gt;&lt;isbn&gt;0168-9525 (Print)&amp;#xD;0168-9525 (Linking)&lt;/isbn&gt;&lt;accession-num&gt;21684621&lt;/accession-num&gt;&lt;urls&gt;&lt;related-urls&gt;&lt;url&gt;http://www.ncbi.nlm.nih.gov/pubmed/21684621&lt;/url&gt;&lt;/related-urls&gt;&lt;/urls&gt;&lt;electronic-resource-num&gt;10.1016/j.tig.2011.05.007&amp;#xD;S0168-9525(11)00077-1 [pii]&lt;/electronic-resource-num&gt;&lt;language&gt;eng&lt;/language&gt;&lt;/record&gt;&lt;/Cite&gt;&lt;/EndNote&gt;</w:instrText>
      </w:r>
      <w:r w:rsidR="004D0E33">
        <w:rPr>
          <w:rFonts w:ascii="Times New Roman" w:hAnsi="Times New Roman" w:cs="Times New Roman"/>
        </w:rPr>
        <w:fldChar w:fldCharType="separate"/>
      </w:r>
      <w:r w:rsidR="00D42073">
        <w:rPr>
          <w:rFonts w:ascii="Times New Roman" w:hAnsi="Times New Roman" w:cs="Times New Roman"/>
          <w:noProof/>
        </w:rPr>
        <w:t>(</w:t>
      </w:r>
      <w:hyperlink w:anchor="_ENREF_50" w:tooltip="Lehner, 2011 #1434" w:history="1">
        <w:r w:rsidR="008D3F32">
          <w:rPr>
            <w:rFonts w:ascii="Times New Roman" w:hAnsi="Times New Roman" w:cs="Times New Roman"/>
            <w:noProof/>
          </w:rPr>
          <w:t>50</w:t>
        </w:r>
      </w:hyperlink>
      <w:r w:rsidR="00D42073">
        <w:rPr>
          <w:rFonts w:ascii="Times New Roman" w:hAnsi="Times New Roman" w:cs="Times New Roman"/>
          <w:noProof/>
        </w:rPr>
        <w:t>)</w:t>
      </w:r>
      <w:r w:rsidR="004D0E33">
        <w:rPr>
          <w:rFonts w:ascii="Times New Roman" w:hAnsi="Times New Roman" w:cs="Times New Roman"/>
        </w:rPr>
        <w:fldChar w:fldCharType="end"/>
      </w:r>
      <w:r w:rsidR="008657CC">
        <w:rPr>
          <w:rFonts w:ascii="Times New Roman" w:hAnsi="Times New Roman" w:cs="Times New Roman"/>
        </w:rPr>
        <w:t>.</w:t>
      </w:r>
      <w:r w:rsidR="00A86F58">
        <w:rPr>
          <w:rFonts w:ascii="Times New Roman" w:hAnsi="Times New Roman" w:cs="Times New Roman"/>
        </w:rPr>
        <w:t xml:space="preserve"> </w:t>
      </w:r>
    </w:p>
    <w:p w14:paraId="5C90416B" w14:textId="77777777" w:rsidR="00F92B7B" w:rsidRDefault="001B6D35" w:rsidP="00F92B7B">
      <w:pPr>
        <w:spacing w:line="480" w:lineRule="auto"/>
        <w:ind w:firstLine="720"/>
        <w:rPr>
          <w:rFonts w:ascii="Times New Roman" w:hAnsi="Times New Roman" w:cs="Times New Roman"/>
        </w:rPr>
      </w:pPr>
      <w:r>
        <w:rPr>
          <w:rFonts w:ascii="Times New Roman" w:hAnsi="Times New Roman" w:cs="Times New Roman"/>
        </w:rPr>
        <w:t>Although, clearly, the most parsimonious explanation for the additive genetic interaction between</w:t>
      </w:r>
      <w:r>
        <w:rPr>
          <w:rFonts w:ascii="Times New Roman" w:hAnsi="Times New Roman" w:cs="Times New Roman"/>
          <w:color w:val="0E0E0E"/>
        </w:rPr>
        <w:t xml:space="preserve"> null mutations in </w:t>
      </w:r>
      <w:r>
        <w:rPr>
          <w:rFonts w:ascii="Times New Roman" w:hAnsi="Times New Roman" w:cs="Times New Roman"/>
          <w:i/>
          <w:iCs/>
          <w:color w:val="0E0E0E"/>
        </w:rPr>
        <w:t>cmk-1</w:t>
      </w:r>
      <w:r>
        <w:rPr>
          <w:rFonts w:ascii="Times New Roman" w:hAnsi="Times New Roman" w:cs="Times New Roman"/>
          <w:color w:val="0E0E0E"/>
        </w:rPr>
        <w:t xml:space="preserve"> and </w:t>
      </w:r>
      <w:r>
        <w:rPr>
          <w:rFonts w:ascii="Times New Roman" w:hAnsi="Times New Roman" w:cs="Times New Roman"/>
          <w:i/>
          <w:iCs/>
          <w:color w:val="0E0E0E"/>
        </w:rPr>
        <w:t xml:space="preserve">ogt-1 </w:t>
      </w:r>
      <w:r>
        <w:rPr>
          <w:rFonts w:ascii="Times New Roman" w:hAnsi="Times New Roman" w:cs="Times New Roman"/>
          <w:color w:val="0E0E0E"/>
        </w:rPr>
        <w:t xml:space="preserve">is that each mutation contributes to the habituation phenotype through disruption of at least two contributing independent linear biochemical pathways; data from previous studies have revealed that there is much complex cross talk between O-GlcNAc and phosphorylation signaling, and thus it is tempting to speculate that the relationship between CMK-1 and OGT-1 may be more intimate. </w:t>
      </w:r>
      <w:r w:rsidR="00E562C9">
        <w:rPr>
          <w:rFonts w:ascii="Times New Roman" w:hAnsi="Times New Roman" w:cs="Times New Roman"/>
        </w:rPr>
        <w:t xml:space="preserve">Given that </w:t>
      </w:r>
      <w:r w:rsidR="002E1ED1" w:rsidRPr="002E1ED1">
        <w:rPr>
          <w:rFonts w:ascii="Times New Roman" w:hAnsi="Times New Roman" w:cs="Times New Roman"/>
          <w:i/>
        </w:rPr>
        <w:t>(i)</w:t>
      </w:r>
      <w:r w:rsidR="002E1ED1">
        <w:rPr>
          <w:rFonts w:ascii="Times New Roman" w:hAnsi="Times New Roman" w:cs="Times New Roman"/>
        </w:rPr>
        <w:t xml:space="preserve"> </w:t>
      </w:r>
      <w:r w:rsidR="00D918FB" w:rsidRPr="00E562C9">
        <w:rPr>
          <w:rFonts w:ascii="Times New Roman" w:hAnsi="Times New Roman" w:cs="Times New Roman"/>
          <w:i/>
        </w:rPr>
        <w:t>cmk-1</w:t>
      </w:r>
      <w:r w:rsidR="00D918FB">
        <w:rPr>
          <w:rFonts w:ascii="Times New Roman" w:hAnsi="Times New Roman" w:cs="Times New Roman"/>
        </w:rPr>
        <w:t xml:space="preserve"> and </w:t>
      </w:r>
      <w:r w:rsidR="00D918FB" w:rsidRPr="00E562C9">
        <w:rPr>
          <w:rFonts w:ascii="Times New Roman" w:hAnsi="Times New Roman" w:cs="Times New Roman"/>
          <w:i/>
        </w:rPr>
        <w:t>ogt-1</w:t>
      </w:r>
      <w:r w:rsidR="00D918FB">
        <w:rPr>
          <w:rFonts w:ascii="Times New Roman" w:hAnsi="Times New Roman" w:cs="Times New Roman"/>
        </w:rPr>
        <w:t xml:space="preserve"> mechanosens</w:t>
      </w:r>
      <w:r w:rsidR="003B0E1C">
        <w:rPr>
          <w:rFonts w:ascii="Times New Roman" w:hAnsi="Times New Roman" w:cs="Times New Roman"/>
        </w:rPr>
        <w:t>ory responding</w:t>
      </w:r>
      <w:r w:rsidR="00D918FB">
        <w:rPr>
          <w:rFonts w:ascii="Times New Roman" w:hAnsi="Times New Roman" w:cs="Times New Roman"/>
        </w:rPr>
        <w:t xml:space="preserve"> and habituation phenotypes were so strikingly similar, </w:t>
      </w:r>
      <w:r w:rsidR="00D918FB" w:rsidRPr="00D918FB">
        <w:rPr>
          <w:rFonts w:ascii="Times New Roman" w:hAnsi="Times New Roman" w:cs="Times New Roman"/>
          <w:i/>
        </w:rPr>
        <w:t>(ii)</w:t>
      </w:r>
      <w:r w:rsidR="00D918FB">
        <w:rPr>
          <w:rFonts w:ascii="Times New Roman" w:hAnsi="Times New Roman" w:cs="Times New Roman"/>
        </w:rPr>
        <w:t xml:space="preserve"> </w:t>
      </w:r>
      <w:r w:rsidR="00E562C9">
        <w:rPr>
          <w:rFonts w:ascii="Times New Roman" w:hAnsi="Times New Roman" w:cs="Times New Roman"/>
        </w:rPr>
        <w:t xml:space="preserve">mammalian CaMK4 and OGT interact (CaMK4 phosphorylates OGT </w:t>
      </w:r>
      <w:r w:rsidR="00E562C9">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562C9">
        <w:rPr>
          <w:rFonts w:ascii="Times New Roman" w:hAnsi="Times New Roman" w:cs="Times New Roman"/>
        </w:rPr>
      </w:r>
      <w:r w:rsidR="00E562C9">
        <w:rPr>
          <w:rFonts w:ascii="Times New Roman" w:hAnsi="Times New Roman" w:cs="Times New Roman"/>
        </w:rPr>
        <w:fldChar w:fldCharType="separate"/>
      </w:r>
      <w:r w:rsidR="00D42073">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and OGT can add O-GlcNAcs to CaMK4 </w:t>
      </w:r>
      <w:r w:rsidR="00E562C9">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ExcludeAuth="1"&gt;&lt;Author&gt;Dias&lt;/Author&gt;&lt;Year&gt;2009&lt;/Year&gt;&lt;RecNum&gt;1248&lt;/RecNum&gt;&lt;DisplayText&gt;(33)&lt;/DisplayText&gt;&lt;record&gt;&lt;rec-number&gt;1248&lt;/rec-number&gt;&lt;foreign-keys&gt;&lt;key app="EN" db-id="saewtxppa2099pe9v23pvv22rdafddz0fexw" timestamp="0"&gt;1248&lt;/key&gt;&lt;/foreign-keys&gt;&lt;ref-type name="Journal Article"&gt;17&lt;/ref-type&gt;&lt;contributors&gt;&lt;authors&gt;&lt;author&gt;Dias, W. B.&lt;/author&gt;&lt;author&gt;Cheung, W. D.&lt;/author&gt;&lt;author&gt;Wang, Z.&lt;/author&gt;&lt;author&gt;Hart, G. W.&lt;/author&gt;&lt;/authors&gt;&lt;/contributors&gt;&lt;auth-address&gt;Department of Biological Chemistry, The Johns Hopkins University School of Medicine, Baltimore, Maryland 21205, USA.&lt;/auth-address&gt;&lt;titles&gt;&lt;title&gt;Regulation of calcium/calmodulin-dependent kinase IV by O-GlcNAc modification&lt;/title&gt;&lt;secondary-title&gt;J Biol Chem&lt;/secondary-title&gt;&lt;/titles&gt;&lt;periodical&gt;&lt;full-title&gt;J Biol Chem&lt;/full-title&gt;&lt;/periodical&gt;&lt;pages&gt;21327-37&lt;/pages&gt;&lt;volume&gt;284&lt;/volume&gt;&lt;number&gt;32&lt;/number&gt;&lt;edition&gt;2009/06/10&lt;/edition&gt;&lt;keywords&gt;&lt;keyword&gt;Acetylglucosamine/*chemistry&lt;/keyword&gt;&lt;keyword&gt;Animals&lt;/keyword&gt;&lt;keyword&gt;Calcium-Calmodulin-Dependent Protein Kinase Type 4/*metabolism&lt;/keyword&gt;&lt;keyword&gt;Calcium-Calmodulin-Dependent Protein Kinases/*metabolism&lt;/keyword&gt;&lt;keyword&gt;Cell Line&lt;/keyword&gt;&lt;keyword&gt;Cerebellum/metabolism&lt;/keyword&gt;&lt;keyword&gt;*Gene Expression Regulation, Enzymologic&lt;/keyword&gt;&lt;keyword&gt;Humans&lt;/keyword&gt;&lt;keyword&gt;Models, Biological&lt;/keyword&gt;&lt;keyword&gt;Mutagenesis, Site-Directed&lt;/keyword&gt;&lt;keyword&gt;Phosphorylation&lt;/keyword&gt;&lt;keyword&gt;Protein Structure, Tertiary&lt;/keyword&gt;&lt;keyword&gt;Rats&lt;/keyword&gt;&lt;keyword&gt;Threonine/chemistry&lt;/keyword&gt;&lt;/keywords&gt;&lt;dates&gt;&lt;year&gt;2009&lt;/year&gt;&lt;pub-dates&gt;&lt;date&gt;Aug 7&lt;/date&gt;&lt;/pub-dates&gt;&lt;/dates&gt;&lt;isbn&gt;0021-9258 (Print)&amp;#xD;0021-9258 (Linking)&lt;/isbn&gt;&lt;accession-num&gt;19506079&lt;/accession-num&gt;&lt;urls&gt;&lt;related-urls&gt;&lt;url&gt;http://www.ncbi.nlm.nih.gov/pubmed/19506079&lt;/url&gt;&lt;/related-urls&gt;&lt;/urls&gt;&lt;electronic-resource-num&gt;M109.007310 [pii]&amp;#xD;10.1074/jbc.M109.007310&lt;/electronic-resource-num&gt;&lt;language&gt;eng&lt;/language&gt;&lt;/record&gt;&lt;/Cite&gt;&lt;/EndNote&gt;</w:instrText>
      </w:r>
      <w:r w:rsidR="00E562C9">
        <w:rPr>
          <w:rFonts w:ascii="Times New Roman" w:hAnsi="Times New Roman" w:cs="Times New Roman"/>
        </w:rPr>
        <w:fldChar w:fldCharType="separate"/>
      </w:r>
      <w:r w:rsidR="00D42073">
        <w:rPr>
          <w:rFonts w:ascii="Times New Roman" w:hAnsi="Times New Roman" w:cs="Times New Roman"/>
          <w:noProof/>
        </w:rPr>
        <w:t>(</w:t>
      </w:r>
      <w:hyperlink w:anchor="_ENREF_33" w:tooltip="Dias, 2009 #1248" w:history="1">
        <w:r w:rsidR="008D3F32">
          <w:rPr>
            <w:rFonts w:ascii="Times New Roman" w:hAnsi="Times New Roman" w:cs="Times New Roman"/>
            <w:noProof/>
          </w:rPr>
          <w:t>33</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w:t>
      </w:r>
      <w:r w:rsidR="002E1ED1" w:rsidRPr="002E1ED1">
        <w:rPr>
          <w:rFonts w:ascii="Times New Roman" w:hAnsi="Times New Roman" w:cs="Times New Roman"/>
          <w:i/>
        </w:rPr>
        <w:t>(ii</w:t>
      </w:r>
      <w:r w:rsidR="00D918FB">
        <w:rPr>
          <w:rFonts w:ascii="Times New Roman" w:hAnsi="Times New Roman" w:cs="Times New Roman"/>
          <w:i/>
        </w:rPr>
        <w:t>i</w:t>
      </w:r>
      <w:r w:rsidR="002E1ED1" w:rsidRPr="002E1ED1">
        <w:rPr>
          <w:rFonts w:ascii="Times New Roman" w:hAnsi="Times New Roman" w:cs="Times New Roman"/>
          <w:i/>
        </w:rPr>
        <w:t>)</w:t>
      </w:r>
      <w:r w:rsidR="002E1ED1">
        <w:rPr>
          <w:rFonts w:ascii="Times New Roman" w:hAnsi="Times New Roman" w:cs="Times New Roman"/>
        </w:rPr>
        <w:t xml:space="preserve"> mammalian CaMK4 and OGT </w:t>
      </w:r>
      <w:r w:rsidR="00D918FB">
        <w:rPr>
          <w:rFonts w:ascii="Times New Roman" w:hAnsi="Times New Roman" w:cs="Times New Roman"/>
        </w:rPr>
        <w:t xml:space="preserve">are known to share several common substrates </w:t>
      </w:r>
      <w:r w:rsidR="002E1ED1">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 </w:instrText>
      </w:r>
      <w:r w:rsidR="00306AA8">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EN.CITE.DATA </w:instrText>
      </w:r>
      <w:r w:rsidR="00306AA8">
        <w:rPr>
          <w:rFonts w:ascii="Times New Roman" w:hAnsi="Times New Roman" w:cs="Times New Roman"/>
        </w:rPr>
      </w:r>
      <w:r w:rsidR="00306AA8">
        <w:rPr>
          <w:rFonts w:ascii="Times New Roman" w:hAnsi="Times New Roman" w:cs="Times New Roman"/>
        </w:rPr>
        <w:fldChar w:fldCharType="end"/>
      </w:r>
      <w:r w:rsidR="002E1ED1">
        <w:rPr>
          <w:rFonts w:ascii="Times New Roman" w:hAnsi="Times New Roman" w:cs="Times New Roman"/>
        </w:rPr>
      </w:r>
      <w:r w:rsidR="002E1ED1">
        <w:rPr>
          <w:rFonts w:ascii="Times New Roman" w:hAnsi="Times New Roman" w:cs="Times New Roman"/>
        </w:rPr>
        <w:fldChar w:fldCharType="separate"/>
      </w:r>
      <w:r w:rsidR="00306AA8">
        <w:rPr>
          <w:rFonts w:ascii="Times New Roman" w:hAnsi="Times New Roman" w:cs="Times New Roman"/>
          <w:noProof/>
        </w:rPr>
        <w:t xml:space="preserve">(CREB, serum response factor, the CREB-binding protein, and OGT itself; </w:t>
      </w:r>
      <w:hyperlink w:anchor="_ENREF_33" w:tooltip="Dias, 2009 #1248" w:history="1">
        <w:r w:rsidR="008D3F32">
          <w:rPr>
            <w:rFonts w:ascii="Times New Roman" w:hAnsi="Times New Roman" w:cs="Times New Roman"/>
            <w:noProof/>
          </w:rPr>
          <w:t>33</w:t>
        </w:r>
      </w:hyperlink>
      <w:r w:rsidR="00306AA8">
        <w:rPr>
          <w:rFonts w:ascii="Times New Roman" w:hAnsi="Times New Roman" w:cs="Times New Roman"/>
          <w:noProof/>
        </w:rPr>
        <w:t xml:space="preserve">, </w:t>
      </w:r>
      <w:hyperlink w:anchor="_ENREF_51" w:tooltip="Lamarre-Vincent, 2003 #1458" w:history="1">
        <w:r w:rsidR="008D3F32">
          <w:rPr>
            <w:rFonts w:ascii="Times New Roman" w:hAnsi="Times New Roman" w:cs="Times New Roman"/>
            <w:noProof/>
          </w:rPr>
          <w:t>51</w:t>
        </w:r>
      </w:hyperlink>
      <w:r w:rsidR="00306AA8">
        <w:rPr>
          <w:rFonts w:ascii="Times New Roman" w:hAnsi="Times New Roman" w:cs="Times New Roman"/>
          <w:noProof/>
        </w:rPr>
        <w:t xml:space="preserve">, </w:t>
      </w:r>
      <w:hyperlink w:anchor="_ENREF_52" w:tooltip="Reason, 1992 #1459" w:history="1">
        <w:r w:rsidR="008D3F32">
          <w:rPr>
            <w:rFonts w:ascii="Times New Roman" w:hAnsi="Times New Roman" w:cs="Times New Roman"/>
            <w:noProof/>
          </w:rPr>
          <w:t>52-54</w:t>
        </w:r>
      </w:hyperlink>
      <w:r w:rsidR="00306AA8">
        <w:rPr>
          <w:rFonts w:ascii="Times New Roman" w:hAnsi="Times New Roman" w:cs="Times New Roman"/>
          <w:noProof/>
        </w:rPr>
        <w:t>)</w:t>
      </w:r>
      <w:r w:rsidR="002E1ED1">
        <w:rPr>
          <w:rFonts w:ascii="Times New Roman" w:hAnsi="Times New Roman" w:cs="Times New Roman"/>
        </w:rPr>
        <w:fldChar w:fldCharType="end"/>
      </w:r>
      <w:r w:rsidR="00D918FB">
        <w:rPr>
          <w:rFonts w:ascii="Times New Roman" w:hAnsi="Times New Roman" w:cs="Times New Roman"/>
        </w:rPr>
        <w:t>,</w:t>
      </w:r>
      <w:r w:rsidR="00013B34">
        <w:rPr>
          <w:rFonts w:ascii="Times New Roman" w:hAnsi="Times New Roman" w:cs="Times New Roman"/>
        </w:rPr>
        <w:t xml:space="preserve"> and</w:t>
      </w:r>
      <w:r w:rsidR="00D918FB" w:rsidRPr="00D918FB">
        <w:rPr>
          <w:rFonts w:ascii="Times New Roman" w:hAnsi="Times New Roman" w:cs="Times New Roman"/>
          <w:i/>
        </w:rPr>
        <w:t xml:space="preserve"> (iv</w:t>
      </w:r>
      <w:r w:rsidR="002E1ED1" w:rsidRPr="00D918FB">
        <w:rPr>
          <w:rFonts w:ascii="Times New Roman" w:hAnsi="Times New Roman" w:cs="Times New Roman"/>
          <w:i/>
        </w:rPr>
        <w:t>)</w:t>
      </w:r>
      <w:r w:rsidR="00013B34">
        <w:rPr>
          <w:rFonts w:ascii="Times New Roman" w:hAnsi="Times New Roman" w:cs="Times New Roman"/>
        </w:rPr>
        <w:t xml:space="preserve"> virtually every other O-GlcNAcylated protein identified (&gt; 250) has also been shown to be a phosphoprotein </w:t>
      </w:r>
      <w:r w:rsidR="00013B34">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13B34">
        <w:rPr>
          <w:rFonts w:ascii="Times New Roman" w:hAnsi="Times New Roman" w:cs="Times New Roman"/>
        </w:rPr>
      </w:r>
      <w:r w:rsidR="00013B34">
        <w:rPr>
          <w:rFonts w:ascii="Times New Roman" w:hAnsi="Times New Roman" w:cs="Times New Roman"/>
        </w:rPr>
        <w:fldChar w:fldCharType="separate"/>
      </w:r>
      <w:r w:rsidR="00D42073">
        <w:rPr>
          <w:rFonts w:ascii="Times New Roman" w:hAnsi="Times New Roman" w:cs="Times New Roman"/>
          <w:noProof/>
        </w:rPr>
        <w:t xml:space="preserve">(i.e. </w:t>
      </w:r>
      <w:r w:rsidR="00182D04">
        <w:rPr>
          <w:rFonts w:ascii="Times New Roman" w:hAnsi="Times New Roman" w:cs="Times New Roman"/>
          <w:noProof/>
        </w:rPr>
        <w:t xml:space="preserve">it </w:t>
      </w:r>
      <w:r w:rsidR="00D42073">
        <w:rPr>
          <w:rFonts w:ascii="Times New Roman" w:hAnsi="Times New Roman" w:cs="Times New Roman"/>
          <w:noProof/>
        </w:rPr>
        <w:t xml:space="preserve">is phosphorylated by a kinase; </w:t>
      </w:r>
      <w:hyperlink w:anchor="_ENREF_55" w:tooltip="Alfaro, 2012 #1463" w:history="1">
        <w:r w:rsidR="008D3F32">
          <w:rPr>
            <w:rFonts w:ascii="Times New Roman" w:hAnsi="Times New Roman" w:cs="Times New Roman"/>
            <w:noProof/>
          </w:rPr>
          <w:t>55</w:t>
        </w:r>
      </w:hyperlink>
      <w:r w:rsidR="00D42073">
        <w:rPr>
          <w:rFonts w:ascii="Times New Roman" w:hAnsi="Times New Roman" w:cs="Times New Roman"/>
          <w:noProof/>
        </w:rPr>
        <w:t xml:space="preserve">, </w:t>
      </w:r>
      <w:hyperlink w:anchor="_ENREF_56" w:tooltip="Butkinaree, 2010 #1464" w:history="1">
        <w:r w:rsidR="008D3F32">
          <w:rPr>
            <w:rFonts w:ascii="Times New Roman" w:hAnsi="Times New Roman" w:cs="Times New Roman"/>
            <w:noProof/>
          </w:rPr>
          <w:t>56</w:t>
        </w:r>
      </w:hyperlink>
      <w:r w:rsidR="00D42073">
        <w:rPr>
          <w:rFonts w:ascii="Times New Roman" w:hAnsi="Times New Roman" w:cs="Times New Roman"/>
          <w:noProof/>
        </w:rPr>
        <w:t>)</w:t>
      </w:r>
      <w:r w:rsidR="00013B34">
        <w:rPr>
          <w:rFonts w:ascii="Times New Roman" w:hAnsi="Times New Roman" w:cs="Times New Roman"/>
        </w:rPr>
        <w:fldChar w:fldCharType="end"/>
      </w:r>
      <w:r w:rsidR="00013B34">
        <w:rPr>
          <w:rFonts w:ascii="Times New Roman" w:hAnsi="Times New Roman" w:cs="Times New Roman"/>
        </w:rPr>
        <w:t xml:space="preserve"> </w:t>
      </w:r>
      <w:r w:rsidR="002E1ED1">
        <w:rPr>
          <w:rFonts w:ascii="Times New Roman" w:hAnsi="Times New Roman" w:cs="Times New Roman"/>
        </w:rPr>
        <w:t xml:space="preserve">we </w:t>
      </w:r>
      <w:r w:rsidR="00013B34">
        <w:rPr>
          <w:rFonts w:ascii="Times New Roman" w:hAnsi="Times New Roman" w:cs="Times New Roman"/>
        </w:rPr>
        <w:t>hypothesized</w:t>
      </w:r>
      <w:r w:rsidR="002E1ED1">
        <w:rPr>
          <w:rFonts w:ascii="Times New Roman" w:hAnsi="Times New Roman" w:cs="Times New Roman"/>
        </w:rPr>
        <w:t xml:space="preserve"> that </w:t>
      </w:r>
      <w:r w:rsidR="00013B34">
        <w:rPr>
          <w:rFonts w:ascii="Times New Roman" w:hAnsi="Times New Roman" w:cs="Times New Roman"/>
        </w:rPr>
        <w:t xml:space="preserve">the additive phenotypes of </w:t>
      </w:r>
      <w:r w:rsidR="00013B34" w:rsidRPr="00013B34">
        <w:rPr>
          <w:rFonts w:ascii="Times New Roman" w:hAnsi="Times New Roman" w:cs="Times New Roman"/>
          <w:i/>
        </w:rPr>
        <w:t>cmk-1; ogt-1</w:t>
      </w:r>
      <w:r w:rsidR="00013B34">
        <w:rPr>
          <w:rFonts w:ascii="Times New Roman" w:hAnsi="Times New Roman" w:cs="Times New Roman"/>
        </w:rPr>
        <w:t xml:space="preserve"> double mutants </w:t>
      </w:r>
      <w:r w:rsidR="008910A2">
        <w:rPr>
          <w:rFonts w:ascii="Times New Roman" w:hAnsi="Times New Roman" w:cs="Times New Roman"/>
        </w:rPr>
        <w:t>may</w:t>
      </w:r>
      <w:r w:rsidR="004426B5">
        <w:rPr>
          <w:rFonts w:ascii="Times New Roman" w:hAnsi="Times New Roman" w:cs="Times New Roman"/>
        </w:rPr>
        <w:t xml:space="preserve"> be caused by CMK-1 and OGT-1 sharing a downstream substrate and/or functioning in a non-linear genetic pathway.</w:t>
      </w:r>
    </w:p>
    <w:p w14:paraId="252A9FC8" w14:textId="30EA696C" w:rsidR="00D90DCF" w:rsidRDefault="00672903" w:rsidP="00D327D6">
      <w:pPr>
        <w:spacing w:line="480" w:lineRule="auto"/>
        <w:ind w:firstLine="720"/>
        <w:rPr>
          <w:rFonts w:ascii="Times New Roman" w:hAnsi="Times New Roman" w:cs="Times New Roman"/>
          <w:iCs/>
          <w:color w:val="0E0E0E"/>
        </w:rPr>
      </w:pPr>
      <w:r>
        <w:rPr>
          <w:rFonts w:ascii="Times New Roman" w:hAnsi="Times New Roman" w:cs="Times New Roman"/>
        </w:rPr>
        <w:t xml:space="preserve">To test this hypothesis, we </w:t>
      </w:r>
      <w:r w:rsidR="000463F4">
        <w:rPr>
          <w:rFonts w:ascii="Times New Roman" w:hAnsi="Times New Roman" w:cs="Times New Roman"/>
        </w:rPr>
        <w:t>further analyzed this genetic interaction by separating reversal d</w:t>
      </w:r>
      <w:r w:rsidR="00556018">
        <w:rPr>
          <w:rFonts w:ascii="Times New Roman" w:hAnsi="Times New Roman" w:cs="Times New Roman"/>
        </w:rPr>
        <w:t>istance into its two components,</w:t>
      </w:r>
      <w:r w:rsidR="000463F4">
        <w:rPr>
          <w:rFonts w:ascii="Times New Roman" w:hAnsi="Times New Roman" w:cs="Times New Roman"/>
        </w:rPr>
        <w:t xml:space="preserve"> reversal speed and reversal duration</w:t>
      </w:r>
      <w:r w:rsidR="00556018">
        <w:rPr>
          <w:rFonts w:ascii="Times New Roman" w:hAnsi="Times New Roman" w:cs="Times New Roman"/>
        </w:rPr>
        <w:t>, for both naïve and habituated mechanosensory responses.</w:t>
      </w:r>
      <w:r w:rsidR="001B6D35">
        <w:rPr>
          <w:rFonts w:ascii="Times New Roman" w:hAnsi="Times New Roman" w:cs="Times New Roman"/>
        </w:rPr>
        <w:t xml:space="preserve"> </w:t>
      </w:r>
      <w:r w:rsidR="00F92B7B">
        <w:rPr>
          <w:rFonts w:ascii="Times New Roman" w:hAnsi="Times New Roman" w:cs="Times New Roman"/>
        </w:rPr>
        <w:t xml:space="preserve">The </w:t>
      </w:r>
      <w:r w:rsidR="00AB390E">
        <w:rPr>
          <w:rFonts w:ascii="Times New Roman" w:hAnsi="Times New Roman" w:cs="Times New Roman"/>
        </w:rPr>
        <w:t>clearest</w:t>
      </w:r>
      <w:r w:rsidR="00F92B7B">
        <w:rPr>
          <w:rFonts w:ascii="Times New Roman" w:hAnsi="Times New Roman" w:cs="Times New Roman"/>
        </w:rPr>
        <w:t xml:space="preserve"> conclusion can be drawn from the double mutant data in the context of </w:t>
      </w:r>
      <w:r w:rsidR="00C36C58">
        <w:rPr>
          <w:rFonts w:ascii="Times New Roman" w:hAnsi="Times New Roman" w:cs="Times New Roman"/>
        </w:rPr>
        <w:t>responding to tap stimuli</w:t>
      </w:r>
      <w:r w:rsidR="00F92B7B">
        <w:rPr>
          <w:rFonts w:ascii="Times New Roman" w:hAnsi="Times New Roman" w:cs="Times New Roman"/>
        </w:rPr>
        <w:t xml:space="preserve">. </w:t>
      </w:r>
      <w:r w:rsidR="009754E0">
        <w:rPr>
          <w:rFonts w:ascii="Times New Roman" w:hAnsi="Times New Roman" w:cs="Times New Roman"/>
          <w:iCs/>
          <w:color w:val="0E0E0E"/>
        </w:rPr>
        <w:t xml:space="preserve">When </w:t>
      </w:r>
      <w:r w:rsidR="002C1C04">
        <w:rPr>
          <w:rFonts w:ascii="Times New Roman" w:hAnsi="Times New Roman" w:cs="Times New Roman"/>
          <w:iCs/>
          <w:color w:val="0E0E0E"/>
        </w:rPr>
        <w:t xml:space="preserve">naïve </w:t>
      </w:r>
      <w:r w:rsidR="009754E0">
        <w:rPr>
          <w:rFonts w:ascii="Times New Roman" w:hAnsi="Times New Roman" w:cs="Times New Roman"/>
          <w:iCs/>
          <w:color w:val="0E0E0E"/>
        </w:rPr>
        <w:t xml:space="preserve">reversal speed is measured, </w:t>
      </w:r>
      <w:r w:rsidR="002C1C04" w:rsidRPr="002C1C04">
        <w:rPr>
          <w:rFonts w:ascii="Times New Roman" w:hAnsi="Times New Roman" w:cs="Times New Roman"/>
          <w:i/>
        </w:rPr>
        <w:t>cmk-1; ogt-1</w:t>
      </w:r>
      <w:r w:rsidR="002C1C04" w:rsidRPr="00C44A2D">
        <w:rPr>
          <w:rFonts w:ascii="Times New Roman" w:hAnsi="Times New Roman" w:cs="Times New Roman"/>
        </w:rPr>
        <w:t xml:space="preserve"> double mutants perform significantly slower reversals than </w:t>
      </w:r>
      <w:r w:rsidR="002C1C04" w:rsidRPr="00C44A2D">
        <w:rPr>
          <w:rFonts w:ascii="Times New Roman" w:hAnsi="Times New Roman" w:cs="Times New Roman"/>
          <w:i/>
        </w:rPr>
        <w:t>cmk-1</w:t>
      </w:r>
      <w:r w:rsidR="002C1C04" w:rsidRPr="00C44A2D">
        <w:rPr>
          <w:rFonts w:ascii="Times New Roman" w:hAnsi="Times New Roman" w:cs="Times New Roman"/>
        </w:rPr>
        <w:t xml:space="preserve"> single mutants, </w:t>
      </w:r>
      <w:r w:rsidR="002C1C04">
        <w:rPr>
          <w:rFonts w:ascii="Times New Roman" w:hAnsi="Times New Roman" w:cs="Times New Roman"/>
        </w:rPr>
        <w:t>very similar to</w:t>
      </w:r>
      <w:r w:rsidR="002C1C04" w:rsidRPr="00C44A2D">
        <w:rPr>
          <w:rFonts w:ascii="Times New Roman" w:hAnsi="Times New Roman" w:cs="Times New Roman"/>
        </w:rPr>
        <w:t xml:space="preserve"> wild-type, indicating that </w:t>
      </w:r>
      <w:r w:rsidR="002C1C04" w:rsidRPr="00C44A2D">
        <w:rPr>
          <w:rFonts w:ascii="Times New Roman" w:hAnsi="Times New Roman" w:cs="Times New Roman"/>
          <w:i/>
        </w:rPr>
        <w:t>ogt-1</w:t>
      </w:r>
      <w:r w:rsidR="002C1C04" w:rsidRPr="00C44A2D">
        <w:rPr>
          <w:rFonts w:ascii="Times New Roman" w:hAnsi="Times New Roman" w:cs="Times New Roman"/>
        </w:rPr>
        <w:t xml:space="preserve"> acts as a suppressor on</w:t>
      </w:r>
      <w:r w:rsidR="002C1C04" w:rsidRPr="00C44A2D">
        <w:rPr>
          <w:rFonts w:ascii="Times New Roman" w:hAnsi="Times New Roman" w:cs="Times New Roman"/>
          <w:i/>
        </w:rPr>
        <w:t xml:space="preserve"> cmk-1</w:t>
      </w:r>
      <w:r w:rsidR="002C1C04">
        <w:rPr>
          <w:rFonts w:ascii="Times New Roman" w:hAnsi="Times New Roman" w:cs="Times New Roman"/>
        </w:rPr>
        <w:t xml:space="preserve">. </w:t>
      </w:r>
      <w:r w:rsidR="00900730">
        <w:rPr>
          <w:rFonts w:ascii="Times New Roman" w:hAnsi="Times New Roman" w:cs="Times New Roman"/>
        </w:rPr>
        <w:t xml:space="preserve">Because the </w:t>
      </w:r>
      <w:r w:rsidR="00900730" w:rsidRPr="00900730">
        <w:rPr>
          <w:rFonts w:ascii="Times New Roman" w:hAnsi="Times New Roman" w:cs="Times New Roman"/>
          <w:i/>
        </w:rPr>
        <w:t>cmk-1(oy21)</w:t>
      </w:r>
      <w:r w:rsidR="00900730">
        <w:rPr>
          <w:rFonts w:ascii="Times New Roman" w:hAnsi="Times New Roman" w:cs="Times New Roman"/>
        </w:rPr>
        <w:t xml:space="preserve"> allele used in these experiments is very likely a null </w:t>
      </w:r>
      <w:r w:rsidR="002830CE">
        <w:rPr>
          <w:rFonts w:ascii="Times New Roman" w:hAnsi="Times New Roman" w:cs="Times New Roman"/>
        </w:rPr>
        <w:t>allele</w:t>
      </w:r>
      <w:r w:rsidR="00182D04">
        <w:rPr>
          <w:rFonts w:ascii="Times New Roman" w:hAnsi="Times New Roman" w:cs="Times New Roman"/>
        </w:rPr>
        <w:t>,</w:t>
      </w:r>
      <w:r w:rsidR="002830CE">
        <w:rPr>
          <w:rFonts w:ascii="Times New Roman" w:hAnsi="Times New Roman" w:cs="Times New Roman"/>
        </w:rPr>
        <w:t xml:space="preserve"> these data </w:t>
      </w:r>
      <w:r w:rsidR="00182D04">
        <w:rPr>
          <w:rFonts w:ascii="Times New Roman" w:hAnsi="Times New Roman" w:cs="Times New Roman"/>
        </w:rPr>
        <w:t xml:space="preserve">support the existence of </w:t>
      </w:r>
      <w:r w:rsidR="002830CE" w:rsidRPr="002830CE">
        <w:rPr>
          <w:rFonts w:ascii="Times New Roman" w:hAnsi="Times New Roman" w:cs="Times New Roman"/>
          <w:i/>
        </w:rPr>
        <w:t xml:space="preserve">ogt-1 </w:t>
      </w:r>
      <w:r w:rsidR="002830CE">
        <w:rPr>
          <w:rFonts w:ascii="Times New Roman" w:hAnsi="Times New Roman" w:cs="Times New Roman"/>
        </w:rPr>
        <w:t xml:space="preserve">functions downstream of </w:t>
      </w:r>
      <w:r w:rsidR="002830CE" w:rsidRPr="002830CE">
        <w:rPr>
          <w:rFonts w:ascii="Times New Roman" w:hAnsi="Times New Roman" w:cs="Times New Roman"/>
          <w:i/>
        </w:rPr>
        <w:t>cmk-1</w:t>
      </w:r>
      <w:r w:rsidR="002830CE">
        <w:rPr>
          <w:rFonts w:ascii="Times New Roman" w:hAnsi="Times New Roman" w:cs="Times New Roman"/>
          <w:i/>
        </w:rPr>
        <w:t xml:space="preserve"> </w:t>
      </w:r>
      <w:r w:rsidR="00886D6A">
        <w:rPr>
          <w:rFonts w:ascii="Times New Roman" w:hAnsi="Times New Roman" w:cs="Times New Roman"/>
        </w:rPr>
        <w:t>to negatively regulate</w:t>
      </w:r>
      <w:r w:rsidR="002830CE">
        <w:rPr>
          <w:rFonts w:ascii="Times New Roman" w:hAnsi="Times New Roman" w:cs="Times New Roman"/>
        </w:rPr>
        <w:t xml:space="preserve"> the pathway in wild-type </w:t>
      </w:r>
      <w:r w:rsidR="007B0BAB">
        <w:rPr>
          <w:rFonts w:ascii="Times New Roman" w:hAnsi="Times New Roman" w:cs="Times New Roman"/>
        </w:rPr>
        <w:t>animals</w:t>
      </w:r>
      <w:r w:rsidR="002830CE">
        <w:rPr>
          <w:rFonts w:ascii="Times New Roman" w:hAnsi="Times New Roman" w:cs="Times New Roman"/>
        </w:rPr>
        <w:t>.</w:t>
      </w:r>
      <w:r w:rsidR="00B22755">
        <w:rPr>
          <w:rFonts w:ascii="Times New Roman" w:hAnsi="Times New Roman" w:cs="Times New Roman"/>
        </w:rPr>
        <w:t xml:space="preserve"> </w:t>
      </w:r>
      <w:r w:rsidR="00B22755">
        <w:rPr>
          <w:rFonts w:ascii="Times New Roman" w:hAnsi="Times New Roman" w:cs="Times New Roman"/>
          <w:iCs/>
          <w:color w:val="0E0E0E"/>
        </w:rPr>
        <w:t xml:space="preserve">When naïve reversal duration is measured, </w:t>
      </w:r>
      <w:r w:rsidR="00182D04">
        <w:rPr>
          <w:rFonts w:ascii="Times New Roman" w:hAnsi="Times New Roman" w:cs="Times New Roman"/>
          <w:iCs/>
          <w:color w:val="0E0E0E"/>
        </w:rPr>
        <w:t xml:space="preserve">the </w:t>
      </w:r>
      <w:r w:rsidR="00B22755" w:rsidRPr="002C1C04">
        <w:rPr>
          <w:rFonts w:ascii="Times New Roman" w:hAnsi="Times New Roman" w:cs="Times New Roman"/>
          <w:i/>
        </w:rPr>
        <w:t>cmk-1; ogt-1</w:t>
      </w:r>
      <w:r w:rsidR="00B22755" w:rsidRPr="00C44A2D">
        <w:rPr>
          <w:rFonts w:ascii="Times New Roman" w:hAnsi="Times New Roman" w:cs="Times New Roman"/>
        </w:rPr>
        <w:t xml:space="preserve"> double mutant</w:t>
      </w:r>
      <w:r w:rsidR="00A353DE">
        <w:rPr>
          <w:rFonts w:ascii="Times New Roman" w:hAnsi="Times New Roman" w:cs="Times New Roman"/>
        </w:rPr>
        <w:t xml:space="preserve"> </w:t>
      </w:r>
      <w:r w:rsidR="00A353DE">
        <w:rPr>
          <w:rFonts w:ascii="Times New Roman" w:hAnsi="Times New Roman" w:cs="Times New Roman"/>
          <w:iCs/>
          <w:color w:val="0E0E0E"/>
        </w:rPr>
        <w:t>phenotype is synergist</w:t>
      </w:r>
      <w:r w:rsidR="00467A28">
        <w:rPr>
          <w:rFonts w:ascii="Times New Roman" w:hAnsi="Times New Roman" w:cs="Times New Roman"/>
          <w:iCs/>
          <w:color w:val="0E0E0E"/>
        </w:rPr>
        <w:t>ic</w:t>
      </w:r>
      <w:r w:rsidR="00A353DE">
        <w:rPr>
          <w:rFonts w:ascii="Times New Roman" w:hAnsi="Times New Roman" w:cs="Times New Roman"/>
          <w:iCs/>
          <w:color w:val="0E0E0E"/>
        </w:rPr>
        <w:t>.</w:t>
      </w:r>
      <w:r w:rsidR="00A353DE" w:rsidRPr="00A353DE">
        <w:rPr>
          <w:rFonts w:ascii="Times New Roman" w:hAnsi="Times New Roman" w:cs="Times New Roman" w:hint="eastAsia"/>
        </w:rPr>
        <w:t xml:space="preserve"> </w:t>
      </w:r>
      <w:r w:rsidR="00A353DE">
        <w:rPr>
          <w:rFonts w:ascii="Times New Roman" w:hAnsi="Times New Roman" w:cs="Times New Roman"/>
        </w:rPr>
        <w:t xml:space="preserve">Synergy in </w:t>
      </w:r>
      <w:r w:rsidR="00A353DE">
        <w:rPr>
          <w:rFonts w:ascii="Times New Roman" w:hAnsi="Times New Roman" w:cs="Times New Roman" w:hint="eastAsia"/>
          <w:iCs/>
          <w:color w:val="0E0E0E"/>
        </w:rPr>
        <w:t>d</w:t>
      </w:r>
      <w:r w:rsidR="00A353DE" w:rsidRPr="00A353DE">
        <w:rPr>
          <w:rFonts w:ascii="Times New Roman" w:hAnsi="Times New Roman" w:cs="Times New Roman" w:hint="eastAsia"/>
          <w:iCs/>
          <w:color w:val="0E0E0E"/>
        </w:rPr>
        <w:t xml:space="preserve">ouble mutants affected in two non-homologous genes can </w:t>
      </w:r>
      <w:r w:rsidR="00A353DE">
        <w:rPr>
          <w:rFonts w:ascii="Times New Roman" w:hAnsi="Times New Roman" w:cs="Times New Roman"/>
          <w:iCs/>
          <w:color w:val="0E0E0E"/>
        </w:rPr>
        <w:t>be</w:t>
      </w:r>
      <w:r w:rsidR="00A353DE" w:rsidRPr="00A353DE">
        <w:rPr>
          <w:rFonts w:ascii="Times New Roman" w:hAnsi="Times New Roman" w:cs="Times New Roman" w:hint="eastAsia"/>
          <w:iCs/>
          <w:color w:val="0E0E0E"/>
        </w:rPr>
        <w:t xml:space="preserve"> a co</w:t>
      </w:r>
      <w:r w:rsidR="00A353DE">
        <w:rPr>
          <w:rFonts w:ascii="Times New Roman" w:hAnsi="Times New Roman" w:cs="Times New Roman" w:hint="eastAsia"/>
          <w:iCs/>
          <w:color w:val="0E0E0E"/>
        </w:rPr>
        <w:t xml:space="preserve">nsequence of </w:t>
      </w:r>
      <w:r w:rsidR="00A353DE" w:rsidRPr="00103B8F">
        <w:rPr>
          <w:rFonts w:ascii="Times New Roman" w:hAnsi="Times New Roman" w:cs="Times New Roman" w:hint="eastAsia"/>
          <w:iCs/>
          <w:color w:val="0E0E0E"/>
        </w:rPr>
        <w:t>genes disrupt</w:t>
      </w:r>
      <w:r w:rsidR="00103B8F">
        <w:rPr>
          <w:rFonts w:ascii="Times New Roman" w:hAnsi="Times New Roman" w:cs="Times New Roman"/>
          <w:iCs/>
          <w:color w:val="0E0E0E"/>
        </w:rPr>
        <w:t>ing</w:t>
      </w:r>
      <w:r w:rsidR="00A353DE" w:rsidRPr="00103B8F">
        <w:rPr>
          <w:rFonts w:ascii="Times New Roman" w:hAnsi="Times New Roman" w:cs="Times New Roman" w:hint="eastAsia"/>
          <w:iCs/>
          <w:color w:val="0E0E0E"/>
        </w:rPr>
        <w:t xml:space="preserve"> steps of pathways that converge at some node of a regulatory network</w:t>
      </w:r>
      <w:r w:rsidR="00DC4556">
        <w:rPr>
          <w:rFonts w:ascii="Times New Roman" w:hAnsi="Times New Roman" w:cs="Times New Roman"/>
          <w:iCs/>
          <w:color w:val="0E0E0E"/>
        </w:rPr>
        <w:t xml:space="preserve">, </w:t>
      </w:r>
      <w:r w:rsidR="00DC4556" w:rsidRPr="00103B8F">
        <w:rPr>
          <w:rFonts w:ascii="Times New Roman" w:hAnsi="Times New Roman" w:cs="Times New Roman"/>
          <w:iCs/>
          <w:color w:val="0E0E0E"/>
        </w:rPr>
        <w:t xml:space="preserve">such as </w:t>
      </w:r>
      <w:r w:rsidR="00DC4556">
        <w:rPr>
          <w:rFonts w:ascii="Times New Roman" w:hAnsi="Times New Roman" w:cs="Times New Roman"/>
          <w:iCs/>
          <w:color w:val="0E0E0E"/>
        </w:rPr>
        <w:t>sharing a common substrate</w:t>
      </w:r>
      <w:r w:rsidR="001337A9">
        <w:rPr>
          <w:rFonts w:ascii="Times New Roman" w:hAnsi="Times New Roman" w:cs="Times New Roman"/>
          <w:iCs/>
          <w:color w:val="0E0E0E"/>
        </w:rPr>
        <w:t xml:space="preserve"> </w:t>
      </w:r>
      <w:r w:rsidR="003E31FE">
        <w:rPr>
          <w:rFonts w:ascii="Times New Roman" w:hAnsi="Times New Roman" w:cs="Times New Roman"/>
          <w:iCs/>
          <w:color w:val="0E0E0E"/>
        </w:rPr>
        <w:fldChar w:fldCharType="begin"/>
      </w:r>
      <w:r w:rsidR="003E31FE">
        <w:rPr>
          <w:rFonts w:ascii="Times New Roman" w:hAnsi="Times New Roman" w:cs="Times New Roman"/>
          <w:iCs/>
          <w:color w:val="0E0E0E"/>
        </w:rPr>
        <w:instrText xml:space="preserve"> ADDIN EN.CITE &lt;EndNote&gt;&lt;Cite&gt;&lt;Author&gt;Perez-Perez&lt;/Author&gt;&lt;Year&gt;2009&lt;/Year&gt;&lt;RecNum&gt;1470&lt;/RecNum&gt;&lt;Prefix&gt;reviewed in &lt;/Prefix&gt;&lt;DisplayText&gt;(reviewed in 57)&lt;/DisplayText&gt;&lt;record&gt;&lt;rec-number&gt;1470&lt;/rec-number&gt;&lt;foreign-keys&gt;&lt;key app="EN" db-id="saewtxppa2099pe9v23pvv22rdafddz0fexw" timestamp="1394583872"&gt;1470&lt;/key&gt;&lt;/foreign-keys&gt;&lt;ref-type name="Journal Article"&gt;17&lt;/ref-type&gt;&lt;contributors&gt;&lt;authors&gt;&lt;author&gt;Perez-Perez, J. M.&lt;/author&gt;&lt;author&gt;Candela, H.&lt;/author&gt;&lt;author&gt;Micol, J. L.&lt;/author&gt;&lt;/authors&gt;&lt;/contributors&gt;&lt;auth-address&gt;Division de Genetica and Instituto de Bioingenieria, Universidad Miguel Hernandez, Campus de Elche, 03202 Elche, Alicante, Spain.&lt;/auth-address&gt;&lt;titles&gt;&lt;title&gt;Understanding synergy in genetic interactions&lt;/title&gt;&lt;secondary-title&gt;Trends Genet&lt;/secondary-title&gt;&lt;alt-title&gt;Trends in genetics : TIG&lt;/alt-title&gt;&lt;/titles&gt;&lt;periodical&gt;&lt;full-title&gt;Trends Genet&lt;/full-title&gt;&lt;/periodical&gt;&lt;pages&gt;368-76&lt;/pages&gt;&lt;volume&gt;25&lt;/volume&gt;&lt;number&gt;8&lt;/number&gt;&lt;keywords&gt;&lt;keyword&gt;Alleles&lt;/keyword&gt;&lt;keyword&gt;*Epistasis, Genetic&lt;/keyword&gt;&lt;keyword&gt;Genetic Complementation Test&lt;/keyword&gt;&lt;keyword&gt;Mutation/genetics&lt;/keyword&gt;&lt;keyword&gt;Plants/*genetics&lt;/keyword&gt;&lt;keyword&gt;Sequence Homology, Nucleic Acid&lt;/keyword&gt;&lt;/keywords&gt;&lt;dates&gt;&lt;year&gt;2009&lt;/year&gt;&lt;pub-dates&gt;&lt;date&gt;Aug&lt;/date&gt;&lt;/pub-dates&gt;&lt;/dates&gt;&lt;isbn&gt;0168-9525 (Print)&amp;#xD;0168-9525 (Linking)&lt;/isbn&gt;&lt;accession-num&gt;19665253&lt;/accession-num&gt;&lt;urls&gt;&lt;related-urls&gt;&lt;url&gt;http://www.ncbi.nlm.nih.gov/pubmed/19665253&lt;/url&gt;&lt;/related-urls&gt;&lt;/urls&gt;&lt;electronic-resource-num&gt;10.1016/j.tig.2009.06.004&lt;/electronic-resource-num&gt;&lt;/record&gt;&lt;/Cite&gt;&lt;/EndNote&gt;</w:instrText>
      </w:r>
      <w:r w:rsidR="003E31FE">
        <w:rPr>
          <w:rFonts w:ascii="Times New Roman" w:hAnsi="Times New Roman" w:cs="Times New Roman"/>
          <w:iCs/>
          <w:color w:val="0E0E0E"/>
        </w:rPr>
        <w:fldChar w:fldCharType="separate"/>
      </w:r>
      <w:r w:rsidR="003E31FE">
        <w:rPr>
          <w:rFonts w:ascii="Times New Roman" w:hAnsi="Times New Roman" w:cs="Times New Roman"/>
          <w:iCs/>
          <w:noProof/>
          <w:color w:val="0E0E0E"/>
        </w:rPr>
        <w:t>(</w:t>
      </w:r>
      <w:hyperlink w:anchor="_ENREF_57" w:tooltip="Perez-Perez, 2009 #1470" w:history="1">
        <w:r w:rsidR="008D3F32">
          <w:rPr>
            <w:rFonts w:ascii="Times New Roman" w:hAnsi="Times New Roman" w:cs="Times New Roman"/>
            <w:iCs/>
            <w:noProof/>
            <w:color w:val="0E0E0E"/>
          </w:rPr>
          <w:t>reviewed in 57</w:t>
        </w:r>
      </w:hyperlink>
      <w:r w:rsidR="003E31FE">
        <w:rPr>
          <w:rFonts w:ascii="Times New Roman" w:hAnsi="Times New Roman" w:cs="Times New Roman"/>
          <w:iCs/>
          <w:noProof/>
          <w:color w:val="0E0E0E"/>
        </w:rPr>
        <w:t>)</w:t>
      </w:r>
      <w:r w:rsidR="003E31FE">
        <w:rPr>
          <w:rFonts w:ascii="Times New Roman" w:hAnsi="Times New Roman" w:cs="Times New Roman"/>
          <w:iCs/>
          <w:color w:val="0E0E0E"/>
        </w:rPr>
        <w:fldChar w:fldCharType="end"/>
      </w:r>
      <w:r w:rsidR="004454B5">
        <w:rPr>
          <w:rFonts w:ascii="Times New Roman" w:hAnsi="Times New Roman" w:cs="Times New Roman"/>
          <w:iCs/>
          <w:color w:val="0E0E0E"/>
        </w:rPr>
        <w:t>, indicating CMK-1 and OGT-1 share a common downstream target(s).</w:t>
      </w:r>
      <w:r w:rsidR="00B63866">
        <w:rPr>
          <w:rFonts w:ascii="Times New Roman" w:hAnsi="Times New Roman" w:cs="Times New Roman"/>
          <w:iCs/>
          <w:color w:val="0E0E0E"/>
        </w:rPr>
        <w:t xml:space="preserve"> </w:t>
      </w:r>
    </w:p>
    <w:p w14:paraId="6F40836F" w14:textId="11DCA814" w:rsidR="00AA1A6A" w:rsidRPr="00D327D6" w:rsidRDefault="00C772A7" w:rsidP="00D327D6">
      <w:pPr>
        <w:spacing w:line="480" w:lineRule="auto"/>
        <w:ind w:firstLine="720"/>
        <w:rPr>
          <w:rFonts w:ascii="Times New Roman" w:hAnsi="Times New Roman" w:cs="Times New Roman"/>
          <w:iCs/>
          <w:color w:val="0E0E0E"/>
        </w:rPr>
      </w:pPr>
      <w:r>
        <w:rPr>
          <w:rFonts w:ascii="Times New Roman" w:hAnsi="Times New Roman" w:cs="Times New Roman"/>
          <w:iCs/>
          <w:color w:val="0E0E0E"/>
        </w:rPr>
        <w:t>Additionally</w:t>
      </w:r>
      <w:r w:rsidR="002D3B29">
        <w:rPr>
          <w:rFonts w:ascii="Times New Roman" w:hAnsi="Times New Roman" w:cs="Times New Roman"/>
          <w:iCs/>
          <w:color w:val="0E0E0E"/>
        </w:rPr>
        <w:t xml:space="preserve">, </w:t>
      </w:r>
      <w:r>
        <w:rPr>
          <w:rFonts w:ascii="Times New Roman" w:hAnsi="Times New Roman" w:cs="Times New Roman"/>
          <w:iCs/>
          <w:color w:val="0E0E0E"/>
        </w:rPr>
        <w:t xml:space="preserve">a synergistic phenotype is also observed for the locomotory speed in </w:t>
      </w:r>
      <w:r w:rsidRPr="0022520A">
        <w:rPr>
          <w:rFonts w:ascii="Times New Roman" w:hAnsi="Times New Roman" w:cs="Times New Roman"/>
          <w:i/>
          <w:iCs/>
          <w:color w:val="0E0E0E"/>
        </w:rPr>
        <w:t>cmk-1; ogt-1</w:t>
      </w:r>
      <w:r>
        <w:rPr>
          <w:rFonts w:ascii="Times New Roman" w:hAnsi="Times New Roman" w:cs="Times New Roman"/>
          <w:iCs/>
          <w:color w:val="0E0E0E"/>
        </w:rPr>
        <w:t xml:space="preserve"> double mutants before they administered mechanosensory stimuli</w:t>
      </w:r>
      <w:r w:rsidR="00182250">
        <w:rPr>
          <w:rFonts w:ascii="Times New Roman" w:hAnsi="Times New Roman" w:cs="Times New Roman"/>
          <w:iCs/>
          <w:color w:val="0E0E0E"/>
        </w:rPr>
        <w:t xml:space="preserve"> (Fig</w:t>
      </w:r>
      <w:r w:rsidR="00182D04">
        <w:rPr>
          <w:rFonts w:ascii="Times New Roman" w:hAnsi="Times New Roman" w:cs="Times New Roman"/>
          <w:iCs/>
          <w:color w:val="0E0E0E"/>
        </w:rPr>
        <w:t>.</w:t>
      </w:r>
      <w:r w:rsidR="00182250">
        <w:rPr>
          <w:rFonts w:ascii="Times New Roman" w:hAnsi="Times New Roman" w:cs="Times New Roman"/>
          <w:iCs/>
          <w:color w:val="0E0E0E"/>
        </w:rPr>
        <w:t xml:space="preserve"> S8)</w:t>
      </w:r>
      <w:r w:rsidR="006479B9">
        <w:rPr>
          <w:rFonts w:ascii="Times New Roman" w:hAnsi="Times New Roman" w:cs="Times New Roman"/>
          <w:iCs/>
          <w:color w:val="0E0E0E"/>
        </w:rPr>
        <w:t>;</w:t>
      </w:r>
      <w:r>
        <w:rPr>
          <w:rFonts w:ascii="Times New Roman" w:hAnsi="Times New Roman" w:cs="Times New Roman"/>
          <w:iCs/>
          <w:color w:val="0E0E0E"/>
        </w:rPr>
        <w:t xml:space="preserve"> providing further support to our hypothesis that these genetic pathways intersect.</w:t>
      </w:r>
      <w:r w:rsidR="00D327D6">
        <w:rPr>
          <w:rFonts w:ascii="Times New Roman" w:hAnsi="Times New Roman" w:cs="Times New Roman"/>
          <w:iCs/>
          <w:color w:val="0E0E0E"/>
        </w:rPr>
        <w:t xml:space="preserve"> </w:t>
      </w:r>
      <w:r w:rsidR="008D067F">
        <w:rPr>
          <w:rFonts w:ascii="Times New Roman" w:hAnsi="Times New Roman" w:cs="Times New Roman"/>
        </w:rPr>
        <w:t xml:space="preserve">In the context of habituation, </w:t>
      </w:r>
      <w:r w:rsidR="00865D59">
        <w:rPr>
          <w:rFonts w:ascii="Times New Roman" w:hAnsi="Times New Roman" w:cs="Times New Roman"/>
        </w:rPr>
        <w:t>the additive</w:t>
      </w:r>
      <w:r w:rsidR="008D067F">
        <w:rPr>
          <w:rFonts w:ascii="Times New Roman" w:hAnsi="Times New Roman" w:cs="Times New Roman"/>
        </w:rPr>
        <w:t xml:space="preserve"> habituation phenotype</w:t>
      </w:r>
      <w:r w:rsidR="005D162F">
        <w:rPr>
          <w:rFonts w:ascii="Times New Roman" w:hAnsi="Times New Roman" w:cs="Times New Roman"/>
        </w:rPr>
        <w:t xml:space="preserve">s regardless of </w:t>
      </w:r>
      <w:r w:rsidR="00467A28">
        <w:rPr>
          <w:rFonts w:ascii="Times New Roman" w:hAnsi="Times New Roman" w:cs="Times New Roman"/>
        </w:rPr>
        <w:t xml:space="preserve">the </w:t>
      </w:r>
      <w:r w:rsidR="005D162F">
        <w:rPr>
          <w:rFonts w:ascii="Times New Roman" w:hAnsi="Times New Roman" w:cs="Times New Roman"/>
        </w:rPr>
        <w:t>measure</w:t>
      </w:r>
      <w:r w:rsidR="008D067F">
        <w:rPr>
          <w:rFonts w:ascii="Times New Roman" w:hAnsi="Times New Roman" w:cs="Times New Roman"/>
        </w:rPr>
        <w:t xml:space="preserve"> in </w:t>
      </w:r>
      <w:r w:rsidR="008D067F" w:rsidRPr="00515E20">
        <w:rPr>
          <w:rFonts w:ascii="Times New Roman" w:hAnsi="Times New Roman" w:cs="Times New Roman"/>
          <w:i/>
        </w:rPr>
        <w:t>cmk-1; ogt-1</w:t>
      </w:r>
      <w:r w:rsidR="008D067F">
        <w:rPr>
          <w:rFonts w:ascii="Times New Roman" w:hAnsi="Times New Roman" w:cs="Times New Roman"/>
        </w:rPr>
        <w:t xml:space="preserve"> double mutants </w:t>
      </w:r>
      <w:r w:rsidR="00182D04">
        <w:rPr>
          <w:rFonts w:ascii="Times New Roman" w:hAnsi="Times New Roman" w:cs="Times New Roman"/>
        </w:rPr>
        <w:t xml:space="preserve">indicates </w:t>
      </w:r>
      <w:r w:rsidR="005D162F">
        <w:rPr>
          <w:rFonts w:ascii="Times New Roman" w:hAnsi="Times New Roman" w:cs="Times New Roman"/>
        </w:rPr>
        <w:t xml:space="preserve">that in this context </w:t>
      </w:r>
      <w:r w:rsidR="005D162F" w:rsidRPr="00CF2B9C">
        <w:rPr>
          <w:rFonts w:ascii="Times New Roman" w:hAnsi="Times New Roman" w:cs="Times New Roman"/>
          <w:i/>
        </w:rPr>
        <w:t>cmk-1</w:t>
      </w:r>
      <w:r w:rsidR="005D162F">
        <w:rPr>
          <w:rFonts w:ascii="Times New Roman" w:hAnsi="Times New Roman" w:cs="Times New Roman"/>
        </w:rPr>
        <w:t xml:space="preserve"> and </w:t>
      </w:r>
      <w:r w:rsidR="005D162F" w:rsidRPr="00CF2B9C">
        <w:rPr>
          <w:rFonts w:ascii="Times New Roman" w:hAnsi="Times New Roman" w:cs="Times New Roman"/>
          <w:i/>
        </w:rPr>
        <w:t>ogt-1</w:t>
      </w:r>
      <w:r w:rsidR="005D162F">
        <w:rPr>
          <w:rFonts w:ascii="Times New Roman" w:hAnsi="Times New Roman" w:cs="Times New Roman"/>
        </w:rPr>
        <w:t xml:space="preserve"> function in two parallel pathways, which may or may not </w:t>
      </w:r>
      <w:r w:rsidR="00AA1A6A">
        <w:rPr>
          <w:rFonts w:ascii="Times New Roman" w:hAnsi="Times New Roman" w:cs="Times New Roman"/>
        </w:rPr>
        <w:t>converge on a common downstream substrate.</w:t>
      </w:r>
      <w:r w:rsidR="00515E20">
        <w:rPr>
          <w:rFonts w:ascii="Times New Roman" w:hAnsi="Times New Roman" w:cs="Times New Roman"/>
        </w:rPr>
        <w:t xml:space="preserve"> </w:t>
      </w:r>
    </w:p>
    <w:p w14:paraId="18FF39FB" w14:textId="3AD56F25" w:rsidR="00AE3983" w:rsidRDefault="009215A3" w:rsidP="00AA1A6A">
      <w:pPr>
        <w:spacing w:line="480" w:lineRule="auto"/>
        <w:ind w:firstLine="720"/>
        <w:rPr>
          <w:rFonts w:ascii="Times New Roman" w:hAnsi="Times New Roman" w:cs="Times New Roman"/>
        </w:rPr>
      </w:pPr>
      <w:r>
        <w:rPr>
          <w:rFonts w:ascii="Times New Roman" w:hAnsi="Times New Roman" w:cs="Times New Roman"/>
        </w:rPr>
        <w:t>Using all available published data on CaMK1/4 and OGT as well as from the experiments performed in this study, w</w:t>
      </w:r>
      <w:r w:rsidR="00B63866">
        <w:rPr>
          <w:rFonts w:ascii="Times New Roman" w:hAnsi="Times New Roman" w:cs="Times New Roman"/>
        </w:rPr>
        <w:t>e have a devised a model for this non-linear genetic</w:t>
      </w:r>
      <w:r w:rsidR="00546080">
        <w:rPr>
          <w:rFonts w:ascii="Times New Roman" w:hAnsi="Times New Roman" w:cs="Times New Roman"/>
        </w:rPr>
        <w:t xml:space="preserve"> network</w:t>
      </w:r>
      <w:r w:rsidR="00B63866">
        <w:rPr>
          <w:rFonts w:ascii="Times New Roman" w:hAnsi="Times New Roman" w:cs="Times New Roman"/>
        </w:rPr>
        <w:t xml:space="preserve"> </w:t>
      </w:r>
      <w:r w:rsidR="00340945">
        <w:rPr>
          <w:rFonts w:ascii="Times New Roman" w:hAnsi="Times New Roman" w:cs="Times New Roman"/>
        </w:rPr>
        <w:t xml:space="preserve">in </w:t>
      </w:r>
      <w:r w:rsidR="00340945" w:rsidRPr="0022520A">
        <w:rPr>
          <w:rFonts w:ascii="Times New Roman" w:hAnsi="Times New Roman" w:cs="Times New Roman"/>
          <w:i/>
        </w:rPr>
        <w:t>C. elegans</w:t>
      </w:r>
      <w:r w:rsidR="00340945">
        <w:rPr>
          <w:rFonts w:ascii="Times New Roman" w:hAnsi="Times New Roman" w:cs="Times New Roman"/>
        </w:rPr>
        <w:t xml:space="preserve"> </w:t>
      </w:r>
      <w:r w:rsidR="00B63866">
        <w:rPr>
          <w:rFonts w:ascii="Times New Roman" w:hAnsi="Times New Roman" w:cs="Times New Roman"/>
        </w:rPr>
        <w:t>(Fig. 7).</w:t>
      </w:r>
      <w:r w:rsidR="00AE3983">
        <w:rPr>
          <w:rFonts w:ascii="Times New Roman" w:hAnsi="Times New Roman" w:cs="Times New Roman"/>
        </w:rPr>
        <w:t xml:space="preserve"> Biochemical studies, outside of the scope of this work</w:t>
      </w:r>
      <w:r w:rsidR="00430DD1">
        <w:rPr>
          <w:rFonts w:ascii="Times New Roman" w:hAnsi="Times New Roman" w:cs="Times New Roman"/>
        </w:rPr>
        <w:t>,</w:t>
      </w:r>
      <w:r w:rsidR="00AE3983">
        <w:rPr>
          <w:rFonts w:ascii="Times New Roman" w:hAnsi="Times New Roman" w:cs="Times New Roman"/>
        </w:rPr>
        <w:t xml:space="preserve"> will be required to validate this hypothesis.</w:t>
      </w:r>
    </w:p>
    <w:p w14:paraId="12600104" w14:textId="2915A46D" w:rsidR="000B6698" w:rsidRDefault="00ED75E9" w:rsidP="00BA5236">
      <w:pPr>
        <w:spacing w:line="480" w:lineRule="auto"/>
        <w:ind w:firstLine="720"/>
        <w:rPr>
          <w:rFonts w:ascii="Times New Roman" w:hAnsi="Times New Roman" w:cs="Times New Roman"/>
        </w:rPr>
      </w:pPr>
      <w:r>
        <w:rPr>
          <w:rFonts w:ascii="Times New Roman" w:hAnsi="Times New Roman" w:cs="Times New Roman"/>
        </w:rPr>
        <w:t>Lastly</w:t>
      </w:r>
      <w:r w:rsidR="000B6698">
        <w:rPr>
          <w:rFonts w:ascii="Times New Roman" w:hAnsi="Times New Roman" w:cs="Times New Roman"/>
        </w:rPr>
        <w:t xml:space="preserve">, our findings identify the first proteins </w:t>
      </w:r>
      <w:r w:rsidR="0069245E">
        <w:rPr>
          <w:rFonts w:ascii="Times New Roman" w:hAnsi="Times New Roman" w:cs="Times New Roman"/>
        </w:rPr>
        <w:t xml:space="preserve">that </w:t>
      </w:r>
      <w:r w:rsidR="000B6698">
        <w:rPr>
          <w:rFonts w:ascii="Times New Roman" w:hAnsi="Times New Roman" w:cs="Times New Roman"/>
        </w:rPr>
        <w:t xml:space="preserve">specifically regulate habituation at a 60s ISI: CMK-1 and OGT-1. </w:t>
      </w:r>
      <w:r w:rsidR="00C634BC">
        <w:rPr>
          <w:rFonts w:ascii="Times New Roman" w:hAnsi="Times New Roman" w:cs="Times New Roman"/>
        </w:rPr>
        <w:t xml:space="preserve">Early detailed parametric studies of </w:t>
      </w:r>
      <w:r w:rsidR="00C634BC" w:rsidRPr="00C634BC">
        <w:rPr>
          <w:rFonts w:ascii="Times New Roman" w:hAnsi="Times New Roman" w:cs="Times New Roman"/>
          <w:i/>
        </w:rPr>
        <w:t>C. elegans</w:t>
      </w:r>
      <w:r w:rsidR="00C634BC">
        <w:rPr>
          <w:rFonts w:ascii="Times New Roman" w:hAnsi="Times New Roman" w:cs="Times New Roman"/>
        </w:rPr>
        <w:t xml:space="preserve"> mechanosensory habituation </w:t>
      </w:r>
      <w:r w:rsidR="00F32608">
        <w:rPr>
          <w:rFonts w:ascii="Times New Roman" w:hAnsi="Times New Roman" w:cs="Times New Roman"/>
        </w:rPr>
        <w:t xml:space="preserve">found that the rate and asymptotic level of habituation differed depending on what ISI stimuli were presented; mechanosensory stimuli which were presented at a 10s ISI resulted in faster and deeper habituation than stimuli presented at a 60s ISI </w:t>
      </w:r>
      <w:r w:rsidR="00F32608">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&lt;EndNote&gt;&lt;Cite&gt;&lt;Author&gt;Rankin&lt;/Author&gt;&lt;Year&gt;1992&lt;/Year&gt;&lt;RecNum&gt;311&lt;/RecNum&gt;&lt;DisplayText&gt;(20)&lt;/DisplayText&gt;&lt;record&gt;&lt;rec-number&gt;311&lt;/rec-number&gt;&lt;foreign-keys&gt;&lt;key app="EN" db-id="saewtxppa2099pe9v23pvv22rdafddz0fexw" timestamp="0"&gt;311&lt;/key&gt;&lt;/foreign-keys&gt;&lt;ref-type name="Journal Article"&gt;17&lt;/ref-type&gt;&lt;contributors&gt;&lt;authors&gt;&lt;author&gt;Rankin, C.&lt;/author&gt;&lt;author&gt;Broster, B. S.&lt;/author&gt;&lt;/authors&gt;&lt;/contributors&gt;&lt;auth-address&gt;University of British Columbia, Vancouver, Canada.&lt;/auth-address&gt;&lt;titles&gt;&lt;title&gt;Factors affecting habituation and recovery from habituation in the nematode Caenorhabditis elegans&lt;/title&gt;&lt;secondary-title&gt;Behav Neurosci&lt;/secondary-title&gt;&lt;/titles&gt;&lt;pages&gt;239-49&lt;/pages&gt;&lt;volume&gt;106&lt;/volume&gt;&lt;number&gt;2&lt;/number&gt;&lt;keywords&gt;&lt;keyword&gt;Association Learning&lt;/keyword&gt;&lt;keyword&gt;Reflex&lt;/keyword&gt;&lt;keyword&gt;Reaction Time&lt;/keyword&gt;&lt;keyword&gt;Arousal&lt;/keyword&gt;&lt;keyword&gt;Animals&lt;/keyword&gt;&lt;keyword&gt;Habituation: Psychophysiologic&lt;/keyword&gt;&lt;keyword&gt;Mental Recall&lt;/keyword&gt;&lt;keyword&gt;Caenorhabditis&lt;/keyword&gt;&lt;/keywords&gt;&lt;dates&gt;&lt;year&gt;1992&lt;/year&gt;&lt;pub-dates&gt;&lt;date&gt;Apr 1&lt;/date&gt;&lt;/pub-dates&gt;&lt;/dates&gt;&lt;accession-num&gt;1590951&lt;/accession-num&gt;&lt;label&gt;p00193&lt;/label&gt;&lt;urls&gt;&lt;related-urls&gt;&lt;url&gt;http://www.ncbi.nlm.nih.gov/entrez/query.fcgi?db=pubmed&amp;amp;cmd=Retrieve&amp;amp;dopt=AbstractPlus&amp;amp;list_uids=1590951&lt;/url&gt;&lt;/related-urls&gt;&lt;/urls&gt;&lt;custom3&gt;papers://8AA0C3BD-21D4-4EC8-9C40-6941FFCC2A03/Paper/p193&lt;/custom3&gt;&lt;language&gt;eng&lt;/language&gt;&lt;/record&gt;&lt;/Cite&gt;&lt;/EndNote&gt;</w:instrText>
      </w:r>
      <w:r w:rsidR="00F32608">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w:t>
      </w:r>
      <w:r w:rsidR="00F32608">
        <w:rPr>
          <w:rFonts w:ascii="Times New Roman" w:hAnsi="Times New Roman" w:cs="Times New Roman"/>
        </w:rPr>
        <w:fldChar w:fldCharType="end"/>
      </w:r>
      <w:r w:rsidR="00F32608">
        <w:rPr>
          <w:rFonts w:ascii="Times New Roman" w:hAnsi="Times New Roman" w:cs="Times New Roman"/>
        </w:rPr>
        <w:t xml:space="preserve">. These experiments led to the hypothesis that habituation at different ISIs may recruit/require different molecular mechanisms. </w:t>
      </w:r>
      <w:r w:rsidR="00BE0072">
        <w:rPr>
          <w:rFonts w:ascii="Times New Roman" w:hAnsi="Times New Roman" w:cs="Times New Roman"/>
        </w:rPr>
        <w:t xml:space="preserve">Our findings that </w:t>
      </w:r>
      <w:r w:rsidR="00BE0072" w:rsidRPr="00C9296A">
        <w:rPr>
          <w:rFonts w:ascii="Times New Roman" w:hAnsi="Times New Roman" w:cs="Times New Roman"/>
          <w:i/>
        </w:rPr>
        <w:t>cmk-1</w:t>
      </w:r>
      <w:r w:rsidR="00BE0072">
        <w:rPr>
          <w:rFonts w:ascii="Times New Roman" w:hAnsi="Times New Roman" w:cs="Times New Roman"/>
        </w:rPr>
        <w:t xml:space="preserve"> and </w:t>
      </w:r>
      <w:r w:rsidR="00BE0072" w:rsidRPr="00C9296A">
        <w:rPr>
          <w:rFonts w:ascii="Times New Roman" w:hAnsi="Times New Roman" w:cs="Times New Roman"/>
          <w:i/>
        </w:rPr>
        <w:t>ogt-1</w:t>
      </w:r>
      <w:r w:rsidR="00BE0072">
        <w:rPr>
          <w:rFonts w:ascii="Times New Roman" w:hAnsi="Times New Roman" w:cs="Times New Roman"/>
        </w:rPr>
        <w:t xml:space="preserve"> are required specifically for habituation at a 60s ISI and not at a 10s ISI are the first published evidence to support this hypothesis. </w:t>
      </w:r>
    </w:p>
    <w:p w14:paraId="0813BE17" w14:textId="3E51B61A" w:rsidR="003F2C71" w:rsidRPr="007C269C" w:rsidRDefault="007675B7" w:rsidP="007675B7">
      <w:pPr>
        <w:spacing w:line="480" w:lineRule="auto"/>
        <w:ind w:firstLine="720"/>
        <w:rPr>
          <w:rFonts w:ascii="Times New Roman" w:hAnsi="Times New Roman" w:cs="Times New Roman"/>
        </w:rPr>
      </w:pPr>
      <w:r w:rsidRPr="007C269C">
        <w:rPr>
          <w:rFonts w:ascii="Times New Roman" w:hAnsi="Times New Roman" w:cs="Times New Roman"/>
        </w:rPr>
        <w:t>In conclusion,</w:t>
      </w:r>
      <w:r w:rsidRPr="007C269C">
        <w:rPr>
          <w:rFonts w:ascii="Times New Roman" w:hAnsi="Times New Roman" w:cs="Times New Roman"/>
          <w:color w:val="101010"/>
        </w:rPr>
        <w:t xml:space="preserve"> o</w:t>
      </w:r>
      <w:r w:rsidR="003F2C71" w:rsidRPr="007C269C">
        <w:rPr>
          <w:rFonts w:ascii="Times New Roman" w:hAnsi="Times New Roman" w:cs="Times New Roman"/>
          <w:color w:val="101010"/>
        </w:rPr>
        <w:t xml:space="preserve">ur results provide the first </w:t>
      </w:r>
      <w:r w:rsidR="003F2C71" w:rsidRPr="007C269C">
        <w:rPr>
          <w:rFonts w:ascii="Times New Roman" w:hAnsi="Times New Roman" w:cs="Times New Roman"/>
          <w:i/>
          <w:color w:val="101010"/>
        </w:rPr>
        <w:t xml:space="preserve">in vivo </w:t>
      </w:r>
      <w:r w:rsidR="003F2C71" w:rsidRPr="007C269C">
        <w:rPr>
          <w:rFonts w:ascii="Times New Roman" w:hAnsi="Times New Roman" w:cs="Times New Roman"/>
          <w:color w:val="101010"/>
        </w:rPr>
        <w:t>evidence of a role for CaMK and O-GlcN</w:t>
      </w:r>
      <w:r w:rsidR="002128BC">
        <w:rPr>
          <w:rFonts w:ascii="Times New Roman" w:hAnsi="Times New Roman" w:cs="Times New Roman"/>
          <w:color w:val="101010"/>
        </w:rPr>
        <w:t>A</w:t>
      </w:r>
      <w:r w:rsidR="003F2C71" w:rsidRPr="007C269C">
        <w:rPr>
          <w:rFonts w:ascii="Times New Roman" w:hAnsi="Times New Roman" w:cs="Times New Roman"/>
          <w:color w:val="101010"/>
        </w:rPr>
        <w:t>c</w:t>
      </w:r>
      <w:r w:rsidR="003F2C71" w:rsidRPr="007C269C">
        <w:rPr>
          <w:rFonts w:ascii="Times New Roman" w:hAnsi="Times New Roman" w:cs="Times New Roman"/>
        </w:rPr>
        <w:t xml:space="preserve"> </w:t>
      </w:r>
      <w:r w:rsidR="003F2C71" w:rsidRPr="007C269C">
        <w:rPr>
          <w:rFonts w:ascii="Times New Roman" w:hAnsi="Times New Roman" w:cs="Times New Roman"/>
          <w:color w:val="101010"/>
        </w:rPr>
        <w:t>post-translational modification in</w:t>
      </w:r>
      <w:r w:rsidR="008A4998">
        <w:rPr>
          <w:rFonts w:ascii="Times New Roman" w:hAnsi="Times New Roman" w:cs="Times New Roman"/>
          <w:color w:val="101010"/>
        </w:rPr>
        <w:t xml:space="preserve"> </w:t>
      </w:r>
      <w:r w:rsidR="00B32F33">
        <w:rPr>
          <w:rFonts w:ascii="Times New Roman" w:hAnsi="Times New Roman" w:cs="Times New Roman"/>
          <w:color w:val="101010"/>
        </w:rPr>
        <w:t>responding to mechanosensory stimuli</w:t>
      </w:r>
      <w:r w:rsidR="008A4998">
        <w:rPr>
          <w:rFonts w:ascii="Times New Roman" w:hAnsi="Times New Roman" w:cs="Times New Roman"/>
          <w:color w:val="101010"/>
        </w:rPr>
        <w:t xml:space="preserve"> and</w:t>
      </w:r>
      <w:r w:rsidR="003F2C71" w:rsidRPr="007C269C">
        <w:rPr>
          <w:rFonts w:ascii="Times New Roman" w:hAnsi="Times New Roman" w:cs="Times New Roman"/>
          <w:color w:val="101010"/>
        </w:rPr>
        <w:t xml:space="preserve"> learning. Our findings </w:t>
      </w:r>
      <w:r w:rsidR="003F2C71" w:rsidRPr="007C269C">
        <w:rPr>
          <w:rFonts w:ascii="Times New Roman" w:hAnsi="Times New Roman" w:cs="Times New Roman"/>
          <w:bCs/>
          <w:iCs/>
          <w:color w:val="101010"/>
        </w:rPr>
        <w:t>will help draw much-needed attention to a common form of post-translational modification</w:t>
      </w:r>
      <w:r w:rsidR="003F2C71" w:rsidRPr="007C269C">
        <w:rPr>
          <w:rFonts w:ascii="Times New Roman" w:hAnsi="Times New Roman" w:cs="Times New Roman"/>
          <w:b/>
          <w:bCs/>
          <w:i/>
          <w:iCs/>
          <w:color w:val="101010"/>
        </w:rPr>
        <w:t xml:space="preserve"> </w:t>
      </w:r>
      <w:r w:rsidR="003F2C71" w:rsidRPr="007C269C">
        <w:rPr>
          <w:rFonts w:ascii="Times New Roman" w:hAnsi="Times New Roman" w:cs="Times New Roman"/>
          <w:color w:val="101010"/>
        </w:rPr>
        <w:t xml:space="preserve">that is required for </w:t>
      </w:r>
      <w:r w:rsidR="000677CA" w:rsidRPr="004D7E2E">
        <w:rPr>
          <w:rFonts w:ascii="Times New Roman" w:hAnsi="Times New Roman" w:cs="Times New Roman"/>
          <w:color w:val="101010"/>
        </w:rPr>
        <w:t>mechanosens</w:t>
      </w:r>
      <w:r w:rsidR="004D7E2E">
        <w:rPr>
          <w:rFonts w:ascii="Times New Roman" w:hAnsi="Times New Roman" w:cs="Times New Roman"/>
          <w:color w:val="101010"/>
        </w:rPr>
        <w:t xml:space="preserve">ory responding </w:t>
      </w:r>
      <w:r w:rsidR="000677CA">
        <w:rPr>
          <w:rFonts w:ascii="Times New Roman" w:hAnsi="Times New Roman" w:cs="Times New Roman"/>
          <w:color w:val="101010"/>
        </w:rPr>
        <w:t xml:space="preserve">and </w:t>
      </w:r>
      <w:r w:rsidR="00FE2815">
        <w:rPr>
          <w:rFonts w:ascii="Times New Roman" w:hAnsi="Times New Roman" w:cs="Times New Roman"/>
          <w:color w:val="101010"/>
        </w:rPr>
        <w:t xml:space="preserve">learning, </w:t>
      </w:r>
      <w:r w:rsidR="000677CA">
        <w:rPr>
          <w:rFonts w:ascii="Times New Roman" w:hAnsi="Times New Roman" w:cs="Times New Roman"/>
          <w:color w:val="101010"/>
        </w:rPr>
        <w:t xml:space="preserve">two </w:t>
      </w:r>
      <w:r w:rsidR="003F2C71" w:rsidRPr="007C269C">
        <w:rPr>
          <w:rFonts w:ascii="Times New Roman" w:hAnsi="Times New Roman" w:cs="Times New Roman"/>
          <w:color w:val="101010"/>
        </w:rPr>
        <w:t>fundamental biological process</w:t>
      </w:r>
      <w:r w:rsidR="002030E9">
        <w:rPr>
          <w:rFonts w:ascii="Times New Roman" w:hAnsi="Times New Roman" w:cs="Times New Roman"/>
          <w:color w:val="101010"/>
        </w:rPr>
        <w:t>es</w:t>
      </w:r>
      <w:r w:rsidR="003F2C71" w:rsidRPr="007C269C">
        <w:rPr>
          <w:rFonts w:ascii="Times New Roman" w:hAnsi="Times New Roman" w:cs="Times New Roman"/>
          <w:color w:val="101010"/>
        </w:rPr>
        <w:t xml:space="preserve"> present in all animals.</w:t>
      </w:r>
    </w:p>
    <w:p w14:paraId="78701E57" w14:textId="77777777" w:rsidR="00FD581C" w:rsidRPr="007C269C" w:rsidRDefault="00FD581C" w:rsidP="00B201DA">
      <w:pPr>
        <w:spacing w:line="480" w:lineRule="auto"/>
        <w:rPr>
          <w:rFonts w:ascii="Times New Roman" w:hAnsi="Times New Roman" w:cs="Times New Roman"/>
        </w:rPr>
      </w:pPr>
    </w:p>
    <w:p w14:paraId="0048F355" w14:textId="77777777" w:rsidR="00517FBF" w:rsidRDefault="00BB79B7" w:rsidP="00EE173A">
      <w:pPr>
        <w:spacing w:line="480" w:lineRule="auto"/>
        <w:rPr>
          <w:rFonts w:ascii="Times New Roman" w:hAnsi="Times New Roman" w:cs="Times New Roman"/>
          <w:i/>
        </w:rPr>
      </w:pPr>
      <w:r w:rsidRPr="007C269C">
        <w:rPr>
          <w:rFonts w:ascii="Times New Roman" w:hAnsi="Times New Roman" w:cs="Times New Roman"/>
          <w:b/>
        </w:rPr>
        <w:t>Methods</w:t>
      </w:r>
      <w:bookmarkStart w:id="300" w:name="_Toc194390668"/>
      <w:r w:rsidR="007B1D2C" w:rsidRPr="007C269C">
        <w:rPr>
          <w:rFonts w:ascii="Times New Roman" w:hAnsi="Times New Roman" w:cs="Times New Roman"/>
        </w:rPr>
        <w:t xml:space="preserve"> </w:t>
      </w:r>
      <w:r w:rsidR="007B1D2C" w:rsidRPr="007C269C">
        <w:rPr>
          <w:rFonts w:ascii="Times New Roman" w:hAnsi="Times New Roman" w:cs="Times New Roman"/>
        </w:rPr>
        <w:br/>
      </w:r>
      <w:r w:rsidR="007B1D2C" w:rsidRPr="007C269C">
        <w:rPr>
          <w:rFonts w:ascii="Times New Roman" w:hAnsi="Times New Roman" w:cs="Times New Roman"/>
          <w:i/>
        </w:rPr>
        <w:t>Strains and maintenance</w:t>
      </w:r>
      <w:bookmarkEnd w:id="300"/>
      <w:r w:rsidR="007B1D2C" w:rsidRPr="007C269C">
        <w:rPr>
          <w:rFonts w:ascii="Times New Roman" w:hAnsi="Times New Roman" w:cs="Times New Roman"/>
          <w:i/>
        </w:rPr>
        <w:t xml:space="preserve">. </w:t>
      </w:r>
      <w:r w:rsidR="007B1D2C" w:rsidRPr="007C269C">
        <w:rPr>
          <w:rFonts w:ascii="Times New Roman" w:hAnsi="Times New Roman" w:cs="Times New Roman"/>
        </w:rPr>
        <w:t xml:space="preserve">Worms were cultured on Nematode Growth Medium (NGM) seeded with </w:t>
      </w:r>
      <w:r w:rsidR="007B1D2C" w:rsidRPr="007C269C">
        <w:rPr>
          <w:rFonts w:ascii="Times New Roman" w:hAnsi="Times New Roman" w:cs="Times New Roman"/>
          <w:i/>
        </w:rPr>
        <w:t>Escherichia coli</w:t>
      </w:r>
      <w:r w:rsidR="007B1D2C" w:rsidRPr="007C269C">
        <w:rPr>
          <w:rFonts w:ascii="Times New Roman" w:hAnsi="Times New Roman" w:cs="Times New Roman"/>
        </w:rPr>
        <w:t xml:space="preserve"> (OP50) as described previously</w:t>
      </w:r>
      <w:r w:rsidR="00306A37" w:rsidRPr="007C269C">
        <w:rPr>
          <w:rFonts w:ascii="Times New Roman" w:hAnsi="Times New Roman" w:cs="Times New Roman"/>
        </w:rPr>
        <w:fldChar w:fldCharType="begin"/>
      </w:r>
      <w:r w:rsidR="003E31FE">
        <w:rPr>
          <w:rFonts w:ascii="Times New Roman" w:hAnsi="Times New Roman" w:cs="Times New Roman"/>
        </w:rPr>
        <w:instrText xml:space="preserve"> ADDIN EN.CITE &lt;EndNote&gt;&lt;Cite&gt;&lt;Author&gt;Brenner&lt;/Author&gt;&lt;Year&gt;1974&lt;/Year&gt;&lt;RecNum&gt;482&lt;/RecNum&gt;&lt;DisplayText&gt;(58)&lt;/DisplayText&gt;&lt;record&gt;&lt;rec-number&gt;482&lt;/rec-number&gt;&lt;foreign-keys&gt;&lt;key app="EN" db-id="saewtxppa2099pe9v23pvv22rdafddz0fexw" timestamp="0"&gt;482&lt;/key&gt;&lt;/foreign-keys&gt;&lt;ref-type name="Journal Article"&gt;17&lt;/ref-type&gt;&lt;contributors&gt;&lt;authors&gt;&lt;author&gt;Brenner, S.&lt;/author&gt;&lt;/authors&gt;&lt;/contributors&gt;&lt;titles&gt;&lt;title&gt;The genetics of Caenorhabditis elegans&lt;/title&gt;&lt;secondary-title&gt;Genetics&lt;/secondary-title&gt;&lt;/titles&gt;&lt;periodical&gt;&lt;full-title&gt;Genetics&lt;/full-title&gt;&lt;/periodical&gt;&lt;pages&gt;71-94&lt;/pages&gt;&lt;volume&gt;77&lt;/volume&gt;&lt;number&gt;1&lt;/number&gt;&lt;edition&gt;1974/05/01&lt;/edition&gt;&lt;keywords&gt;&lt;keyword&gt;Animals&lt;/keyword&gt;&lt;keyword&gt;*Chromosome Mapping&lt;/keyword&gt;&lt;keyword&gt;Crosses, Genetic&lt;/keyword&gt;&lt;keyword&gt;Female&lt;/keyword&gt;&lt;keyword&gt;Genes, Lethal&lt;/keyword&gt;&lt;keyword&gt;Genetic Complementation Test&lt;/keyword&gt;&lt;keyword&gt;Genetics, Behavioral&lt;/keyword&gt;&lt;keyword&gt;Linkage (Genetics)&lt;/keyword&gt;&lt;keyword&gt;Male&lt;/keyword&gt;&lt;keyword&gt;Mesylates/pharmacology&lt;/keyword&gt;&lt;keyword&gt;Movement&lt;/keyword&gt;&lt;keyword&gt;*Mutation&lt;/keyword&gt;&lt;keyword&gt;*Nematoda/drug effects/physiology&lt;/keyword&gt;&lt;keyword&gt;Nervous System Physiological Phenomena&lt;/keyword&gt;&lt;keyword&gt;Phenotype&lt;/keyword&gt;&lt;keyword&gt;Recombination, Genetic&lt;/keyword&gt;&lt;keyword&gt;Reproduction&lt;/keyword&gt;&lt;keyword&gt;Sex Chromosomes&lt;/keyword&gt;&lt;/keywords&gt;&lt;dates&gt;&lt;year&gt;1974&lt;/year&gt;&lt;pub-dates&gt;&lt;date&gt;May&lt;/date&gt;&lt;/pub-dates&gt;&lt;/dates&gt;&lt;isbn&gt;0016-6731 (Print)&lt;/isbn&gt;&lt;accession-num&gt;4366476&lt;/accession-num&gt;&lt;urls&gt;&lt;related-urls&gt;&lt;url&gt;http://www.ncbi.nlm.nih.gov/entrez/query.fcgi?cmd=Retrieve&amp;amp;db=PubMed&amp;amp;dopt=Citation&amp;amp;list_uids=4366476&lt;/url&gt;&lt;/related-urls&gt;&lt;/urls&gt;&lt;custom2&gt;1213120&lt;/custom2&gt;&lt;language&gt;eng&lt;/language&gt;&lt;/record&gt;&lt;/Cite&gt;&lt;/EndNote&gt;</w:instrText>
      </w:r>
      <w:r w:rsidR="00306A37" w:rsidRPr="007C269C">
        <w:rPr>
          <w:rFonts w:ascii="Times New Roman" w:hAnsi="Times New Roman" w:cs="Times New Roman"/>
        </w:rPr>
        <w:fldChar w:fldCharType="separate"/>
      </w:r>
      <w:r w:rsidR="003E31FE">
        <w:rPr>
          <w:rFonts w:ascii="Times New Roman" w:hAnsi="Times New Roman" w:cs="Times New Roman"/>
          <w:noProof/>
        </w:rPr>
        <w:t>(</w:t>
      </w:r>
      <w:hyperlink w:anchor="_ENREF_58" w:tooltip="Brenner, 1974 #482" w:history="1">
        <w:r w:rsidR="008D3F32">
          <w:rPr>
            <w:rFonts w:ascii="Times New Roman" w:hAnsi="Times New Roman" w:cs="Times New Roman"/>
            <w:noProof/>
          </w:rPr>
          <w:t>58</w:t>
        </w:r>
      </w:hyperlink>
      <w:r w:rsidR="003E31F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The following strains were obtained from the </w:t>
      </w:r>
      <w:r w:rsidR="007B1D2C" w:rsidRPr="007C269C">
        <w:rPr>
          <w:rFonts w:ascii="Times New Roman" w:hAnsi="Times New Roman" w:cs="Times New Roman"/>
          <w:i/>
        </w:rPr>
        <w:t>Caenorhabditis</w:t>
      </w:r>
      <w:r w:rsidR="007B1D2C" w:rsidRPr="007C269C">
        <w:rPr>
          <w:rFonts w:ascii="Times New Roman" w:hAnsi="Times New Roman" w:cs="Times New Roman"/>
        </w:rPr>
        <w:t xml:space="preserve"> Genetics Center (University of Minnesota, Minneapolis, MN): N2 Bristol, PY1589 </w:t>
      </w:r>
      <w:r w:rsidR="007B1D2C" w:rsidRPr="007C269C">
        <w:rPr>
          <w:rFonts w:ascii="Times New Roman" w:hAnsi="Times New Roman" w:cs="Times New Roman"/>
          <w:i/>
        </w:rPr>
        <w:t>cmk-1(oy21),</w:t>
      </w:r>
      <w:r w:rsidR="007B1D2C" w:rsidRPr="007C269C">
        <w:rPr>
          <w:rFonts w:ascii="Times New Roman" w:hAnsi="Times New Roman" w:cs="Times New Roman"/>
        </w:rPr>
        <w:t xml:space="preserve"> VC691 </w:t>
      </w:r>
      <w:r w:rsidR="007B1D2C" w:rsidRPr="007C269C">
        <w:rPr>
          <w:rFonts w:ascii="Times New Roman" w:hAnsi="Times New Roman" w:cs="Times New Roman"/>
          <w:i/>
        </w:rPr>
        <w:t>ckk-1(ok1033),</w:t>
      </w:r>
      <w:r w:rsidR="007B1D2C" w:rsidRPr="007C269C">
        <w:rPr>
          <w:rFonts w:ascii="Times New Roman" w:hAnsi="Times New Roman" w:cs="Times New Roman"/>
        </w:rPr>
        <w:t xml:space="preserve"> </w:t>
      </w:r>
      <w:r w:rsidR="007631E4">
        <w:rPr>
          <w:rFonts w:ascii="Times New Roman" w:hAnsi="Times New Roman" w:cs="Times New Roman"/>
        </w:rPr>
        <w:t xml:space="preserve">RB1468 </w:t>
      </w:r>
      <w:r w:rsidR="007631E4">
        <w:rPr>
          <w:rFonts w:ascii="Times New Roman" w:hAnsi="Times New Roman" w:cs="Times New Roman"/>
          <w:i/>
        </w:rPr>
        <w:t xml:space="preserve">dkf-2(ok1704), </w:t>
      </w:r>
      <w:r w:rsidR="007631E4">
        <w:rPr>
          <w:rFonts w:ascii="Times New Roman" w:hAnsi="Times New Roman" w:cs="Times New Roman"/>
        </w:rPr>
        <w:t xml:space="preserve">VC567 </w:t>
      </w:r>
      <w:r w:rsidR="007631E4" w:rsidRPr="00D9776D">
        <w:rPr>
          <w:rFonts w:ascii="Times New Roman" w:hAnsi="Times New Roman" w:cs="Times New Roman"/>
          <w:i/>
        </w:rPr>
        <w:t>arf-1.2(ok796)</w:t>
      </w:r>
      <w:r w:rsidR="007631E4">
        <w:rPr>
          <w:rFonts w:ascii="Times New Roman" w:hAnsi="Times New Roman" w:cs="Times New Roman"/>
        </w:rPr>
        <w:t xml:space="preserve">, VC127 </w:t>
      </w:r>
      <w:r w:rsidR="007631E4" w:rsidRPr="00D9776D">
        <w:rPr>
          <w:rFonts w:ascii="Times New Roman" w:hAnsi="Times New Roman" w:cs="Times New Roman"/>
          <w:i/>
        </w:rPr>
        <w:t>pkc-2(ok328)</w:t>
      </w:r>
      <w:r w:rsidR="007631E4">
        <w:rPr>
          <w:rFonts w:ascii="Times New Roman" w:hAnsi="Times New Roman" w:cs="Times New Roman"/>
        </w:rPr>
        <w:t xml:space="preserve">, KG532 </w:t>
      </w:r>
      <w:r w:rsidR="007631E4" w:rsidRPr="00D9776D">
        <w:rPr>
          <w:rFonts w:ascii="Times New Roman" w:hAnsi="Times New Roman" w:cs="Times New Roman"/>
          <w:i/>
        </w:rPr>
        <w:t>kin-2(ce179)</w:t>
      </w:r>
      <w:r w:rsidR="007631E4">
        <w:rPr>
          <w:rFonts w:ascii="Times New Roman" w:hAnsi="Times New Roman" w:cs="Times New Roman"/>
        </w:rPr>
        <w:t xml:space="preserve">, RB918 </w:t>
      </w:r>
      <w:r w:rsidR="007631E4" w:rsidRPr="00D9776D">
        <w:rPr>
          <w:rFonts w:ascii="Times New Roman" w:hAnsi="Times New Roman" w:cs="Times New Roman"/>
          <w:i/>
        </w:rPr>
        <w:t>acr-16(ok789)</w:t>
      </w:r>
      <w:r w:rsidR="007631E4">
        <w:rPr>
          <w:rFonts w:ascii="Times New Roman" w:hAnsi="Times New Roman" w:cs="Times New Roman"/>
        </w:rPr>
        <w:t xml:space="preserve">, </w:t>
      </w:r>
      <w:r w:rsidR="006D0C80">
        <w:rPr>
          <w:rFonts w:ascii="Times New Roman" w:hAnsi="Times New Roman" w:cs="Times New Roman"/>
        </w:rPr>
        <w:t xml:space="preserve">RB818 </w:t>
      </w:r>
      <w:r w:rsidR="006D0C80" w:rsidRPr="00D9776D">
        <w:rPr>
          <w:rFonts w:ascii="Times New Roman" w:hAnsi="Times New Roman" w:cs="Times New Roman"/>
          <w:i/>
        </w:rPr>
        <w:t>hum-1(ok634)</w:t>
      </w:r>
      <w:r w:rsidR="006D0C80">
        <w:rPr>
          <w:rFonts w:ascii="Times New Roman" w:hAnsi="Times New Roman" w:cs="Times New Roman"/>
        </w:rPr>
        <w:t xml:space="preserve">, </w:t>
      </w:r>
      <w:r w:rsidR="008C55FE">
        <w:rPr>
          <w:rFonts w:ascii="Times New Roman" w:hAnsi="Times New Roman" w:cs="Times New Roman"/>
        </w:rPr>
        <w:t xml:space="preserve">RB781 </w:t>
      </w:r>
      <w:r w:rsidR="008C55FE" w:rsidRPr="00053647">
        <w:rPr>
          <w:rFonts w:ascii="Times New Roman" w:hAnsi="Times New Roman" w:cs="Times New Roman"/>
          <w:i/>
        </w:rPr>
        <w:t>pkc-1(ok563)</w:t>
      </w:r>
      <w:r w:rsidR="008C55FE">
        <w:rPr>
          <w:rFonts w:ascii="Times New Roman" w:hAnsi="Times New Roman" w:cs="Times New Roman"/>
        </w:rPr>
        <w:t xml:space="preserve">, </w:t>
      </w:r>
      <w:r w:rsidR="00EE173A">
        <w:rPr>
          <w:rFonts w:ascii="Times New Roman" w:hAnsi="Times New Roman" w:cs="Times New Roman"/>
        </w:rPr>
        <w:t xml:space="preserve">RB1447 </w:t>
      </w:r>
      <w:r w:rsidR="00EE173A" w:rsidRPr="00053647">
        <w:rPr>
          <w:rFonts w:ascii="Times New Roman" w:hAnsi="Times New Roman" w:cs="Times New Roman"/>
          <w:i/>
        </w:rPr>
        <w:t>chd-3(ok1651)</w:t>
      </w:r>
      <w:r w:rsidR="00EE173A">
        <w:rPr>
          <w:rFonts w:ascii="Times New Roman" w:hAnsi="Times New Roman" w:cs="Times New Roman"/>
        </w:rPr>
        <w:t>,</w:t>
      </w:r>
      <w:r w:rsidR="00DF2BA5">
        <w:rPr>
          <w:rFonts w:ascii="Times New Roman" w:hAnsi="Times New Roman" w:cs="Times New Roman"/>
        </w:rPr>
        <w:t xml:space="preserve"> RB830 </w:t>
      </w:r>
      <w:r w:rsidR="00DF2BA5" w:rsidRPr="00053647">
        <w:rPr>
          <w:rFonts w:ascii="Times New Roman" w:hAnsi="Times New Roman" w:cs="Times New Roman"/>
          <w:i/>
        </w:rPr>
        <w:t>epac-1(ok655)</w:t>
      </w:r>
      <w:r w:rsidR="00DF2BA5">
        <w:rPr>
          <w:rFonts w:ascii="Times New Roman" w:hAnsi="Times New Roman" w:cs="Times New Roman"/>
        </w:rPr>
        <w:t xml:space="preserve">, HA865 </w:t>
      </w:r>
      <w:r w:rsidR="00DF2BA5" w:rsidRPr="00053647">
        <w:rPr>
          <w:rFonts w:ascii="Times New Roman" w:hAnsi="Times New Roman" w:cs="Times New Roman"/>
          <w:i/>
        </w:rPr>
        <w:t>grk-2(rt97)</w:t>
      </w:r>
      <w:r w:rsidR="00DF2BA5">
        <w:rPr>
          <w:rFonts w:ascii="Times New Roman" w:hAnsi="Times New Roman" w:cs="Times New Roman"/>
        </w:rPr>
        <w:t xml:space="preserve">, </w:t>
      </w:r>
      <w:r w:rsidR="009939EC">
        <w:rPr>
          <w:rFonts w:ascii="Times New Roman" w:hAnsi="Times New Roman" w:cs="Times New Roman"/>
        </w:rPr>
        <w:t xml:space="preserve">NW1700 </w:t>
      </w:r>
      <w:r w:rsidR="009939EC" w:rsidRPr="00053647">
        <w:rPr>
          <w:rFonts w:ascii="Times New Roman" w:hAnsi="Times New Roman" w:cs="Times New Roman"/>
          <w:i/>
        </w:rPr>
        <w:t>plx-2(ev773)</w:t>
      </w:r>
      <w:r w:rsidR="009939EC" w:rsidRPr="009939EC">
        <w:rPr>
          <w:rFonts w:ascii="Times New Roman" w:hAnsi="Times New Roman" w:cs="Times New Roman"/>
        </w:rPr>
        <w:t xml:space="preserve">; </w:t>
      </w:r>
      <w:r w:rsidR="009939EC" w:rsidRPr="00053647">
        <w:rPr>
          <w:rFonts w:ascii="Times New Roman" w:hAnsi="Times New Roman" w:cs="Times New Roman"/>
          <w:i/>
        </w:rPr>
        <w:t>him-5(e1490)</w:t>
      </w:r>
      <w:r w:rsidR="009939EC">
        <w:rPr>
          <w:rFonts w:ascii="Times New Roman" w:hAnsi="Times New Roman" w:cs="Times New Roman"/>
        </w:rPr>
        <w:t xml:space="preserve">, PR678 </w:t>
      </w:r>
      <w:r w:rsidR="009939EC" w:rsidRPr="00053647">
        <w:rPr>
          <w:rFonts w:ascii="Times New Roman" w:hAnsi="Times New Roman" w:cs="Times New Roman"/>
          <w:i/>
        </w:rPr>
        <w:t>tax-4(p678)</w:t>
      </w:r>
      <w:r w:rsidR="009939EC">
        <w:rPr>
          <w:rFonts w:ascii="Times New Roman" w:hAnsi="Times New Roman" w:cs="Times New Roman"/>
        </w:rPr>
        <w:t xml:space="preserve">, KG744 </w:t>
      </w:r>
      <w:r w:rsidR="009939EC" w:rsidRPr="00053647">
        <w:rPr>
          <w:rFonts w:ascii="Times New Roman" w:hAnsi="Times New Roman" w:cs="Times New Roman"/>
          <w:i/>
        </w:rPr>
        <w:t>pde-4(ce268)</w:t>
      </w:r>
      <w:r w:rsidR="009939EC">
        <w:rPr>
          <w:rFonts w:ascii="Times New Roman" w:hAnsi="Times New Roman" w:cs="Times New Roman"/>
        </w:rPr>
        <w:t>,</w:t>
      </w:r>
      <w:r w:rsidR="00CA0D4D">
        <w:rPr>
          <w:rFonts w:ascii="Times New Roman" w:hAnsi="Times New Roman" w:cs="Times New Roman"/>
        </w:rPr>
        <w:t xml:space="preserve"> RB758 </w:t>
      </w:r>
      <w:r w:rsidR="00CA0D4D" w:rsidRPr="00053647">
        <w:rPr>
          <w:rFonts w:ascii="Times New Roman" w:hAnsi="Times New Roman" w:cs="Times New Roman"/>
          <w:i/>
        </w:rPr>
        <w:t>hda-4(ok518)</w:t>
      </w:r>
      <w:r w:rsidR="00CA0D4D">
        <w:rPr>
          <w:rFonts w:ascii="Times New Roman" w:hAnsi="Times New Roman" w:cs="Times New Roman"/>
        </w:rPr>
        <w:t xml:space="preserve">, RB1625 </w:t>
      </w:r>
      <w:r w:rsidR="00CA0D4D" w:rsidRPr="00053647">
        <w:rPr>
          <w:rFonts w:ascii="Times New Roman" w:hAnsi="Times New Roman" w:cs="Times New Roman"/>
          <w:i/>
        </w:rPr>
        <w:t>par-1(ok2001)</w:t>
      </w:r>
      <w:r w:rsidR="00CA0D4D">
        <w:rPr>
          <w:rFonts w:ascii="Times New Roman" w:hAnsi="Times New Roman" w:cs="Times New Roman"/>
        </w:rPr>
        <w:t xml:space="preserve">, DA596 </w:t>
      </w:r>
      <w:r w:rsidR="00CA0D4D" w:rsidRPr="00053647">
        <w:rPr>
          <w:rFonts w:ascii="Times New Roman" w:hAnsi="Times New Roman" w:cs="Times New Roman"/>
          <w:i/>
        </w:rPr>
        <w:t>snt-1(ad596)</w:t>
      </w:r>
      <w:r w:rsidR="00CA0D4D">
        <w:rPr>
          <w:rFonts w:ascii="Times New Roman" w:hAnsi="Times New Roman" w:cs="Times New Roman"/>
        </w:rPr>
        <w:t xml:space="preserve">, </w:t>
      </w:r>
      <w:r w:rsidR="00EE5955">
        <w:rPr>
          <w:rFonts w:ascii="Times New Roman" w:hAnsi="Times New Roman" w:cs="Times New Roman"/>
        </w:rPr>
        <w:t xml:space="preserve">XA406 </w:t>
      </w:r>
      <w:r w:rsidR="00EE5955" w:rsidRPr="00053647">
        <w:rPr>
          <w:rFonts w:ascii="Times New Roman" w:hAnsi="Times New Roman" w:cs="Times New Roman"/>
          <w:i/>
        </w:rPr>
        <w:t>ncs-1(qa406)</w:t>
      </w:r>
      <w:r w:rsidR="00EE5955">
        <w:rPr>
          <w:rFonts w:ascii="Times New Roman" w:hAnsi="Times New Roman" w:cs="Times New Roman"/>
        </w:rPr>
        <w:t xml:space="preserve">, CB109 </w:t>
      </w:r>
      <w:r w:rsidR="00EE5955" w:rsidRPr="00053647">
        <w:rPr>
          <w:rFonts w:ascii="Times New Roman" w:hAnsi="Times New Roman" w:cs="Times New Roman"/>
          <w:i/>
        </w:rPr>
        <w:t>unc-16(e109)</w:t>
      </w:r>
      <w:r w:rsidR="00054A9E">
        <w:rPr>
          <w:rFonts w:ascii="Times New Roman" w:hAnsi="Times New Roman" w:cs="Times New Roman"/>
        </w:rPr>
        <w:t>,</w:t>
      </w:r>
      <w:r w:rsidR="00EE5955">
        <w:rPr>
          <w:rFonts w:ascii="Times New Roman" w:hAnsi="Times New Roman" w:cs="Times New Roman"/>
        </w:rPr>
        <w:t xml:space="preserve"> RB653 </w:t>
      </w:r>
      <w:r w:rsidR="00EE5955" w:rsidRPr="00053647">
        <w:rPr>
          <w:rFonts w:ascii="Times New Roman" w:hAnsi="Times New Roman" w:cs="Times New Roman"/>
          <w:i/>
        </w:rPr>
        <w:t>ogt-1(ok430)</w:t>
      </w:r>
      <w:r w:rsidR="00054A9E">
        <w:rPr>
          <w:rFonts w:ascii="Times New Roman" w:hAnsi="Times New Roman" w:cs="Times New Roman"/>
        </w:rPr>
        <w:t xml:space="preserve">, </w:t>
      </w:r>
      <w:r w:rsidR="00905EE0">
        <w:rPr>
          <w:rFonts w:ascii="Times New Roman" w:hAnsi="Times New Roman" w:cs="Times New Roman"/>
        </w:rPr>
        <w:t xml:space="preserve">BC10002 </w:t>
      </w:r>
      <w:r w:rsidR="00905EE0" w:rsidRPr="0022520A">
        <w:rPr>
          <w:rFonts w:ascii="Times New Roman" w:hAnsi="Times New Roman" w:cs="Times New Roman"/>
          <w:i/>
        </w:rPr>
        <w:t xml:space="preserve">dpy-5(e907) </w:t>
      </w:r>
      <w:r w:rsidR="00054A9E">
        <w:rPr>
          <w:rFonts w:ascii="Times New Roman" w:hAnsi="Times New Roman" w:cs="Times New Roman"/>
        </w:rPr>
        <w:t>and VC40557</w:t>
      </w:r>
      <w:r w:rsidR="007F6051">
        <w:rPr>
          <w:rFonts w:ascii="Times New Roman" w:hAnsi="Times New Roman" w:cs="Times New Roman"/>
        </w:rPr>
        <w:t xml:space="preserve"> (which harbors </w:t>
      </w:r>
      <w:r w:rsidR="007F6051" w:rsidRPr="007F6051">
        <w:rPr>
          <w:rFonts w:ascii="Times New Roman" w:hAnsi="Times New Roman" w:cs="Times New Roman"/>
          <w:i/>
        </w:rPr>
        <w:t>cmk-1(gk691866)</w:t>
      </w:r>
      <w:r w:rsidR="007F6051">
        <w:rPr>
          <w:rFonts w:ascii="Times New Roman" w:hAnsi="Times New Roman" w:cs="Times New Roman"/>
        </w:rPr>
        <w:t xml:space="preserve"> among many other mutations</w:t>
      </w:r>
      <w:r w:rsidR="00C1049E">
        <w:rPr>
          <w:rFonts w:ascii="Times New Roman" w:hAnsi="Times New Roman" w:cs="Times New Roman"/>
        </w:rPr>
        <w:t xml:space="preserve"> </w:t>
      </w:r>
      <w:r w:rsidR="00C1049E">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&lt;EndNote&gt;&lt;Cite&gt;&lt;Author&gt;Thompson&lt;/Author&gt;&lt;Year&gt;2013&lt;/Year&gt;&lt;RecNum&gt;1471&lt;/RecNum&gt;&lt;DisplayText&gt;(59)&lt;/DisplayText&gt;&lt;record&gt;&lt;rec-number&gt;1471&lt;/rec-number&gt;&lt;foreign-keys&gt;&lt;key app="EN" db-id="saewtxppa2099pe9v23pvv22rdafddz0fexw" timestamp="1394583952"&gt;1471&lt;/key&gt;&lt;/foreign-keys&gt;&lt;ref-type name="Journal Article"&gt;17&lt;/ref-type&gt;&lt;contributors&gt;&lt;authors&gt;&lt;author&gt;Thompson, O.&lt;/author&gt;&lt;author&gt;Edgley, M.&lt;/author&gt;&lt;author&gt;Strasbourger, P.&lt;/author&gt;&lt;author&gt;Flibotte, S.&lt;/author&gt;&lt;author&gt;Ewing, B.&lt;/author&gt;&lt;author&gt;Adair, R.&lt;/author&gt;&lt;author&gt;Au, V.&lt;/author&gt;&lt;author&gt;Chaudhry, I.&lt;/author&gt;&lt;author&gt;Fernando, L.&lt;/author&gt;&lt;author&gt;Hutter, H.&lt;/author&gt;&lt;author&gt;Kieffer, A.&lt;/author&gt;&lt;author&gt;Lau, J.&lt;/author&gt;&lt;author&gt;Lee, N.&lt;/author&gt;&lt;author&gt;Miller, A.&lt;/author&gt;&lt;author&gt;Raymant, G.&lt;/author&gt;&lt;author&gt;Shen, B.&lt;/author&gt;&lt;author&gt;Shendure, J.&lt;/author&gt;&lt;author&gt;Taylor, J.&lt;/author&gt;&lt;author&gt;Turner, E. H.&lt;/author&gt;&lt;author&gt;Hillier, L. W.&lt;/author&gt;&lt;author&gt;Moerman, D. G.&lt;/author&gt;&lt;author&gt;Waterston, R. H.&lt;/author&gt;&lt;/authors&gt;&lt;/contributors&gt;&lt;auth-address&gt;Department of Genome Sciences, University of Washington, Seattle, Washington 98195, USA;&lt;/auth-address&gt;&lt;titles&gt;&lt;title&gt;The million mutation project: a new approach to genetics in Caenorhabditis elegans&lt;/title&gt;&lt;secondary-title&gt;Genome Res&lt;/secondary-title&gt;&lt;alt-title&gt;Genome research&lt;/alt-title&gt;&lt;/titles&gt;&lt;periodical&gt;&lt;full-title&gt;Genome Res&lt;/full-title&gt;&lt;/periodical&gt;&lt;pages&gt;1749-62&lt;/pages&gt;&lt;volume&gt;23&lt;/volume&gt;&lt;number&gt;10&lt;/number&gt;&lt;dates&gt;&lt;year&gt;2013&lt;/year&gt;&lt;pub-dates&gt;&lt;date&gt;Oct&lt;/date&gt;&lt;/pub-dates&gt;&lt;/dates&gt;&lt;isbn&gt;1549-5469 (Electronic)&amp;#xD;1088-9051 (Linking)&lt;/isbn&gt;&lt;accession-num&gt;23800452&lt;/accession-num&gt;&lt;urls&gt;&lt;related-urls&gt;&lt;url&gt;http://www.ncbi.nlm.nih.gov/pubmed/23800452&lt;/url&gt;&lt;/related-urls&gt;&lt;/urls&gt;&lt;custom2&gt;3787271&lt;/custom2&gt;&lt;electronic-resource-num&gt;10.1101/gr.157651.113&lt;/electronic-resource-num&gt;&lt;/record&gt;&lt;/Cite&gt;&lt;/EndNote&gt;</w:instrText>
      </w:r>
      <w:r w:rsidR="00C1049E">
        <w:rPr>
          <w:rFonts w:ascii="Times New Roman" w:hAnsi="Times New Roman" w:cs="Times New Roman"/>
        </w:rPr>
        <w:fldChar w:fldCharType="separate"/>
      </w:r>
      <w:r w:rsidR="00C1049E">
        <w:rPr>
          <w:rFonts w:ascii="Times New Roman" w:hAnsi="Times New Roman" w:cs="Times New Roman"/>
          <w:noProof/>
        </w:rPr>
        <w:t>(</w:t>
      </w:r>
      <w:hyperlink w:anchor="_ENREF_59" w:tooltip="Thompson, 2013 #1471" w:history="1">
        <w:r w:rsidR="008D3F32">
          <w:rPr>
            <w:rFonts w:ascii="Times New Roman" w:hAnsi="Times New Roman" w:cs="Times New Roman"/>
            <w:noProof/>
          </w:rPr>
          <w:t>59</w:t>
        </w:r>
      </w:hyperlink>
      <w:r w:rsidR="00C1049E">
        <w:rPr>
          <w:rFonts w:ascii="Times New Roman" w:hAnsi="Times New Roman" w:cs="Times New Roman"/>
          <w:noProof/>
        </w:rPr>
        <w:t>)</w:t>
      </w:r>
      <w:r w:rsidR="00C1049E">
        <w:rPr>
          <w:rFonts w:ascii="Times New Roman" w:hAnsi="Times New Roman" w:cs="Times New Roman"/>
        </w:rPr>
        <w:fldChar w:fldCharType="end"/>
      </w:r>
      <w:r w:rsidR="007F6051">
        <w:rPr>
          <w:rFonts w:ascii="Times New Roman" w:hAnsi="Times New Roman" w:cs="Times New Roman"/>
        </w:rPr>
        <w:t>)</w:t>
      </w:r>
      <w:r w:rsidR="00EE5955">
        <w:rPr>
          <w:rFonts w:ascii="Times New Roman" w:hAnsi="Times New Roman" w:cs="Times New Roman"/>
        </w:rPr>
        <w:t xml:space="preserve">. </w:t>
      </w:r>
      <w:r w:rsidR="00EE173A">
        <w:rPr>
          <w:rFonts w:ascii="Times New Roman" w:hAnsi="Times New Roman" w:cs="Times New Roman"/>
        </w:rPr>
        <w:t>The following strains were obtained from the National Bioresource Project</w:t>
      </w:r>
      <w:r w:rsidR="00DF2BA5">
        <w:rPr>
          <w:rFonts w:ascii="Times New Roman" w:hAnsi="Times New Roman" w:cs="Times New Roman"/>
        </w:rPr>
        <w:t xml:space="preserve"> for the nematode</w:t>
      </w:r>
      <w:r w:rsidR="00EE173A">
        <w:rPr>
          <w:rFonts w:ascii="Times New Roman" w:hAnsi="Times New Roman" w:cs="Times New Roman"/>
        </w:rPr>
        <w:t xml:space="preserve"> (</w:t>
      </w:r>
      <w:r w:rsidR="00937286">
        <w:rPr>
          <w:rFonts w:ascii="Times New Roman" w:hAnsi="Times New Roman" w:cs="Times New Roman"/>
        </w:rPr>
        <w:t xml:space="preserve">School of Medicine, Tokyo Womens Medical Hospital, </w:t>
      </w:r>
      <w:r w:rsidR="00937286" w:rsidRPr="00937286">
        <w:rPr>
          <w:rFonts w:ascii="Times New Roman" w:hAnsi="Times New Roman" w:cs="Times New Roman"/>
        </w:rPr>
        <w:t>Shinjuku-ku</w:t>
      </w:r>
      <w:r w:rsidR="00937286">
        <w:rPr>
          <w:rFonts w:ascii="Times New Roman" w:hAnsi="Times New Roman" w:cs="Times New Roman"/>
        </w:rPr>
        <w:t>, Japan):</w:t>
      </w:r>
      <w:r w:rsidR="007429AF">
        <w:rPr>
          <w:rFonts w:ascii="Times New Roman" w:hAnsi="Times New Roman" w:cs="Times New Roman"/>
        </w:rPr>
        <w:t xml:space="preserve"> FX0</w:t>
      </w:r>
      <w:r w:rsidR="00DE0535">
        <w:rPr>
          <w:rFonts w:ascii="Times New Roman" w:hAnsi="Times New Roman" w:cs="Times New Roman"/>
        </w:rPr>
        <w:t>1046</w:t>
      </w:r>
      <w:r w:rsidR="007429AF" w:rsidRPr="0022520A">
        <w:rPr>
          <w:rFonts w:ascii="Times New Roman" w:hAnsi="Times New Roman" w:cs="Times New Roman"/>
          <w:i/>
        </w:rPr>
        <w:t xml:space="preserve"> ogt-1(tm</w:t>
      </w:r>
      <w:r w:rsidR="00DE0535">
        <w:rPr>
          <w:rFonts w:ascii="Times New Roman" w:hAnsi="Times New Roman" w:cs="Times New Roman"/>
          <w:i/>
        </w:rPr>
        <w:t>1</w:t>
      </w:r>
      <w:r w:rsidR="007429AF" w:rsidRPr="0022520A">
        <w:rPr>
          <w:rFonts w:ascii="Times New Roman" w:hAnsi="Times New Roman" w:cs="Times New Roman"/>
          <w:i/>
        </w:rPr>
        <w:t>0</w:t>
      </w:r>
      <w:r w:rsidR="00DE0535">
        <w:rPr>
          <w:rFonts w:ascii="Times New Roman" w:hAnsi="Times New Roman" w:cs="Times New Roman"/>
          <w:i/>
        </w:rPr>
        <w:t>46</w:t>
      </w:r>
      <w:r w:rsidR="007429AF" w:rsidRPr="0022520A">
        <w:rPr>
          <w:rFonts w:ascii="Times New Roman" w:hAnsi="Times New Roman" w:cs="Times New Roman"/>
          <w:i/>
        </w:rPr>
        <w:t>),</w:t>
      </w:r>
      <w:r w:rsidR="00937286">
        <w:rPr>
          <w:rFonts w:ascii="Times New Roman" w:hAnsi="Times New Roman" w:cs="Times New Roman"/>
        </w:rPr>
        <w:t xml:space="preserve"> </w:t>
      </w:r>
      <w:r w:rsidR="0019346B">
        <w:rPr>
          <w:rFonts w:ascii="Times New Roman" w:hAnsi="Times New Roman" w:cs="Times New Roman"/>
        </w:rPr>
        <w:t xml:space="preserve">FX01282 </w:t>
      </w:r>
      <w:r w:rsidR="00937286" w:rsidRPr="00053647">
        <w:rPr>
          <w:rFonts w:ascii="Times New Roman" w:hAnsi="Times New Roman" w:cs="Times New Roman"/>
          <w:i/>
        </w:rPr>
        <w:t xml:space="preserve">T23G5.2(tm1282), </w:t>
      </w:r>
      <w:r w:rsidR="0019346B">
        <w:rPr>
          <w:rFonts w:ascii="Times New Roman" w:hAnsi="Times New Roman" w:cs="Times New Roman"/>
        </w:rPr>
        <w:t xml:space="preserve">FX03075 </w:t>
      </w:r>
      <w:r w:rsidR="00937286" w:rsidRPr="00053647">
        <w:rPr>
          <w:rFonts w:ascii="Times New Roman" w:hAnsi="Times New Roman" w:cs="Times New Roman"/>
          <w:i/>
        </w:rPr>
        <w:t xml:space="preserve">pdhk-2(tm3075), </w:t>
      </w:r>
      <w:r w:rsidR="0019346B">
        <w:rPr>
          <w:rFonts w:ascii="Times New Roman" w:hAnsi="Times New Roman" w:cs="Times New Roman"/>
        </w:rPr>
        <w:t xml:space="preserve">FX00870 </w:t>
      </w:r>
      <w:r w:rsidR="00937286" w:rsidRPr="00053647">
        <w:rPr>
          <w:rFonts w:ascii="Times New Roman" w:hAnsi="Times New Roman" w:cs="Times New Roman"/>
          <w:i/>
        </w:rPr>
        <w:t>nhr-6(tm870),</w:t>
      </w:r>
      <w:r w:rsidR="00DF2BA5" w:rsidRPr="00053647">
        <w:rPr>
          <w:rFonts w:ascii="Times New Roman" w:hAnsi="Times New Roman" w:cs="Times New Roman"/>
          <w:i/>
        </w:rPr>
        <w:t xml:space="preserve"> </w:t>
      </w:r>
      <w:r w:rsidR="0019346B">
        <w:rPr>
          <w:rFonts w:ascii="Times New Roman" w:hAnsi="Times New Roman" w:cs="Times New Roman"/>
        </w:rPr>
        <w:t xml:space="preserve">FX04733 </w:t>
      </w:r>
      <w:r w:rsidR="00DF2BA5" w:rsidRPr="00053647">
        <w:rPr>
          <w:rFonts w:ascii="Times New Roman" w:hAnsi="Times New Roman" w:cs="Times New Roman"/>
          <w:i/>
        </w:rPr>
        <w:t>syx-6(tm4733),</w:t>
      </w:r>
      <w:r w:rsidR="009939EC" w:rsidRPr="00053647">
        <w:rPr>
          <w:rFonts w:ascii="Times New Roman" w:hAnsi="Times New Roman" w:cs="Times New Roman"/>
          <w:i/>
        </w:rPr>
        <w:t xml:space="preserve"> </w:t>
      </w:r>
      <w:r w:rsidR="0093301E">
        <w:rPr>
          <w:rFonts w:ascii="Times New Roman" w:hAnsi="Times New Roman" w:cs="Times New Roman"/>
        </w:rPr>
        <w:t xml:space="preserve">FX05136 </w:t>
      </w:r>
      <w:r w:rsidR="00D9776D" w:rsidRPr="00053647">
        <w:rPr>
          <w:rFonts w:ascii="Times New Roman" w:hAnsi="Times New Roman" w:cs="Times New Roman"/>
          <w:i/>
        </w:rPr>
        <w:t>R11A8.7(tm5136)</w:t>
      </w:r>
      <w:r w:rsidR="00D9776D">
        <w:rPr>
          <w:rFonts w:ascii="Times New Roman" w:hAnsi="Times New Roman" w:cs="Times New Roman"/>
        </w:rPr>
        <w:t xml:space="preserve">, </w:t>
      </w:r>
      <w:r w:rsidR="00EE5955">
        <w:rPr>
          <w:rFonts w:ascii="Times New Roman" w:hAnsi="Times New Roman" w:cs="Times New Roman"/>
        </w:rPr>
        <w:t xml:space="preserve">and </w:t>
      </w:r>
      <w:r w:rsidR="0093301E">
        <w:rPr>
          <w:rFonts w:ascii="Times New Roman" w:hAnsi="Times New Roman" w:cs="Times New Roman"/>
        </w:rPr>
        <w:t xml:space="preserve">FX02653 </w:t>
      </w:r>
      <w:r w:rsidR="009939EC" w:rsidRPr="00053647">
        <w:rPr>
          <w:rFonts w:ascii="Times New Roman" w:hAnsi="Times New Roman" w:cs="Times New Roman"/>
          <w:i/>
        </w:rPr>
        <w:t>rab-30(tm2653</w:t>
      </w:r>
      <w:r w:rsidR="00EE5955" w:rsidRPr="00053647">
        <w:rPr>
          <w:rFonts w:ascii="Times New Roman" w:hAnsi="Times New Roman" w:cs="Times New Roman"/>
          <w:i/>
        </w:rPr>
        <w:t>).</w:t>
      </w:r>
    </w:p>
    <w:p w14:paraId="09ABC3F2" w14:textId="1006C6D2" w:rsidR="007B1D2C" w:rsidRPr="006F5E53" w:rsidRDefault="00EC46F0" w:rsidP="00B201DA">
      <w:pPr>
        <w:spacing w:line="480" w:lineRule="auto"/>
        <w:rPr>
          <w:rFonts w:ascii="Times New Roman" w:hAnsi="Times New Roman" w:cs="Times New Roman"/>
        </w:rPr>
      </w:pPr>
      <w:r>
        <w:rPr>
          <w:rFonts w:ascii="Times New Roman" w:hAnsi="Times New Roman" w:cs="Times New Roman"/>
          <w:i/>
        </w:rPr>
        <w:t>Transgenic strains</w:t>
      </w:r>
      <w:r w:rsidR="00501E72" w:rsidRPr="00501E72">
        <w:rPr>
          <w:rFonts w:ascii="Times New Roman" w:hAnsi="Times New Roman" w:cs="Times New Roman"/>
          <w:i/>
        </w:rPr>
        <w:t>.</w:t>
      </w:r>
      <w:r w:rsidR="00501E72">
        <w:rPr>
          <w:rFonts w:ascii="Times New Roman" w:hAnsi="Times New Roman" w:cs="Times New Roman"/>
        </w:rPr>
        <w:t xml:space="preserve"> </w:t>
      </w:r>
      <w:del w:id="301" w:author="Evan" w:date="2016-04-15T18:13:00Z">
        <w:r w:rsidR="007B1D2C" w:rsidRPr="007C269C" w:rsidDel="007D63B1">
          <w:rPr>
            <w:rFonts w:ascii="Times New Roman" w:hAnsi="Times New Roman" w:cs="Times New Roman"/>
          </w:rPr>
          <w:delText xml:space="preserve">The plasmid containing </w:delText>
        </w:r>
        <w:r w:rsidR="007B1D2C" w:rsidRPr="007C269C" w:rsidDel="007D63B1">
          <w:rPr>
            <w:rFonts w:ascii="Times New Roman" w:hAnsi="Times New Roman" w:cs="Times New Roman"/>
            <w:i/>
          </w:rPr>
          <w:delText>Pttx-1</w:delText>
        </w:r>
        <w:r w:rsidR="007B1D2C" w:rsidRPr="007C269C" w:rsidDel="007D63B1">
          <w:rPr>
            <w:rFonts w:ascii="Times New Roman" w:hAnsi="Times New Roman" w:cs="Times New Roman"/>
          </w:rPr>
          <w:delText xml:space="preserve">::CMK-1::GFP was a gift from P. Sengupta (Brandeis University, Waltham, MA). </w:delText>
        </w:r>
      </w:del>
      <w:r w:rsidR="007B1D2C" w:rsidRPr="007C269C">
        <w:rPr>
          <w:rFonts w:ascii="Times New Roman" w:hAnsi="Times New Roman" w:cs="Times New Roman"/>
        </w:rPr>
        <w:t xml:space="preserve">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 </w:t>
      </w:r>
      <w:r w:rsidR="007B1D2C" w:rsidRPr="007C269C">
        <w:rPr>
          <w:rFonts w:ascii="Times New Roman" w:hAnsi="Times New Roman" w:cs="Times New Roman"/>
          <w:lang w:bidi="en-US"/>
        </w:rPr>
        <w:t>VH905 hdIs30[</w:t>
      </w:r>
      <w:r w:rsidR="007B1D2C" w:rsidRPr="007C269C">
        <w:rPr>
          <w:rFonts w:ascii="Times New Roman" w:hAnsi="Times New Roman" w:cs="Times New Roman"/>
          <w:i/>
          <w:lang w:bidi="en-US"/>
        </w:rPr>
        <w:t>Pglr-1</w:t>
      </w:r>
      <w:r w:rsidR="007B1D2C" w:rsidRPr="007C269C">
        <w:rPr>
          <w:rFonts w:ascii="Times New Roman" w:hAnsi="Times New Roman" w:cs="Times New Roman"/>
          <w:lang w:bidi="en-US"/>
        </w:rPr>
        <w:t xml:space="preserve">::DsRed2] was a gift from H. Hutter (Simon Fraser University, Burnaby, BC). </w:t>
      </w:r>
      <w:r w:rsidR="007B1D2C" w:rsidRPr="007C269C">
        <w:rPr>
          <w:rFonts w:ascii="Times New Roman" w:hAnsi="Times New Roman" w:cs="Times New Roman"/>
        </w:rPr>
        <w:t xml:space="preserve">The plasmid containing </w:t>
      </w:r>
      <w:r w:rsidR="007B1D2C" w:rsidRPr="007C269C">
        <w:rPr>
          <w:rFonts w:ascii="Times New Roman" w:hAnsi="Times New Roman" w:cs="Times New Roman"/>
          <w:i/>
        </w:rPr>
        <w:t>Pmec-7</w:t>
      </w:r>
      <w:r w:rsidR="007B1D2C" w:rsidRPr="007C269C">
        <w:rPr>
          <w:rFonts w:ascii="Times New Roman" w:hAnsi="Times New Roman" w:cs="Times New Roman"/>
        </w:rPr>
        <w:t xml:space="preserve">::mRFP was a gift from J. Rand (University of Oklahoma Health Sciences Center, Oklahoma City, Oklahoma). 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strains YT1128 </w:t>
      </w:r>
      <w:r w:rsidR="007B1D2C" w:rsidRPr="007C269C">
        <w:rPr>
          <w:rFonts w:ascii="Times New Roman" w:hAnsi="Times New Roman" w:cs="Times New Roman"/>
          <w:i/>
        </w:rPr>
        <w:t xml:space="preserve">lin-15(n765); </w:t>
      </w:r>
      <w:r w:rsidR="007B1D2C" w:rsidRPr="007C269C">
        <w:rPr>
          <w:rFonts w:ascii="Times New Roman" w:hAnsi="Times New Roman" w:cs="Times New Roman"/>
        </w:rPr>
        <w:t>tzEx[</w:t>
      </w:r>
      <w:r w:rsidR="007B1D2C" w:rsidRPr="007C269C">
        <w:rPr>
          <w:rFonts w:ascii="Times New Roman" w:hAnsi="Times New Roman" w:cs="Times New Roman"/>
          <w:i/>
        </w:rPr>
        <w:t>Pckk-1</w:t>
      </w:r>
      <w:r w:rsidR="007B1D2C" w:rsidRPr="007C269C">
        <w:rPr>
          <w:rFonts w:ascii="Times New Roman" w:hAnsi="Times New Roman" w:cs="Times New Roman"/>
        </w:rPr>
        <w:t xml:space="preserve">::GFP; </w:t>
      </w:r>
      <w:r w:rsidR="007B1D2C" w:rsidRPr="007C269C">
        <w:rPr>
          <w:rFonts w:ascii="Times New Roman" w:hAnsi="Times New Roman" w:cs="Times New Roman"/>
          <w:i/>
        </w:rPr>
        <w:t>lin-15</w:t>
      </w:r>
      <w:r w:rsidR="007B1D2C" w:rsidRPr="007C269C">
        <w:rPr>
          <w:rFonts w:ascii="Times New Roman" w:hAnsi="Times New Roman" w:cs="Times New Roman"/>
        </w:rPr>
        <w:t>(+)] and YT2016 tzIs2[</w:t>
      </w:r>
      <w:r w:rsidR="007B1D2C" w:rsidRPr="007C269C">
        <w:rPr>
          <w:rFonts w:ascii="Times New Roman" w:hAnsi="Times New Roman" w:cs="Times New Roman"/>
          <w:i/>
        </w:rPr>
        <w:t>Pcmk-1</w:t>
      </w:r>
      <w:r w:rsidR="007B1D2C" w:rsidRPr="007C269C">
        <w:rPr>
          <w:rFonts w:ascii="Times New Roman" w:hAnsi="Times New Roman" w:cs="Times New Roman"/>
        </w:rPr>
        <w:t xml:space="preserve">::GFP; </w:t>
      </w:r>
      <w:r w:rsidR="007B1D2C" w:rsidRPr="007C269C">
        <w:rPr>
          <w:rFonts w:ascii="Times New Roman" w:hAnsi="Times New Roman" w:cs="Times New Roman"/>
          <w:i/>
        </w:rPr>
        <w:t>rol-6(su1006)</w:t>
      </w:r>
      <w:r w:rsidR="007B1D2C" w:rsidRPr="007C269C">
        <w:rPr>
          <w:rFonts w:ascii="Times New Roman" w:hAnsi="Times New Roman" w:cs="Times New Roman"/>
        </w:rPr>
        <w:t xml:space="preserve">] and plasmids containing </w:t>
      </w:r>
      <w:r w:rsidR="007B1D2C" w:rsidRPr="007C269C">
        <w:rPr>
          <w:rFonts w:ascii="Times New Roman" w:hAnsi="Times New Roman" w:cs="Times New Roman"/>
          <w:i/>
        </w:rPr>
        <w:t xml:space="preserve">cmk-1 </w:t>
      </w:r>
      <w:r w:rsidR="007B1D2C" w:rsidRPr="007C269C">
        <w:rPr>
          <w:rFonts w:ascii="Times New Roman" w:hAnsi="Times New Roman" w:cs="Times New Roman"/>
        </w:rPr>
        <w:t>cDNA</w:t>
      </w:r>
      <w:del w:id="302" w:author="Evan" w:date="2016-04-15T18:14:00Z">
        <w:r w:rsidR="007B1D2C" w:rsidRPr="007C269C" w:rsidDel="007D63B1">
          <w:rPr>
            <w:rFonts w:ascii="Times New Roman" w:hAnsi="Times New Roman" w:cs="Times New Roman"/>
          </w:rPr>
          <w:delText xml:space="preserve"> rescues</w:delText>
        </w:r>
      </w:del>
      <w:r w:rsidR="007B1D2C" w:rsidRPr="007C269C">
        <w:rPr>
          <w:rFonts w:ascii="Times New Roman" w:hAnsi="Times New Roman" w:cs="Times New Roman"/>
        </w:rPr>
        <w:t xml:space="preserve"> were gifts from Y. Kimura (</w:t>
      </w:r>
      <w:r w:rsidR="007B1D2C" w:rsidRPr="007C269C">
        <w:rPr>
          <w:rFonts w:ascii="Times New Roman" w:hAnsi="Times New Roman" w:cs="Times New Roman"/>
          <w:lang w:bidi="en-US"/>
        </w:rPr>
        <w:t>Mitsubishi Kagaku Institute of Life Sciences, Japan</w:t>
      </w:r>
      <w:r w:rsidR="007B1D2C" w:rsidRPr="007C269C">
        <w:rPr>
          <w:rFonts w:ascii="Times New Roman" w:hAnsi="Times New Roman" w:cs="Times New Roman"/>
        </w:rPr>
        <w:t xml:space="preserve">). </w:t>
      </w:r>
      <w:r w:rsidR="00ED6476">
        <w:rPr>
          <w:rFonts w:ascii="Times New Roman" w:hAnsi="Times New Roman" w:cs="Times New Roman"/>
        </w:rPr>
        <w:t xml:space="preserve">Please see supplemental methods </w:t>
      </w:r>
      <w:r w:rsidR="00182D04">
        <w:rPr>
          <w:rFonts w:ascii="Times New Roman" w:hAnsi="Times New Roman" w:cs="Times New Roman"/>
        </w:rPr>
        <w:t xml:space="preserve">for the </w:t>
      </w:r>
      <w:r w:rsidR="00ED6476">
        <w:rPr>
          <w:rFonts w:ascii="Times New Roman" w:hAnsi="Times New Roman" w:cs="Times New Roman"/>
        </w:rPr>
        <w:t>primer sequences for PCR fusion constructs generated for this study.</w:t>
      </w:r>
    </w:p>
    <w:p w14:paraId="1D88DA02" w14:textId="1238A0B8" w:rsidR="007B1D2C" w:rsidRPr="007C269C" w:rsidRDefault="007B1D2C" w:rsidP="00B201DA">
      <w:pPr>
        <w:spacing w:line="480" w:lineRule="auto"/>
        <w:rPr>
          <w:rFonts w:ascii="Times New Roman" w:hAnsi="Times New Roman" w:cs="Times New Roman"/>
        </w:rPr>
      </w:pPr>
      <w:r w:rsidRPr="007C269C">
        <w:rPr>
          <w:rFonts w:ascii="Times New Roman" w:hAnsi="Times New Roman" w:cs="Times New Roman"/>
        </w:rPr>
        <w:tab/>
        <w:t xml:space="preserve">The following strains were </w:t>
      </w:r>
      <w:r w:rsidRPr="008D2CC6">
        <w:rPr>
          <w:rFonts w:ascii="Times New Roman" w:hAnsi="Times New Roman" w:cs="Times New Roman"/>
        </w:rPr>
        <w:t>created for this work: VG183 yvEx64[</w:t>
      </w:r>
      <w:r w:rsidRPr="008D2CC6">
        <w:rPr>
          <w:rFonts w:ascii="Times New Roman" w:hAnsi="Times New Roman" w:cs="Times New Roman"/>
          <w:i/>
        </w:rPr>
        <w:t>Pcmk-1</w:t>
      </w:r>
      <w:r w:rsidRPr="008D2CC6">
        <w:rPr>
          <w:rFonts w:ascii="Times New Roman" w:hAnsi="Times New Roman" w:cs="Times New Roman"/>
        </w:rPr>
        <w:t xml:space="preserve">::GFP; </w:t>
      </w:r>
      <w:r w:rsidRPr="008D2CC6">
        <w:rPr>
          <w:rFonts w:ascii="Times New Roman" w:hAnsi="Times New Roman" w:cs="Times New Roman"/>
          <w:i/>
        </w:rPr>
        <w:t>Pmec-7</w:t>
      </w:r>
      <w:r w:rsidRPr="008D2CC6">
        <w:rPr>
          <w:rFonts w:ascii="Times New Roman" w:hAnsi="Times New Roman" w:cs="Times New Roman"/>
        </w:rPr>
        <w:t>::mRFP], VG12 hdIs30[</w:t>
      </w:r>
      <w:r w:rsidRPr="008D2CC6">
        <w:rPr>
          <w:rFonts w:ascii="Times New Roman" w:hAnsi="Times New Roman" w:cs="Times New Roman"/>
          <w:i/>
        </w:rPr>
        <w:t>Pglr-1</w:t>
      </w:r>
      <w:r w:rsidRPr="008D2CC6">
        <w:rPr>
          <w:rFonts w:ascii="Times New Roman" w:hAnsi="Times New Roman" w:cs="Times New Roman"/>
        </w:rPr>
        <w:t>::DsRed2]; tzIs2[</w:t>
      </w:r>
      <w:r w:rsidRPr="008D2CC6">
        <w:rPr>
          <w:rFonts w:ascii="Times New Roman" w:hAnsi="Times New Roman" w:cs="Times New Roman"/>
          <w:i/>
        </w:rPr>
        <w:t>Pcmk-1</w:t>
      </w:r>
      <w:r w:rsidRPr="008D2CC6">
        <w:rPr>
          <w:rFonts w:ascii="Times New Roman" w:hAnsi="Times New Roman" w:cs="Times New Roman"/>
        </w:rPr>
        <w:t>::GFP; rol-6(su1006)], VG19 tzEx[</w:t>
      </w:r>
      <w:r w:rsidRPr="008D2CC6">
        <w:rPr>
          <w:rFonts w:ascii="Times New Roman" w:hAnsi="Times New Roman" w:cs="Times New Roman"/>
          <w:i/>
        </w:rPr>
        <w:t>Pckk-1</w:t>
      </w:r>
      <w:r w:rsidRPr="008D2CC6">
        <w:rPr>
          <w:rFonts w:ascii="Times New Roman" w:hAnsi="Times New Roman" w:cs="Times New Roman"/>
        </w:rPr>
        <w:t xml:space="preserve">::GFP; </w:t>
      </w:r>
      <w:r w:rsidRPr="008D2CC6">
        <w:rPr>
          <w:rFonts w:ascii="Times New Roman" w:hAnsi="Times New Roman" w:cs="Times New Roman"/>
          <w:i/>
        </w:rPr>
        <w:t>lin-15</w:t>
      </w:r>
      <w:r w:rsidRPr="008D2CC6">
        <w:rPr>
          <w:rFonts w:ascii="Times New Roman" w:hAnsi="Times New Roman" w:cs="Times New Roman"/>
        </w:rPr>
        <w:t>(+)]; hdIs30[</w:t>
      </w:r>
      <w:r w:rsidRPr="008D2CC6">
        <w:rPr>
          <w:rFonts w:ascii="Times New Roman" w:hAnsi="Times New Roman" w:cs="Times New Roman"/>
          <w:i/>
        </w:rPr>
        <w:t>Pglr-1</w:t>
      </w:r>
      <w:r w:rsidRPr="008D2CC6">
        <w:rPr>
          <w:rFonts w:ascii="Times New Roman" w:hAnsi="Times New Roman" w:cs="Times New Roman"/>
        </w:rPr>
        <w:t xml:space="preserve">::DsRed2], VG92 </w:t>
      </w:r>
      <w:r w:rsidRPr="008D2CC6">
        <w:rPr>
          <w:rFonts w:ascii="Times New Roman" w:hAnsi="Times New Roman" w:cs="Times New Roman"/>
          <w:i/>
        </w:rPr>
        <w:t>cmk -1(oy21)</w:t>
      </w:r>
      <w:r w:rsidRPr="008D2CC6">
        <w:rPr>
          <w:rFonts w:ascii="Times New Roman" w:hAnsi="Times New Roman" w:cs="Times New Roman"/>
        </w:rPr>
        <w:t>; yvEx49[</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Pr="008D2CC6">
        <w:rPr>
          <w:rFonts w:ascii="Times New Roman" w:hAnsi="Times New Roman" w:cs="Times New Roman"/>
        </w:rPr>
        <w:t xml:space="preserve">::GFP], VG100 </w:t>
      </w:r>
      <w:r w:rsidRPr="008D2CC6">
        <w:rPr>
          <w:rFonts w:ascii="Times New Roman" w:hAnsi="Times New Roman" w:cs="Times New Roman"/>
          <w:i/>
        </w:rPr>
        <w:t>cmk -1(oy21)</w:t>
      </w:r>
      <w:r w:rsidRPr="008D2CC6">
        <w:rPr>
          <w:rFonts w:ascii="Times New Roman" w:hAnsi="Times New Roman" w:cs="Times New Roman"/>
        </w:rPr>
        <w:t>; yvEx57[</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005C1E2E" w:rsidRPr="008D2CC6">
        <w:rPr>
          <w:rFonts w:ascii="Times New Roman" w:hAnsi="Times New Roman" w:cs="Times New Roman"/>
        </w:rPr>
        <w:t xml:space="preserve">::GFP], </w:t>
      </w:r>
      <w:del w:id="303" w:author="Evan" w:date="2016-04-15T18:16:00Z">
        <w:r w:rsidR="00FF31A0" w:rsidRPr="008D2CC6" w:rsidDel="007D63B1">
          <w:rPr>
            <w:rFonts w:ascii="Times New Roman" w:hAnsi="Times New Roman" w:cs="Times New Roman"/>
          </w:rPr>
          <w:delText>VG</w:delText>
        </w:r>
        <w:r w:rsidR="00162621" w:rsidRPr="008D2CC6" w:rsidDel="007D63B1">
          <w:rPr>
            <w:rFonts w:ascii="Times New Roman" w:hAnsi="Times New Roman" w:cs="Times New Roman"/>
          </w:rPr>
          <w:delText xml:space="preserve">193 </w:delText>
        </w:r>
        <w:r w:rsidR="00FF31A0" w:rsidRPr="008D2CC6" w:rsidDel="007D63B1">
          <w:rPr>
            <w:rFonts w:ascii="Times New Roman" w:hAnsi="Times New Roman" w:cs="Times New Roman"/>
          </w:rPr>
          <w:delText>(</w:delText>
        </w:r>
        <w:r w:rsidR="00FF31A0" w:rsidRPr="008D2CC6" w:rsidDel="007D63B1">
          <w:rPr>
            <w:rFonts w:ascii="Times New Roman" w:hAnsi="Times New Roman" w:cs="Times New Roman"/>
            <w:i/>
          </w:rPr>
          <w:delText>cmk-1(oy21); yvEx</w:delText>
        </w:r>
        <w:r w:rsidR="00FF31A0" w:rsidRPr="008D2CC6" w:rsidDel="007D63B1">
          <w:rPr>
            <w:rFonts w:ascii="Times New Roman" w:hAnsi="Times New Roman" w:cs="Times New Roman"/>
          </w:rPr>
          <w:delText>69[P</w:delText>
        </w:r>
        <w:r w:rsidR="00FF31A0" w:rsidRPr="008D2CC6" w:rsidDel="007D63B1">
          <w:rPr>
            <w:rFonts w:ascii="Times New Roman" w:hAnsi="Times New Roman" w:cs="Times New Roman"/>
            <w:i/>
          </w:rPr>
          <w:delText>mec-4</w:delText>
        </w:r>
        <w:r w:rsidR="00FF31A0" w:rsidRPr="008D2CC6" w:rsidDel="007D63B1">
          <w:rPr>
            <w:rFonts w:ascii="Times New Roman" w:hAnsi="Times New Roman" w:cs="Times New Roman"/>
          </w:rPr>
          <w:delText>::CMK-1::GFP; P</w:delText>
        </w:r>
        <w:r w:rsidR="00FF31A0" w:rsidRPr="008D2CC6" w:rsidDel="007D63B1">
          <w:rPr>
            <w:rFonts w:ascii="Times New Roman" w:hAnsi="Times New Roman" w:cs="Times New Roman"/>
            <w:i/>
          </w:rPr>
          <w:delText>ttx-1</w:delText>
        </w:r>
        <w:r w:rsidR="00FF31A0" w:rsidRPr="008D2CC6" w:rsidDel="007D63B1">
          <w:rPr>
            <w:rFonts w:ascii="Times New Roman" w:hAnsi="Times New Roman" w:cs="Times New Roman"/>
          </w:rPr>
          <w:delText>::CMK-1::GFP]),</w:delText>
        </w:r>
        <w:r w:rsidR="009717C5" w:rsidRPr="008D2CC6" w:rsidDel="007D63B1">
          <w:rPr>
            <w:rFonts w:ascii="Times New Roman" w:hAnsi="Times New Roman" w:cs="Times New Roman"/>
          </w:rPr>
          <w:delText xml:space="preserve"> VG</w:delText>
        </w:r>
        <w:r w:rsidR="00162621" w:rsidRPr="008D2CC6" w:rsidDel="007D63B1">
          <w:rPr>
            <w:rFonts w:ascii="Times New Roman" w:hAnsi="Times New Roman" w:cs="Times New Roman"/>
          </w:rPr>
          <w:delText xml:space="preserve">219 </w:delText>
        </w:r>
        <w:r w:rsidR="009717C5" w:rsidRPr="008D2CC6" w:rsidDel="007D63B1">
          <w:rPr>
            <w:rFonts w:ascii="Times New Roman" w:hAnsi="Times New Roman" w:cs="Times New Roman"/>
          </w:rPr>
          <w:delText>(</w:delText>
        </w:r>
        <w:r w:rsidR="009717C5" w:rsidRPr="008D2CC6" w:rsidDel="007D63B1">
          <w:rPr>
            <w:rFonts w:ascii="Times New Roman" w:hAnsi="Times New Roman" w:cs="Times New Roman"/>
            <w:i/>
          </w:rPr>
          <w:delText>cmk-1(oy21); yvEx</w:delText>
        </w:r>
        <w:r w:rsidR="009717C5" w:rsidRPr="008D2CC6" w:rsidDel="007D63B1">
          <w:rPr>
            <w:rFonts w:ascii="Times New Roman" w:hAnsi="Times New Roman" w:cs="Times New Roman"/>
          </w:rPr>
          <w:delText>72[P</w:delText>
        </w:r>
        <w:r w:rsidR="009717C5" w:rsidRPr="008D2CC6" w:rsidDel="007D63B1">
          <w:rPr>
            <w:rFonts w:ascii="Times New Roman" w:hAnsi="Times New Roman" w:cs="Times New Roman"/>
            <w:i/>
          </w:rPr>
          <w:delText>ttx-1</w:delText>
        </w:r>
        <w:r w:rsidR="009717C5" w:rsidRPr="008D2CC6" w:rsidDel="007D63B1">
          <w:rPr>
            <w:rFonts w:ascii="Times New Roman" w:hAnsi="Times New Roman" w:cs="Times New Roman"/>
          </w:rPr>
          <w:delText>::CMK-1::GFP]),</w:delText>
        </w:r>
        <w:r w:rsidR="00FF31A0" w:rsidRPr="008D2CC6" w:rsidDel="007D63B1">
          <w:rPr>
            <w:rFonts w:ascii="Times New Roman" w:hAnsi="Times New Roman" w:cs="Times New Roman"/>
          </w:rPr>
          <w:delText xml:space="preserve"> </w:delText>
        </w:r>
      </w:del>
      <w:r w:rsidR="005C1E2E" w:rsidRPr="008D2CC6">
        <w:rPr>
          <w:rFonts w:ascii="Times New Roman" w:hAnsi="Times New Roman" w:cs="Times New Roman"/>
        </w:rPr>
        <w:t>VG260 yvEx73[P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 xml:space="preserve">], </w:t>
      </w:r>
      <w:r w:rsidR="000E79DF" w:rsidRPr="008D2CC6">
        <w:rPr>
          <w:rFonts w:ascii="Times New Roman" w:hAnsi="Times New Roman" w:cs="Times New Roman"/>
        </w:rPr>
        <w:t>VG</w:t>
      </w:r>
      <w:r w:rsidR="00097848" w:rsidRPr="008D2CC6">
        <w:rPr>
          <w:rFonts w:ascii="Times New Roman" w:hAnsi="Times New Roman" w:cs="Times New Roman"/>
        </w:rPr>
        <w:t>214 </w:t>
      </w:r>
      <w:r w:rsidR="000E79DF" w:rsidRPr="008D2CC6">
        <w:rPr>
          <w:rFonts w:ascii="Times New Roman" w:hAnsi="Times New Roman" w:cs="Times New Roman"/>
        </w:rPr>
        <w:t>yvEx</w:t>
      </w:r>
      <w:r w:rsidR="00097848" w:rsidRPr="008D2CC6">
        <w:rPr>
          <w:rFonts w:ascii="Times New Roman" w:hAnsi="Times New Roman" w:cs="Times New Roman"/>
        </w:rPr>
        <w:t>70[</w:t>
      </w:r>
      <w:r w:rsidR="000E79DF" w:rsidRPr="008D2CC6">
        <w:rPr>
          <w:rFonts w:ascii="Times New Roman" w:hAnsi="Times New Roman" w:cs="Times New Roman"/>
        </w:rPr>
        <w:t>P</w:t>
      </w:r>
      <w:r w:rsidR="000E79DF" w:rsidRPr="008D2CC6">
        <w:rPr>
          <w:rFonts w:ascii="Times New Roman" w:hAnsi="Times New Roman" w:cs="Times New Roman"/>
          <w:i/>
        </w:rPr>
        <w:t>ogt-1</w:t>
      </w:r>
      <w:r w:rsidR="000E79DF" w:rsidRPr="008D2CC6">
        <w:rPr>
          <w:rFonts w:ascii="Times New Roman" w:hAnsi="Times New Roman" w:cs="Times New Roman"/>
        </w:rPr>
        <w:t xml:space="preserve">::GFP; </w:t>
      </w:r>
      <w:r w:rsidR="000E79DF" w:rsidRPr="008D2CC6">
        <w:rPr>
          <w:rFonts w:ascii="Times New Roman" w:hAnsi="Times New Roman" w:cs="Times New Roman"/>
          <w:i/>
        </w:rPr>
        <w:t>rol-6(su1006)</w:t>
      </w:r>
      <w:r w:rsidR="000E79DF" w:rsidRPr="008D2CC6">
        <w:rPr>
          <w:rFonts w:ascii="Times New Roman" w:hAnsi="Times New Roman" w:cs="Times New Roman"/>
        </w:rPr>
        <w:t xml:space="preserve">] </w:t>
      </w:r>
      <w:r w:rsidR="005C1E2E" w:rsidRPr="008D2CC6">
        <w:rPr>
          <w:rFonts w:ascii="Times New Roman" w:hAnsi="Times New Roman" w:cs="Times New Roman"/>
        </w:rPr>
        <w:t>and VG261 yvEx74[P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w:t>
      </w:r>
      <w:r w:rsidR="00140B68" w:rsidRPr="008D2CC6">
        <w:rPr>
          <w:rFonts w:ascii="Times New Roman" w:hAnsi="Times New Roman" w:cs="Times New Roman"/>
        </w:rPr>
        <w:t xml:space="preserve">, </w:t>
      </w:r>
      <w:r w:rsidR="005C45DB" w:rsidRPr="008D2CC6">
        <w:rPr>
          <w:rFonts w:ascii="Times New Roman" w:hAnsi="Times New Roman" w:cs="Times New Roman"/>
        </w:rPr>
        <w:t xml:space="preserve">VG271 </w:t>
      </w:r>
      <w:r w:rsidR="005C45DB" w:rsidRPr="008D2CC6">
        <w:rPr>
          <w:rFonts w:ascii="Times New Roman" w:hAnsi="Times New Roman" w:cs="Times New Roman"/>
          <w:i/>
        </w:rPr>
        <w:t xml:space="preserve">cmk-1(oy21); dpy-5(e907), </w:t>
      </w:r>
      <w:r w:rsidR="005C45DB" w:rsidRPr="008D2CC6">
        <w:rPr>
          <w:rFonts w:ascii="Times New Roman" w:hAnsi="Times New Roman" w:cs="Times New Roman"/>
        </w:rPr>
        <w:t xml:space="preserve">VG279 </w:t>
      </w:r>
      <w:r w:rsidR="005C45DB" w:rsidRPr="008D2CC6">
        <w:rPr>
          <w:rFonts w:ascii="Times New Roman" w:hAnsi="Times New Roman" w:cs="Times New Roman"/>
          <w:i/>
        </w:rPr>
        <w:t xml:space="preserve">cmk-1(gk691866); dpy-5(e907), </w:t>
      </w:r>
      <w:r w:rsidR="00140B68" w:rsidRPr="008D2CC6">
        <w:rPr>
          <w:rFonts w:ascii="Times New Roman" w:hAnsi="Times New Roman" w:cs="Times New Roman"/>
        </w:rPr>
        <w:t>VG</w:t>
      </w:r>
      <w:r w:rsidR="00097848" w:rsidRPr="008D2CC6">
        <w:rPr>
          <w:rFonts w:ascii="Times New Roman" w:hAnsi="Times New Roman" w:cs="Times New Roman"/>
        </w:rPr>
        <w:t>245</w:t>
      </w:r>
      <w:r w:rsidR="00140B68" w:rsidRPr="008D2CC6">
        <w:rPr>
          <w:rFonts w:ascii="Times New Roman" w:hAnsi="Times New Roman" w:cs="Times New Roman"/>
        </w:rPr>
        <w:t xml:space="preserve"> </w:t>
      </w:r>
      <w:r w:rsidR="00140B68" w:rsidRPr="008D2CC6">
        <w:rPr>
          <w:rFonts w:ascii="Times New Roman" w:hAnsi="Times New Roman" w:cs="Times New Roman"/>
          <w:i/>
        </w:rPr>
        <w:t>cmk-1(oy21); ogt-1(ok430)</w:t>
      </w:r>
      <w:r w:rsidR="00140B68" w:rsidRPr="008D2CC6">
        <w:rPr>
          <w:rFonts w:ascii="Times New Roman" w:hAnsi="Times New Roman" w:cs="Times New Roman"/>
        </w:rPr>
        <w:t>.</w:t>
      </w:r>
    </w:p>
    <w:p w14:paraId="26203E55" w14:textId="77777777" w:rsidR="007B1D2C" w:rsidRPr="00AB2770" w:rsidRDefault="007B1D2C" w:rsidP="00B201DA">
      <w:pPr>
        <w:spacing w:line="480" w:lineRule="auto"/>
        <w:rPr>
          <w:rFonts w:ascii="Times New Roman" w:hAnsi="Times New Roman" w:cs="Times New Roman"/>
          <w:i/>
        </w:rPr>
      </w:pPr>
      <w:bookmarkStart w:id="304" w:name="_Toc194390669"/>
      <w:r w:rsidRPr="007C269C">
        <w:rPr>
          <w:rFonts w:ascii="Times New Roman" w:hAnsi="Times New Roman" w:cs="Times New Roman"/>
          <w:i/>
        </w:rPr>
        <w:t>Imaging procedures</w:t>
      </w:r>
      <w:bookmarkEnd w:id="304"/>
      <w:r w:rsidR="00432F03"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Adult worms were anesthetized in 100 mM NaN</w:t>
      </w:r>
      <w:r w:rsidRPr="007C269C">
        <w:rPr>
          <w:rFonts w:ascii="Times New Roman" w:hAnsi="Times New Roman" w:cs="Times New Roman"/>
          <w:vertAlign w:val="subscript"/>
        </w:rPr>
        <w:t>3</w:t>
      </w:r>
      <w:r w:rsidRPr="007C269C">
        <w:rPr>
          <w:rFonts w:ascii="Times New Roman" w:hAnsi="Times New Roman" w:cs="Times New Roman"/>
        </w:rPr>
        <w:t xml:space="preserve"> dissolved in M9 buffer containing sephadex beads (G-150-50, Sigma-Aldrich, St. Louis, MO) on glass microscope slides, and then covered with a 1.5 thick coverslip. An Olympus Fluoview 1000 Confocal microscope was used for imaging. GFP was excited using a 488 nm wavelength laser setting with light emitted collected through a 491-515 nm bandpass filter. dsRed and mRFP were excited using a 543 nm wavelength laser setting with light emitted collected through a 600-630 nm bandpass filter. Optical sections of 0.5 </w:t>
      </w:r>
      <w:r w:rsidRPr="007C269C">
        <w:rPr>
          <w:rFonts w:ascii="Times New Roman" w:hAnsi="Times New Roman" w:cs="Times New Roman"/>
        </w:rPr>
        <w:sym w:font="Symbol" w:char="006D"/>
      </w:r>
      <w:r w:rsidRPr="007C269C">
        <w:rPr>
          <w:rFonts w:ascii="Times New Roman" w:hAnsi="Times New Roman" w:cs="Times New Roman"/>
        </w:rPr>
        <w:t xml:space="preserve">m thickness were collected using a 60x oil immersion lens (Olympus). </w:t>
      </w:r>
      <w:r w:rsidRPr="007C269C">
        <w:rPr>
          <w:rFonts w:ascii="Times New Roman" w:hAnsi="Times New Roman" w:cs="Times New Roman"/>
          <w:lang w:bidi="en-US"/>
        </w:rPr>
        <w:t xml:space="preserve">Final figures were generated using Image J version 1.41o (National Institutes of Health, </w:t>
      </w:r>
      <w:r w:rsidRPr="007C269C">
        <w:rPr>
          <w:rFonts w:ascii="Times New Roman" w:hAnsi="Times New Roman" w:cs="Times New Roman"/>
        </w:rPr>
        <w:t>Bethesda, MD</w:t>
      </w:r>
      <w:r w:rsidRPr="007C269C">
        <w:rPr>
          <w:rFonts w:ascii="Times New Roman" w:hAnsi="Times New Roman" w:cs="Times New Roman"/>
          <w:lang w:bidi="en-US"/>
        </w:rPr>
        <w:t>) and Adobe Photoshop 7.0 (Adobe Systems, San Jose, CA).</w:t>
      </w:r>
    </w:p>
    <w:p w14:paraId="3E0415A3" w14:textId="77777777" w:rsidR="007B1D2C" w:rsidRDefault="00432F03" w:rsidP="00B201DA">
      <w:pPr>
        <w:spacing w:line="480" w:lineRule="auto"/>
        <w:rPr>
          <w:rFonts w:ascii="Times New Roman" w:hAnsi="Times New Roman" w:cs="Times New Roman"/>
        </w:rPr>
      </w:pPr>
      <w:bookmarkStart w:id="305" w:name="_Toc194390670"/>
      <w:r w:rsidRPr="007C269C">
        <w:rPr>
          <w:rFonts w:ascii="Times New Roman" w:hAnsi="Times New Roman" w:cs="Times New Roman"/>
          <w:i/>
        </w:rPr>
        <w:t>Behavioral</w:t>
      </w:r>
      <w:r w:rsidR="007B1D2C" w:rsidRPr="007C269C">
        <w:rPr>
          <w:rFonts w:ascii="Times New Roman" w:hAnsi="Times New Roman" w:cs="Times New Roman"/>
          <w:i/>
        </w:rPr>
        <w:t xml:space="preserve"> testing of mutant strains</w:t>
      </w:r>
      <w:bookmarkEnd w:id="305"/>
      <w:r w:rsidRPr="007C269C">
        <w:rPr>
          <w:rFonts w:ascii="Times New Roman" w:hAnsi="Times New Roman" w:cs="Times New Roman"/>
          <w:i/>
        </w:rPr>
        <w:t>.</w:t>
      </w:r>
      <w:r w:rsidRPr="007C269C">
        <w:rPr>
          <w:rFonts w:ascii="Times New Roman" w:hAnsi="Times New Roman" w:cs="Times New Roman"/>
        </w:rPr>
        <w:t xml:space="preserve"> </w:t>
      </w:r>
      <w:r w:rsidR="007B1D2C" w:rsidRPr="007C269C">
        <w:rPr>
          <w:rFonts w:ascii="Times New Roman" w:hAnsi="Times New Roman" w:cs="Times New Roman"/>
        </w:rPr>
        <w:t xml:space="preserve">Worms were synchronized for </w:t>
      </w:r>
      <w:r w:rsidRPr="007C269C">
        <w:rPr>
          <w:rFonts w:ascii="Times New Roman" w:hAnsi="Times New Roman" w:cs="Times New Roman"/>
        </w:rPr>
        <w:t>behavioral</w:t>
      </w:r>
      <w:r w:rsidR="007B1D2C" w:rsidRPr="007C269C">
        <w:rPr>
          <w:rFonts w:ascii="Times New Roman" w:hAnsi="Times New Roman" w:cs="Times New Roman"/>
        </w:rPr>
        <w:t xml:space="preserve"> testing by picking 5 gravid adults onto a Petri plate containing nematode growth media (NGM) seeded with </w:t>
      </w:r>
      <w:r w:rsidR="00E66CD3">
        <w:rPr>
          <w:rFonts w:ascii="Times New Roman" w:hAnsi="Times New Roman" w:cs="Times New Roman"/>
        </w:rPr>
        <w:t>5</w:t>
      </w:r>
      <w:r w:rsidR="007B1D2C" w:rsidRPr="007C269C">
        <w:rPr>
          <w:rFonts w:ascii="Times New Roman" w:hAnsi="Times New Roman" w:cs="Times New Roman"/>
        </w:rPr>
        <w:t xml:space="preserve">0 </w:t>
      </w:r>
      <w:r w:rsidR="007B1D2C" w:rsidRPr="007C269C">
        <w:rPr>
          <w:rFonts w:ascii="Times New Roman" w:hAnsi="Times New Roman" w:cs="Times New Roman"/>
        </w:rPr>
        <w:sym w:font="Symbol" w:char="006D"/>
      </w:r>
      <w:r w:rsidR="007B1D2C" w:rsidRPr="007C269C">
        <w:rPr>
          <w:rFonts w:ascii="Times New Roman" w:hAnsi="Times New Roman" w:cs="Times New Roman"/>
        </w:rPr>
        <w:t xml:space="preserve">l of a liquid culture of OP50 </w:t>
      </w:r>
      <w:r w:rsidR="007B1D2C" w:rsidRPr="007C269C">
        <w:rPr>
          <w:rFonts w:ascii="Times New Roman" w:hAnsi="Times New Roman" w:cs="Times New Roman"/>
          <w:i/>
        </w:rPr>
        <w:t xml:space="preserve">E. coli </w:t>
      </w:r>
      <w:r w:rsidR="007B1D2C" w:rsidRPr="007C269C">
        <w:rPr>
          <w:rFonts w:ascii="Times New Roman" w:hAnsi="Times New Roman" w:cs="Times New Roman"/>
        </w:rPr>
        <w:t>12-24 hours earlier and letting them lay eggs for 3-4 h</w:t>
      </w:r>
      <w:r w:rsidRPr="007C269C">
        <w:rPr>
          <w:rFonts w:ascii="Times New Roman" w:hAnsi="Times New Roman" w:cs="Times New Roman"/>
        </w:rPr>
        <w:t>ou</w:t>
      </w:r>
      <w:r w:rsidR="007B1D2C" w:rsidRPr="007C269C">
        <w:rPr>
          <w:rFonts w:ascii="Times New Roman" w:hAnsi="Times New Roman" w:cs="Times New Roman"/>
        </w:rPr>
        <w:t xml:space="preserve">rs before they were removed.  These eggs were allowed to develop for </w:t>
      </w:r>
      <w:r w:rsidR="001B7355">
        <w:rPr>
          <w:rFonts w:ascii="Times New Roman" w:hAnsi="Times New Roman" w:cs="Times New Roman"/>
        </w:rPr>
        <w:t>96</w:t>
      </w:r>
      <w:r w:rsidR="007B1D2C" w:rsidRPr="007C269C">
        <w:rPr>
          <w:rFonts w:ascii="Times New Roman" w:hAnsi="Times New Roman" w:cs="Times New Roman"/>
        </w:rPr>
        <w:t xml:space="preserve"> hours (</w:t>
      </w:r>
      <w:r w:rsidR="001B7355">
        <w:rPr>
          <w:rFonts w:ascii="Times New Roman" w:hAnsi="Times New Roman" w:cs="Times New Roman"/>
        </w:rPr>
        <w:t>unless otherwise stated</w:t>
      </w:r>
      <w:r w:rsidR="007B1D2C" w:rsidRPr="007C269C">
        <w:rPr>
          <w:rFonts w:ascii="Times New Roman" w:hAnsi="Times New Roman" w:cs="Times New Roman"/>
        </w:rPr>
        <w:t xml:space="preserve">) in a 20°C incubator. Plates of worms were placed into the tapping apparatus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and covered with an optically transparent lid constructed from a Petri plate lid, non-fogging cover-glass and wax.  After a 100 s acclimatization period, 30 taps were administered at either a 60s or a 10s ISI.</w:t>
      </w:r>
    </w:p>
    <w:p w14:paraId="3DBEECBD" w14:textId="74EB0F45" w:rsidR="007B1D2C" w:rsidRDefault="00AB2770" w:rsidP="00B201DA">
      <w:pPr>
        <w:spacing w:line="480" w:lineRule="auto"/>
        <w:rPr>
          <w:rFonts w:ascii="Times New Roman" w:hAnsi="Times New Roman" w:cs="Times New Roman"/>
        </w:rPr>
      </w:pPr>
      <w:r>
        <w:rPr>
          <w:rFonts w:ascii="Times New Roman" w:hAnsi="Times New Roman" w:cs="Times New Roman"/>
        </w:rPr>
        <w:tab/>
        <w:t xml:space="preserve">For CMK-1 rescue strains </w:t>
      </w:r>
      <w:r w:rsidR="00467A28">
        <w:rPr>
          <w:rFonts w:ascii="Times New Roman" w:hAnsi="Times New Roman" w:cs="Times New Roman"/>
        </w:rPr>
        <w:t>t</w:t>
      </w:r>
      <w:r w:rsidRPr="007C269C">
        <w:rPr>
          <w:rFonts w:ascii="Times New Roman" w:hAnsi="Times New Roman" w:cs="Times New Roman"/>
        </w:rPr>
        <w:t xml:space="preserve">welve hours prior to testing, 40-60 worms carrying the selection marker were transferred using a platinum pick to a fresh NGM plate. Plates were seeded with 50 </w:t>
      </w:r>
      <w:r w:rsidRPr="007C269C">
        <w:rPr>
          <w:rFonts w:ascii="Times New Roman" w:hAnsi="Times New Roman" w:cs="Times New Roman"/>
        </w:rPr>
        <w:sym w:font="Symbol" w:char="006D"/>
      </w:r>
      <w:r w:rsidRPr="007C269C">
        <w:rPr>
          <w:rFonts w:ascii="Times New Roman" w:hAnsi="Times New Roman" w:cs="Times New Roman"/>
        </w:rPr>
        <w:t xml:space="preserve">l of a liquid culture of OP50 </w:t>
      </w:r>
      <w:r w:rsidRPr="007C269C">
        <w:rPr>
          <w:rFonts w:ascii="Times New Roman" w:hAnsi="Times New Roman" w:cs="Times New Roman"/>
          <w:i/>
        </w:rPr>
        <w:t>E. coli</w:t>
      </w:r>
      <w:r w:rsidRPr="007C269C">
        <w:rPr>
          <w:rFonts w:ascii="Times New Roman" w:hAnsi="Times New Roman" w:cs="Times New Roman"/>
        </w:rPr>
        <w:t xml:space="preserve"> 16-20 hours beforehand.</w:t>
      </w:r>
    </w:p>
    <w:p w14:paraId="608CDAA3" w14:textId="77777777" w:rsidR="00AB2770" w:rsidRDefault="00AB2770" w:rsidP="00AB2770">
      <w:pPr>
        <w:spacing w:line="480" w:lineRule="auto"/>
        <w:rPr>
          <w:rFonts w:ascii="Times New Roman" w:hAnsi="Times New Roman" w:cs="Times New Roman"/>
          <w:i/>
        </w:rPr>
      </w:pPr>
      <w:r w:rsidRPr="00517FBF">
        <w:rPr>
          <w:rFonts w:ascii="Times New Roman" w:hAnsi="Times New Roman" w:cs="Times New Roman"/>
          <w:i/>
        </w:rPr>
        <w:t>Complementation t</w:t>
      </w:r>
      <w:r w:rsidRPr="0022520A">
        <w:rPr>
          <w:rFonts w:ascii="Times New Roman" w:hAnsi="Times New Roman" w:cs="Times New Roman"/>
          <w:i/>
        </w:rPr>
        <w:t>est</w:t>
      </w:r>
      <w:r>
        <w:rPr>
          <w:rFonts w:ascii="Times New Roman" w:hAnsi="Times New Roman" w:cs="Times New Roman"/>
          <w:i/>
        </w:rPr>
        <w:t xml:space="preserve">. </w:t>
      </w:r>
      <w:r w:rsidRPr="00AB2770">
        <w:rPr>
          <w:rFonts w:ascii="Times New Roman" w:hAnsi="Times New Roman" w:cs="Times New Roman"/>
        </w:rPr>
        <w:t>W</w:t>
      </w:r>
      <w:r>
        <w:rPr>
          <w:rFonts w:ascii="Times New Roman" w:hAnsi="Times New Roman" w:cs="Times New Roman"/>
        </w:rPr>
        <w:t xml:space="preserve">ild-type or </w:t>
      </w:r>
      <w:r w:rsidRPr="0022520A">
        <w:rPr>
          <w:rFonts w:ascii="Times New Roman" w:hAnsi="Times New Roman" w:cs="Times New Roman"/>
          <w:i/>
        </w:rPr>
        <w:t>cmk-1(oy21)</w:t>
      </w:r>
      <w:r>
        <w:rPr>
          <w:rFonts w:ascii="Times New Roman" w:hAnsi="Times New Roman" w:cs="Times New Roman"/>
        </w:rPr>
        <w:t xml:space="preserve"> males were mated with </w:t>
      </w:r>
      <w:r w:rsidRPr="0022520A">
        <w:rPr>
          <w:rFonts w:ascii="Times New Roman" w:hAnsi="Times New Roman" w:cs="Times New Roman"/>
          <w:i/>
        </w:rPr>
        <w:t>dpy-5(e907)</w:t>
      </w:r>
      <w:r>
        <w:rPr>
          <w:rFonts w:ascii="Times New Roman" w:hAnsi="Times New Roman" w:cs="Times New Roman"/>
        </w:rPr>
        <w:t xml:space="preserve"> hermaphrodites homozygous for one of the three </w:t>
      </w:r>
      <w:r w:rsidRPr="0022520A">
        <w:rPr>
          <w:rFonts w:ascii="Times New Roman" w:hAnsi="Times New Roman" w:cs="Times New Roman"/>
          <w:i/>
        </w:rPr>
        <w:t>cmk-1</w:t>
      </w:r>
      <w:r>
        <w:rPr>
          <w:rFonts w:ascii="Times New Roman" w:hAnsi="Times New Roman" w:cs="Times New Roman"/>
        </w:rPr>
        <w:t xml:space="preserve"> alleles (wild-type, </w:t>
      </w:r>
      <w:r w:rsidRPr="0022520A">
        <w:rPr>
          <w:rFonts w:ascii="Times New Roman" w:hAnsi="Times New Roman" w:cs="Times New Roman"/>
          <w:i/>
        </w:rPr>
        <w:t>oy21</w:t>
      </w:r>
      <w:r>
        <w:rPr>
          <w:rFonts w:ascii="Times New Roman" w:hAnsi="Times New Roman" w:cs="Times New Roman"/>
        </w:rPr>
        <w:t xml:space="preserve">, or </w:t>
      </w:r>
      <w:r w:rsidRPr="0022520A">
        <w:rPr>
          <w:rFonts w:ascii="Times New Roman" w:hAnsi="Times New Roman" w:cs="Times New Roman"/>
          <w:i/>
        </w:rPr>
        <w:t>gk691866</w:t>
      </w:r>
      <w:r>
        <w:rPr>
          <w:rFonts w:ascii="Times New Roman" w:hAnsi="Times New Roman" w:cs="Times New Roman"/>
        </w:rPr>
        <w:t xml:space="preserve">). </w:t>
      </w:r>
      <w:r w:rsidR="00CB7565">
        <w:rPr>
          <w:rFonts w:ascii="Times New Roman" w:hAnsi="Times New Roman" w:cs="Times New Roman"/>
        </w:rPr>
        <w:t>T</w:t>
      </w:r>
      <w:r>
        <w:rPr>
          <w:rFonts w:ascii="Times New Roman" w:hAnsi="Times New Roman" w:cs="Times New Roman"/>
        </w:rPr>
        <w:t>ap habituation behavior of non-</w:t>
      </w:r>
      <w:r w:rsidRPr="0022520A">
        <w:rPr>
          <w:rFonts w:ascii="Times New Roman" w:hAnsi="Times New Roman" w:cs="Times New Roman"/>
          <w:i/>
        </w:rPr>
        <w:t>dpy</w:t>
      </w:r>
      <w:r>
        <w:rPr>
          <w:rFonts w:ascii="Times New Roman" w:hAnsi="Times New Roman" w:cs="Times New Roman"/>
        </w:rPr>
        <w:t xml:space="preserve"> F1 progeny</w:t>
      </w:r>
      <w:r w:rsidR="00CB7565">
        <w:rPr>
          <w:rFonts w:ascii="Times New Roman" w:hAnsi="Times New Roman" w:cs="Times New Roman"/>
        </w:rPr>
        <w:t xml:space="preserve"> was evaluated</w:t>
      </w:r>
      <w:r>
        <w:rPr>
          <w:rFonts w:ascii="Times New Roman" w:hAnsi="Times New Roman" w:cs="Times New Roman"/>
        </w:rPr>
        <w:t>.</w:t>
      </w:r>
    </w:p>
    <w:p w14:paraId="16AC801A" w14:textId="77777777" w:rsidR="00AB2770" w:rsidRPr="007C269C" w:rsidRDefault="00AB2770" w:rsidP="00B201DA">
      <w:pPr>
        <w:spacing w:line="480" w:lineRule="auto"/>
        <w:rPr>
          <w:rFonts w:ascii="Times New Roman" w:hAnsi="Times New Roman" w:cs="Times New Roman"/>
        </w:rPr>
      </w:pPr>
    </w:p>
    <w:p w14:paraId="72BB1399" w14:textId="77777777" w:rsidR="007B1D2C" w:rsidRPr="007C269C" w:rsidRDefault="007B1D2C" w:rsidP="00B201DA">
      <w:pPr>
        <w:spacing w:line="480" w:lineRule="auto"/>
        <w:rPr>
          <w:rFonts w:ascii="Times New Roman" w:hAnsi="Times New Roman" w:cs="Times New Roman"/>
        </w:rPr>
      </w:pPr>
      <w:bookmarkStart w:id="306" w:name="_Toc194390672"/>
      <w:r w:rsidRPr="007C269C">
        <w:rPr>
          <w:rFonts w:ascii="Times New Roman" w:hAnsi="Times New Roman" w:cs="Times New Roman"/>
          <w:i/>
        </w:rPr>
        <w:t xml:space="preserve">Image acquisition of </w:t>
      </w:r>
      <w:r w:rsidR="000613E2" w:rsidRPr="007C269C">
        <w:rPr>
          <w:rFonts w:ascii="Times New Roman" w:hAnsi="Times New Roman" w:cs="Times New Roman"/>
          <w:i/>
        </w:rPr>
        <w:t>behavior</w:t>
      </w:r>
      <w:bookmarkEnd w:id="306"/>
      <w:r w:rsidR="00BB1968">
        <w:rPr>
          <w:rFonts w:ascii="Times New Roman" w:hAnsi="Times New Roman" w:cs="Times New Roman"/>
          <w:i/>
        </w:rPr>
        <w:t xml:space="preserve">, </w:t>
      </w:r>
      <w:bookmarkStart w:id="307" w:name="_Toc194390673"/>
      <w:r w:rsidR="00BB1968" w:rsidRPr="007C269C">
        <w:rPr>
          <w:rFonts w:ascii="Times New Roman" w:hAnsi="Times New Roman" w:cs="Times New Roman"/>
          <w:i/>
        </w:rPr>
        <w:t>Behavioral scoring and statistical analysis</w:t>
      </w:r>
      <w:bookmarkEnd w:id="307"/>
      <w:r w:rsidR="000613E2" w:rsidRPr="007C269C">
        <w:rPr>
          <w:rFonts w:ascii="Times New Roman" w:hAnsi="Times New Roman" w:cs="Times New Roman"/>
          <w:i/>
        </w:rPr>
        <w:t>.</w:t>
      </w:r>
      <w:r w:rsidR="000613E2" w:rsidRPr="007C269C">
        <w:rPr>
          <w:rFonts w:ascii="Times New Roman" w:hAnsi="Times New Roman" w:cs="Times New Roman"/>
        </w:rPr>
        <w:t xml:space="preserve"> </w:t>
      </w:r>
      <w:r w:rsidRPr="007C269C">
        <w:rPr>
          <w:rFonts w:ascii="Times New Roman" w:hAnsi="Times New Roman" w:cs="Times New Roman"/>
        </w:rPr>
        <w:t>Stimulus delivery and image acquisition to record the behavior of the worms was done using the M</w:t>
      </w:r>
      <w:r w:rsidR="003A2D29">
        <w:rPr>
          <w:rFonts w:ascii="Times New Roman" w:hAnsi="Times New Roman" w:cs="Times New Roman"/>
        </w:rPr>
        <w:t>ulti-Worm Tracker</w:t>
      </w:r>
      <w:r w:rsidRPr="007C269C">
        <w:rPr>
          <w:rFonts w:ascii="Times New Roman" w:hAnsi="Times New Roman" w:cs="Times New Roman"/>
        </w:rPr>
        <w:t xml:space="preserve"> (version 1.2.0.2)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652849">
        <w:rPr>
          <w:rFonts w:ascii="Times New Roman" w:hAnsi="Times New Roman" w:cs="Times New Roman"/>
        </w:rPr>
        <w:t xml:space="preserve"> as described previously</w:t>
      </w:r>
      <w:r w:rsidR="003A2D29">
        <w:rPr>
          <w:rFonts w:ascii="Times New Roman" w:hAnsi="Times New Roman" w:cs="Times New Roman"/>
        </w:rPr>
        <w:t xml:space="preserve"> </w:t>
      </w:r>
      <w:r w:rsidR="003A2D29" w:rsidRPr="007C269C">
        <w:rPr>
          <w:rFonts w:ascii="Times New Roman" w:hAnsi="Times New Roman" w:cs="Times New Roman"/>
        </w:rPr>
        <w:fldChar w:fldCharType="begin"/>
      </w:r>
      <w:r w:rsidR="003A2D29">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3A2D29" w:rsidRPr="007C269C">
        <w:rPr>
          <w:rFonts w:ascii="Times New Roman" w:hAnsi="Times New Roman" w:cs="Times New Roman"/>
        </w:rPr>
        <w:fldChar w:fldCharType="separate"/>
      </w:r>
      <w:r w:rsidR="003A2D29">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3A2D29">
        <w:rPr>
          <w:rFonts w:ascii="Times New Roman" w:hAnsi="Times New Roman" w:cs="Times New Roman"/>
          <w:noProof/>
        </w:rPr>
        <w:t>)</w:t>
      </w:r>
      <w:r w:rsidR="003A2D29" w:rsidRPr="007C269C">
        <w:rPr>
          <w:rFonts w:ascii="Times New Roman" w:hAnsi="Times New Roman" w:cs="Times New Roman"/>
        </w:rPr>
        <w:fldChar w:fldCharType="end"/>
      </w:r>
      <w:r w:rsidRPr="007C269C">
        <w:rPr>
          <w:rFonts w:ascii="Times New Roman" w:hAnsi="Times New Roman" w:cs="Times New Roman"/>
        </w:rPr>
        <w:t xml:space="preserve">.  </w:t>
      </w:r>
      <w:r w:rsidR="00CB49D3" w:rsidRPr="007C269C">
        <w:rPr>
          <w:rFonts w:ascii="Times New Roman" w:hAnsi="Times New Roman" w:cs="Times New Roman"/>
        </w:rPr>
        <w:t>Offline data analysis</w:t>
      </w:r>
      <w:r w:rsidR="00CB49D3">
        <w:rPr>
          <w:rFonts w:ascii="Times New Roman" w:hAnsi="Times New Roman" w:cs="Times New Roman"/>
        </w:rPr>
        <w:t xml:space="preserve"> was performed using </w:t>
      </w:r>
      <w:r w:rsidR="00CB49D3" w:rsidRPr="007C269C">
        <w:rPr>
          <w:rFonts w:ascii="Times New Roman" w:hAnsi="Times New Roman" w:cs="Times New Roman"/>
        </w:rPr>
        <w:t xml:space="preserve">Choreography </w:t>
      </w:r>
      <w:r w:rsidR="00CB49D3" w:rsidRPr="007C269C">
        <w:rPr>
          <w:rFonts w:ascii="Times New Roman" w:hAnsi="Times New Roman" w:cs="Times New Roman"/>
          <w:lang w:bidi="en-US"/>
        </w:rPr>
        <w:t>analysis</w:t>
      </w:r>
      <w:r w:rsidR="00CB49D3" w:rsidRPr="007C269C">
        <w:rPr>
          <w:rFonts w:ascii="Times New Roman" w:hAnsi="Times New Roman" w:cs="Times New Roman"/>
        </w:rPr>
        <w:t xml:space="preserve"> software (version 1.3.0_r1035 </w:t>
      </w:r>
      <w:r w:rsidR="00CB49D3" w:rsidRPr="007C269C">
        <w:rPr>
          <w:rFonts w:ascii="Times New Roman" w:hAnsi="Times New Roman" w:cs="Times New Roman"/>
          <w:lang w:bidi="en-US"/>
        </w:rPr>
        <w:t>software package</w:t>
      </w:r>
      <w:r w:rsidR="00CB49D3" w:rsidRPr="007C269C">
        <w:rPr>
          <w:rFonts w:ascii="Times New Roman" w:hAnsi="Times New Roman" w:cs="Times New Roman"/>
        </w:rPr>
        <w:t xml:space="preserve">)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CB49D3">
        <w:rPr>
          <w:rFonts w:ascii="Times New Roman" w:hAnsi="Times New Roman" w:cs="Times New Roman"/>
        </w:rPr>
        <w:t xml:space="preserve"> </w:t>
      </w:r>
      <w:r w:rsidR="00CB49D3">
        <w:rPr>
          <w:rFonts w:ascii="Times New Roman" w:hAnsi="Times New Roman" w:cs="Times New Roman"/>
        </w:rPr>
        <w:t xml:space="preserve">as described previously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7C269C">
        <w:rPr>
          <w:rFonts w:ascii="Times New Roman" w:hAnsi="Times New Roman" w:cs="Times New Roman"/>
        </w:rPr>
        <w:t xml:space="preserve">.  </w:t>
      </w:r>
    </w:p>
    <w:p w14:paraId="0DEBD097" w14:textId="6322019B" w:rsidR="00ED1674" w:rsidRPr="007C269C" w:rsidRDefault="007B1D2C" w:rsidP="00B201DA">
      <w:pPr>
        <w:spacing w:line="480" w:lineRule="auto"/>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rPr>
        <w:t xml:space="preserve">Reversal distances </w:t>
      </w:r>
      <w:r w:rsidR="0093301E">
        <w:rPr>
          <w:rFonts w:ascii="Times New Roman" w:hAnsi="Times New Roman" w:cs="Times New Roman"/>
        </w:rPr>
        <w:t xml:space="preserve">and durations </w:t>
      </w:r>
      <w:r w:rsidRPr="007C269C">
        <w:rPr>
          <w:rFonts w:ascii="Times New Roman" w:hAnsi="Times New Roman" w:cs="Times New Roman"/>
        </w:rPr>
        <w:t>in response to tap were compar</w:t>
      </w:r>
      <w:r w:rsidR="003B69AC">
        <w:rPr>
          <w:rFonts w:ascii="Times New Roman" w:hAnsi="Times New Roman" w:cs="Times New Roman"/>
        </w:rPr>
        <w:t xml:space="preserve">ed </w:t>
      </w:r>
      <w:r w:rsidR="00061D5D">
        <w:rPr>
          <w:rFonts w:ascii="Times New Roman" w:hAnsi="Times New Roman" w:cs="Times New Roman"/>
        </w:rPr>
        <w:t xml:space="preserve">across strains </w:t>
      </w:r>
      <w:r w:rsidR="003B69AC">
        <w:rPr>
          <w:rFonts w:ascii="Times New Roman" w:hAnsi="Times New Roman" w:cs="Times New Roman"/>
        </w:rPr>
        <w:t xml:space="preserve">by statistical analysis of </w:t>
      </w:r>
      <w:r w:rsidR="00B32970">
        <w:rPr>
          <w:rFonts w:ascii="Times New Roman" w:hAnsi="Times New Roman" w:cs="Times New Roman"/>
        </w:rPr>
        <w:t xml:space="preserve">variance </w:t>
      </w:r>
      <w:r w:rsidRPr="007C269C">
        <w:rPr>
          <w:rFonts w:ascii="Times New Roman" w:hAnsi="Times New Roman" w:cs="Times New Roman"/>
        </w:rPr>
        <w:t xml:space="preserve">and </w:t>
      </w:r>
      <w:r w:rsidRPr="007C269C">
        <w:rPr>
          <w:rFonts w:ascii="Times New Roman" w:hAnsi="Times New Roman" w:cs="Times New Roman"/>
          <w:i/>
        </w:rPr>
        <w:t>post hoc</w:t>
      </w:r>
      <w:r w:rsidRPr="007C269C">
        <w:rPr>
          <w:rFonts w:ascii="Times New Roman" w:hAnsi="Times New Roman" w:cs="Times New Roman"/>
        </w:rPr>
        <w:t xml:space="preserve"> Tukey honestly significant difference (HSD) tests. Genotype was modeled as a fixed effect. Petri plate (on which the worms were tested; minimum of 3 Petri plates of ~ 50 worms per experimental condition) was modeled as a random effect nested within the fixed effect. </w:t>
      </w:r>
      <w:del w:id="308" w:author="Evan" w:date="2016-04-15T18:18:00Z">
        <w:r w:rsidRPr="007C269C" w:rsidDel="00CA6AE7">
          <w:rPr>
            <w:rFonts w:ascii="Times New Roman" w:hAnsi="Times New Roman" w:cs="Times New Roman"/>
          </w:rPr>
          <w:delText>The relationship between genotype and reversal probability in response to tap was analyzed using a generalized linear mixed-model regression (GLMM</w:delText>
        </w:r>
        <w:r w:rsidR="006B1810" w:rsidDel="00CA6AE7">
          <w:rPr>
            <w:rFonts w:ascii="Times New Roman" w:hAnsi="Times New Roman" w:cs="Times New Roman"/>
          </w:rPr>
          <w:delText xml:space="preserve">). Similar to the </w:delText>
        </w:r>
        <w:r w:rsidRPr="007C269C" w:rsidDel="00CA6AE7">
          <w:rPr>
            <w:rFonts w:ascii="Times New Roman" w:hAnsi="Times New Roman" w:cs="Times New Roman"/>
          </w:rPr>
          <w:delText xml:space="preserve">analysis of reversal distance, plate was again modeled as a random effect. </w:delText>
        </w:r>
      </w:del>
      <w:r w:rsidRPr="007C269C">
        <w:rPr>
          <w:rFonts w:ascii="Times New Roman" w:hAnsi="Times New Roman" w:cs="Times New Roman"/>
        </w:rPr>
        <w:t>For all statistical tests an alpha value of 0.05 was used to determine significance. ANCOVAs, Tukey’s HSD post-hoc tests and mixed-model logistic regressions were performed us</w:t>
      </w:r>
      <w:r w:rsidR="003B69AC">
        <w:rPr>
          <w:rFonts w:ascii="Times New Roman" w:hAnsi="Times New Roman" w:cs="Times New Roman"/>
        </w:rPr>
        <w:t>ing the statistical packages lm</w:t>
      </w:r>
      <w:r w:rsidRPr="007C269C">
        <w:rPr>
          <w:rFonts w:ascii="Times New Roman" w:hAnsi="Times New Roman" w:cs="Times New Roman"/>
        </w:rPr>
        <w:t xml:space="preserve"> and glmmPQL in R (for Mac OS X GUI 1.40-devel Leopard build 32-bi).</w:t>
      </w:r>
    </w:p>
    <w:p w14:paraId="2AADFC03" w14:textId="77777777" w:rsidR="007B1D2C" w:rsidRDefault="007B1D2C" w:rsidP="00B201DA">
      <w:pPr>
        <w:spacing w:line="480" w:lineRule="auto"/>
        <w:rPr>
          <w:rFonts w:ascii="Times New Roman" w:hAnsi="Times New Roman" w:cs="Times New Roman"/>
          <w:b/>
        </w:rPr>
      </w:pPr>
    </w:p>
    <w:p w14:paraId="6FA9B9AE" w14:textId="77777777" w:rsidR="00ED1674" w:rsidRPr="00F61610" w:rsidRDefault="00ED1674" w:rsidP="00ED1674">
      <w:pPr>
        <w:spacing w:line="480" w:lineRule="auto"/>
        <w:rPr>
          <w:rFonts w:ascii="Times New Roman" w:hAnsi="Times New Roman" w:cs="Times New Roman"/>
        </w:rPr>
      </w:pPr>
      <w:r>
        <w:rPr>
          <w:rFonts w:ascii="Times New Roman" w:hAnsi="Times New Roman" w:cs="Times New Roman"/>
          <w:i/>
        </w:rPr>
        <w:t>Kinase and phosphosite prediction and evolutionary analyses</w:t>
      </w:r>
      <w:r w:rsidRPr="007C269C">
        <w:rPr>
          <w:rFonts w:ascii="Times New Roman" w:hAnsi="Times New Roman" w:cs="Times New Roman"/>
          <w:i/>
        </w:rPr>
        <w:t xml:space="preserve">. </w:t>
      </w:r>
      <w:r>
        <w:rPr>
          <w:rFonts w:ascii="Times New Roman" w:hAnsi="Times New Roman" w:cs="Times New Roman"/>
        </w:rPr>
        <w:t xml:space="preserve">The </w:t>
      </w:r>
      <w:r w:rsidRPr="007C269C">
        <w:rPr>
          <w:rFonts w:ascii="Times New Roman" w:hAnsi="Times New Roman" w:cs="Times New Roman"/>
        </w:rPr>
        <w:t xml:space="preserve">kinase substrate </w:t>
      </w:r>
      <w:r>
        <w:rPr>
          <w:rFonts w:ascii="Times New Roman" w:hAnsi="Times New Roman" w:cs="Times New Roman"/>
        </w:rPr>
        <w:t>specificity prediction matrices (KSSPM) for</w:t>
      </w:r>
      <w:r w:rsidRPr="007C269C">
        <w:rPr>
          <w:rFonts w:ascii="Times New Roman" w:hAnsi="Times New Roman" w:cs="Times New Roman"/>
        </w:rPr>
        <w:t xml:space="preserve"> </w:t>
      </w:r>
      <w:r w:rsidRPr="00AB45E6">
        <w:rPr>
          <w:rFonts w:ascii="Times New Roman" w:hAnsi="Times New Roman" w:cs="Times New Roman"/>
          <w:i/>
        </w:rPr>
        <w:t>C. elegans</w:t>
      </w:r>
      <w:r>
        <w:rPr>
          <w:rFonts w:ascii="Times New Roman" w:hAnsi="Times New Roman" w:cs="Times New Roman"/>
        </w:rPr>
        <w:t xml:space="preserve"> CMK-1, human CaMK1 isoforms and human CaMK4 were generated using an updated version of the algorithm originally described in</w:t>
      </w:r>
      <w:r w:rsidR="00E603A8" w:rsidRPr="00E603A8">
        <w:rPr>
          <w:rFonts w:ascii="Times New Roman" w:hAnsi="Times New Roman" w:cs="Times New Roman"/>
        </w:rPr>
        <w:t xml:space="preserve"> </w:t>
      </w:r>
      <w:r w:rsidR="00E603A8">
        <w:rPr>
          <w:rFonts w:ascii="Times New Roman" w:hAnsi="Times New Roman" w:cs="Times New Roman"/>
        </w:rPr>
        <w:t xml:space="preserve">Safaei </w:t>
      </w:r>
      <w:r w:rsidR="00E603A8" w:rsidRPr="00AB45E6">
        <w:rPr>
          <w:rFonts w:ascii="Times New Roman" w:hAnsi="Times New Roman" w:cs="Times New Roman"/>
          <w:i/>
        </w:rPr>
        <w:t>et al</w:t>
      </w:r>
      <w:r w:rsidR="005A19F9">
        <w:rPr>
          <w:rFonts w:ascii="Times New Roman" w:hAnsi="Times New Roman" w:cs="Times New Roman"/>
        </w:rPr>
        <w:t>.</w:t>
      </w:r>
      <w:r>
        <w:rPr>
          <w:rFonts w:ascii="Times New Roman" w:hAnsi="Times New Roman" w:cs="Times New Roman"/>
        </w:rPr>
        <w:t xml:space="preserve"> </w:t>
      </w:r>
      <w:r w:rsidR="00E603A8">
        <w:rPr>
          <w:rFonts w:ascii="Times New Roman" w:hAnsi="Times New Roman" w:cs="Times New Roman"/>
        </w:rPr>
        <w:fldChar w:fldCharType="begin"/>
      </w:r>
      <w:r w:rsidR="00E603A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E603A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E603A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xml:space="preserve">. The </w:t>
      </w:r>
      <w:r w:rsidRPr="00551A6E">
        <w:rPr>
          <w:rFonts w:ascii="Times New Roman" w:hAnsi="Times New Roman" w:cs="Times New Roman"/>
          <w:i/>
        </w:rPr>
        <w:t>C. elegans</w:t>
      </w:r>
      <w:r>
        <w:rPr>
          <w:rFonts w:ascii="Times New Roman" w:hAnsi="Times New Roman" w:cs="Times New Roman"/>
        </w:rPr>
        <w:t xml:space="preserve"> CMK-1 KSSPM was used to score all of the hypothetical peptides predicted surrounding each of the serine and threonine residues in the 20,470 known </w:t>
      </w:r>
      <w:r w:rsidRPr="00AB45E6">
        <w:rPr>
          <w:rFonts w:ascii="Times New Roman" w:hAnsi="Times New Roman" w:cs="Times New Roman"/>
          <w:i/>
        </w:rPr>
        <w:t>C. elegans</w:t>
      </w:r>
      <w:r>
        <w:rPr>
          <w:rFonts w:ascii="Times New Roman" w:hAnsi="Times New Roman" w:cs="Times New Roman"/>
        </w:rPr>
        <w:t xml:space="preserve"> protein sequences. The top 597 scoring phosphopeptides were examined for their conservation in humans using the algorithm described in Safaei </w:t>
      </w:r>
      <w:r w:rsidRPr="00AB45E6">
        <w:rPr>
          <w:rFonts w:ascii="Times New Roman" w:hAnsi="Times New Roman" w:cs="Times New Roman"/>
          <w:i/>
        </w:rPr>
        <w:t>et al</w:t>
      </w:r>
      <w:r>
        <w:rPr>
          <w:rFonts w:ascii="Times New Roman" w:hAnsi="Times New Roman" w:cs="Times New Roman"/>
        </w:rPr>
        <w:t xml:space="preserve">. </w:t>
      </w:r>
      <w:r w:rsidR="00E603A8">
        <w:rPr>
          <w:rFonts w:ascii="Times New Roman" w:hAnsi="Times New Roman" w:cs="Times New Roman"/>
        </w:rPr>
        <w:fldChar w:fldCharType="begin"/>
      </w:r>
      <w:r w:rsidR="00BB196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BB196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BB196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The identified human phosphosites were then scored with the KSSPMs for human CaMK1 isoforms and human CaMK4.</w:t>
      </w:r>
    </w:p>
    <w:p w14:paraId="5D454A0F" w14:textId="77777777" w:rsidR="00090950" w:rsidRPr="007C269C" w:rsidRDefault="00090950" w:rsidP="00B201DA">
      <w:pPr>
        <w:spacing w:line="480" w:lineRule="auto"/>
        <w:rPr>
          <w:rFonts w:ascii="Times New Roman" w:hAnsi="Times New Roman" w:cs="Times New Roman"/>
          <w:b/>
        </w:rPr>
      </w:pPr>
    </w:p>
    <w:p w14:paraId="46371969"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Ackno</w:t>
      </w:r>
      <w:r w:rsidR="00355275" w:rsidRPr="007C269C">
        <w:rPr>
          <w:rFonts w:ascii="Times New Roman" w:hAnsi="Times New Roman" w:cs="Times New Roman"/>
          <w:b/>
        </w:rPr>
        <w:t>wledgements</w:t>
      </w:r>
    </w:p>
    <w:p w14:paraId="4AD6A391" w14:textId="77777777" w:rsidR="00ED1674" w:rsidRPr="008D3F32" w:rsidRDefault="003C296A" w:rsidP="008D3F32">
      <w:pPr>
        <w:spacing w:line="480" w:lineRule="auto"/>
        <w:rPr>
          <w:rFonts w:ascii="Times New Roman" w:hAnsi="Times New Roman" w:cs="Times New Roman"/>
        </w:rPr>
      </w:pPr>
      <w:r w:rsidRPr="007C269C">
        <w:rPr>
          <w:rFonts w:ascii="Times New Roman" w:hAnsi="Times New Roman" w:cs="Times New Roman"/>
        </w:rPr>
        <w:t>We would like to thank</w:t>
      </w:r>
      <w:r w:rsidR="0044785B" w:rsidRPr="007C269C">
        <w:rPr>
          <w:rFonts w:ascii="Times New Roman" w:hAnsi="Times New Roman" w:cs="Times New Roman"/>
        </w:rPr>
        <w:t xml:space="preserve"> Angela Leong,</w:t>
      </w:r>
      <w:r w:rsidRPr="007C269C">
        <w:rPr>
          <w:rFonts w:ascii="Times New Roman" w:hAnsi="Times New Roman" w:cs="Times New Roman"/>
        </w:rPr>
        <w:t xml:space="preserve"> Jing Xu and</w:t>
      </w:r>
      <w:r w:rsidR="00355275" w:rsidRPr="007C269C">
        <w:rPr>
          <w:rFonts w:ascii="Times New Roman" w:hAnsi="Times New Roman" w:cs="Times New Roman"/>
        </w:rPr>
        <w:t xml:space="preserve"> Savannah Nijeboe</w:t>
      </w:r>
      <w:r w:rsidR="0044785B" w:rsidRPr="007C269C">
        <w:rPr>
          <w:rFonts w:ascii="Times New Roman" w:hAnsi="Times New Roman" w:cs="Times New Roman"/>
        </w:rPr>
        <w:t xml:space="preserve">r for help running experiments and Andrew C. Giles for useful </w:t>
      </w:r>
      <w:r w:rsidR="00CF5FBC" w:rsidRPr="007C269C">
        <w:rPr>
          <w:rFonts w:ascii="Times New Roman" w:hAnsi="Times New Roman" w:cs="Times New Roman"/>
        </w:rPr>
        <w:t xml:space="preserve">advice and </w:t>
      </w:r>
      <w:r w:rsidR="0044785B" w:rsidRPr="007C269C">
        <w:rPr>
          <w:rFonts w:ascii="Times New Roman" w:hAnsi="Times New Roman" w:cs="Times New Roman"/>
        </w:rPr>
        <w:t>discussions</w:t>
      </w:r>
      <w:r w:rsidR="00AD0044" w:rsidRPr="007C269C">
        <w:rPr>
          <w:rFonts w:ascii="Times New Roman" w:hAnsi="Times New Roman" w:cs="Times New Roman"/>
        </w:rPr>
        <w:t xml:space="preserve"> regarding this </w:t>
      </w:r>
      <w:r w:rsidR="00CF5FBC" w:rsidRPr="007C269C">
        <w:rPr>
          <w:rFonts w:ascii="Times New Roman" w:hAnsi="Times New Roman" w:cs="Times New Roman"/>
        </w:rPr>
        <w:t>research</w:t>
      </w:r>
      <w:r w:rsidR="0044785B" w:rsidRPr="007C269C">
        <w:rPr>
          <w:rFonts w:ascii="Times New Roman" w:hAnsi="Times New Roman" w:cs="Times New Roman"/>
        </w:rPr>
        <w:t xml:space="preserve">. </w:t>
      </w:r>
      <w:r w:rsidR="00355275" w:rsidRPr="007C269C">
        <w:rPr>
          <w:rFonts w:ascii="Times New Roman" w:hAnsi="Times New Roman" w:cs="Times New Roman"/>
        </w:rPr>
        <w:t xml:space="preserve">This work was supported by a Natural Sciences and Engineering Research Council Alexander Graham Bell Canada Graduate Scholarship to TAT, </w:t>
      </w:r>
      <w:r w:rsidR="00ED1674">
        <w:rPr>
          <w:rFonts w:ascii="Times New Roman" w:hAnsi="Times New Roman" w:cs="Times New Roman"/>
        </w:rPr>
        <w:t xml:space="preserve">and </w:t>
      </w:r>
      <w:r w:rsidR="00355275" w:rsidRPr="007C269C">
        <w:rPr>
          <w:rFonts w:ascii="Times New Roman" w:hAnsi="Times New Roman" w:cs="Times New Roman"/>
        </w:rPr>
        <w:t>by a Natural Sciences and Engineering Research Council Alexander Graham Bell Canada Graduate Scholarship to ELA, and by a Natural Sciences and Engineering Research Council Discovery Grant to CHR.</w:t>
      </w:r>
      <w:r w:rsidR="007E2898" w:rsidRPr="007C269C">
        <w:rPr>
          <w:rFonts w:ascii="Times New Roman" w:hAnsi="Times New Roman" w:cs="Times New Roman"/>
        </w:rPr>
        <w:t xml:space="preserve"> </w:t>
      </w:r>
    </w:p>
    <w:p w14:paraId="274DC406" w14:textId="77777777" w:rsidR="00ED1674" w:rsidRDefault="00ED1674" w:rsidP="00C753FE">
      <w:pPr>
        <w:rPr>
          <w:rFonts w:ascii="Times New Roman" w:hAnsi="Times New Roman" w:cs="Times New Roman"/>
          <w:b/>
        </w:rPr>
      </w:pPr>
    </w:p>
    <w:p w14:paraId="6D65E58E" w14:textId="77777777" w:rsidR="00F967C4" w:rsidRPr="007C269C" w:rsidRDefault="00355275" w:rsidP="00C753FE">
      <w:pPr>
        <w:rPr>
          <w:rFonts w:ascii="Times New Roman" w:hAnsi="Times New Roman" w:cs="Times New Roman"/>
          <w:b/>
        </w:rPr>
      </w:pPr>
      <w:r w:rsidRPr="007C269C">
        <w:rPr>
          <w:rFonts w:ascii="Times New Roman" w:hAnsi="Times New Roman" w:cs="Times New Roman"/>
          <w:b/>
        </w:rPr>
        <w:t>References</w:t>
      </w:r>
    </w:p>
    <w:p w14:paraId="79246E72" w14:textId="77777777" w:rsidR="00F967C4" w:rsidRPr="007C269C" w:rsidRDefault="00F967C4" w:rsidP="00C753FE">
      <w:pPr>
        <w:rPr>
          <w:rFonts w:ascii="Times New Roman" w:hAnsi="Times New Roman" w:cs="Times New Roman"/>
          <w:b/>
        </w:rPr>
      </w:pPr>
    </w:p>
    <w:p w14:paraId="05AE00FB" w14:textId="77777777" w:rsidR="008D3F32" w:rsidRPr="008D3F32" w:rsidRDefault="00306A37" w:rsidP="008D3F32">
      <w:pPr>
        <w:pStyle w:val="EndNoteBibliography"/>
        <w:ind w:left="720" w:hanging="720"/>
        <w:rPr>
          <w:noProof/>
        </w:rPr>
      </w:pPr>
      <w:r w:rsidRPr="007C269C">
        <w:fldChar w:fldCharType="begin"/>
      </w:r>
      <w:r w:rsidR="00F967C4" w:rsidRPr="007C269C">
        <w:instrText xml:space="preserve"> ADDIN EN.REFLIST </w:instrText>
      </w:r>
      <w:r w:rsidRPr="007C269C">
        <w:fldChar w:fldCharType="separate"/>
      </w:r>
      <w:bookmarkStart w:id="309" w:name="_ENREF_1"/>
      <w:r w:rsidR="008D3F32" w:rsidRPr="008D3F32">
        <w:rPr>
          <w:noProof/>
        </w:rPr>
        <w:t>1.</w:t>
      </w:r>
      <w:r w:rsidR="008D3F32" w:rsidRPr="008D3F32">
        <w:rPr>
          <w:noProof/>
        </w:rPr>
        <w:tab/>
        <w:t xml:space="preserve">Soderling TR (1999) The Ca-calmodulin-dependent protein kinase cascade. </w:t>
      </w:r>
      <w:r w:rsidR="008D3F32" w:rsidRPr="008D3F32">
        <w:rPr>
          <w:i/>
          <w:noProof/>
        </w:rPr>
        <w:t>Trends Biochem Sci</w:t>
      </w:r>
      <w:r w:rsidR="008D3F32" w:rsidRPr="008D3F32">
        <w:rPr>
          <w:noProof/>
        </w:rPr>
        <w:t xml:space="preserve"> 24(6):232-236.</w:t>
      </w:r>
      <w:bookmarkEnd w:id="309"/>
    </w:p>
    <w:p w14:paraId="7F685082" w14:textId="77777777" w:rsidR="008D3F32" w:rsidRPr="008D3F32" w:rsidRDefault="008D3F32" w:rsidP="008D3F32">
      <w:pPr>
        <w:pStyle w:val="EndNoteBibliography"/>
        <w:ind w:left="720" w:hanging="720"/>
        <w:rPr>
          <w:noProof/>
        </w:rPr>
      </w:pPr>
      <w:bookmarkStart w:id="310" w:name="_ENREF_2"/>
      <w:r w:rsidRPr="008D3F32">
        <w:rPr>
          <w:noProof/>
        </w:rPr>
        <w:t>2.</w:t>
      </w:r>
      <w:r w:rsidRPr="008D3F32">
        <w:rPr>
          <w:noProof/>
        </w:rPr>
        <w:tab/>
        <w:t>Haribabu B</w:t>
      </w:r>
      <w:r w:rsidRPr="008D3F32">
        <w:rPr>
          <w:i/>
          <w:noProof/>
        </w:rPr>
        <w:t>, et al.</w:t>
      </w:r>
      <w:r w:rsidRPr="008D3F32">
        <w:rPr>
          <w:noProof/>
        </w:rPr>
        <w:t xml:space="preserve"> (1995) Human calcium-calmodulin dependent protein kinase I: cDNA cloning, domain structure and activation by phosphorylation at threonine-177 by calcium-calmodulin dependent protein kinase I kinase. </w:t>
      </w:r>
      <w:r w:rsidRPr="008D3F32">
        <w:rPr>
          <w:i/>
          <w:noProof/>
        </w:rPr>
        <w:t>EMBO J</w:t>
      </w:r>
      <w:r w:rsidRPr="008D3F32">
        <w:rPr>
          <w:noProof/>
        </w:rPr>
        <w:t xml:space="preserve"> 14(15):3679-3686.</w:t>
      </w:r>
      <w:bookmarkEnd w:id="310"/>
    </w:p>
    <w:p w14:paraId="5FE57553" w14:textId="77777777" w:rsidR="008D3F32" w:rsidRPr="008D3F32" w:rsidRDefault="008D3F32" w:rsidP="008D3F32">
      <w:pPr>
        <w:pStyle w:val="EndNoteBibliography"/>
        <w:ind w:left="720" w:hanging="720"/>
        <w:rPr>
          <w:noProof/>
        </w:rPr>
      </w:pPr>
      <w:bookmarkStart w:id="311" w:name="_ENREF_3"/>
      <w:r w:rsidRPr="008D3F32">
        <w:rPr>
          <w:noProof/>
        </w:rPr>
        <w:t>3.</w:t>
      </w:r>
      <w:r w:rsidRPr="008D3F32">
        <w:rPr>
          <w:noProof/>
        </w:rPr>
        <w:tab/>
        <w:t xml:space="preserve">Kitani T, Okuno S, &amp; Fujisawa H (1997) Studies on the site of phosphorylation of Ca2+/calmodulin-dependent protein kinase (CaM-kinase) IV by CaM-kinase kinase. </w:t>
      </w:r>
      <w:r w:rsidRPr="008D3F32">
        <w:rPr>
          <w:i/>
          <w:noProof/>
        </w:rPr>
        <w:t>J Biochem</w:t>
      </w:r>
      <w:r w:rsidRPr="008D3F32">
        <w:rPr>
          <w:noProof/>
        </w:rPr>
        <w:t xml:space="preserve"> 121(4):804-810.</w:t>
      </w:r>
      <w:bookmarkEnd w:id="311"/>
    </w:p>
    <w:p w14:paraId="00D2D2CA" w14:textId="77777777" w:rsidR="008D3F32" w:rsidRPr="008D3F32" w:rsidRDefault="008D3F32" w:rsidP="008D3F32">
      <w:pPr>
        <w:pStyle w:val="EndNoteBibliography"/>
        <w:ind w:left="720" w:hanging="720"/>
        <w:rPr>
          <w:noProof/>
        </w:rPr>
      </w:pPr>
      <w:bookmarkStart w:id="312" w:name="_ENREF_4"/>
      <w:r w:rsidRPr="008D3F32">
        <w:rPr>
          <w:noProof/>
        </w:rPr>
        <w:t>4.</w:t>
      </w:r>
      <w:r w:rsidRPr="008D3F32">
        <w:rPr>
          <w:noProof/>
        </w:rPr>
        <w:tab/>
        <w:t xml:space="preserve">Tsui J, Inagaki M, &amp; Schulman H (2005) Calcium/calmodulin-dependent protein kinase II (CaMKII) localization acts in concert with substrate targeting to create spatial restriction for phosphorylation. </w:t>
      </w:r>
      <w:r w:rsidRPr="008D3F32">
        <w:rPr>
          <w:i/>
          <w:noProof/>
        </w:rPr>
        <w:t>J Biol Chem</w:t>
      </w:r>
      <w:r w:rsidRPr="008D3F32">
        <w:rPr>
          <w:noProof/>
        </w:rPr>
        <w:t xml:space="preserve"> 280(10):9210-9216.</w:t>
      </w:r>
      <w:bookmarkEnd w:id="312"/>
    </w:p>
    <w:p w14:paraId="32ED367F" w14:textId="77777777" w:rsidR="008D3F32" w:rsidRPr="008D3F32" w:rsidRDefault="008D3F32" w:rsidP="008D3F32">
      <w:pPr>
        <w:pStyle w:val="EndNoteBibliography"/>
        <w:ind w:left="720" w:hanging="720"/>
        <w:rPr>
          <w:noProof/>
        </w:rPr>
      </w:pPr>
      <w:bookmarkStart w:id="313" w:name="_ENREF_5"/>
      <w:r w:rsidRPr="008D3F32">
        <w:rPr>
          <w:noProof/>
        </w:rPr>
        <w:t>5.</w:t>
      </w:r>
      <w:r w:rsidRPr="008D3F32">
        <w:rPr>
          <w:noProof/>
        </w:rPr>
        <w:tab/>
        <w:t xml:space="preserve">Lee JC, Kwon YG, Lawrence DS, &amp; Edelman AM (1994) A requirement of hydrophobic and basic amino acid residues for substrate recognition by Ca2+/calmodulin-dependent protein kinase Ia. </w:t>
      </w:r>
      <w:r w:rsidRPr="008D3F32">
        <w:rPr>
          <w:i/>
          <w:noProof/>
        </w:rPr>
        <w:t>Proc Natl Acad Sci U S A</w:t>
      </w:r>
      <w:r w:rsidRPr="008D3F32">
        <w:rPr>
          <w:noProof/>
        </w:rPr>
        <w:t xml:space="preserve"> 91(14):6413-6417.</w:t>
      </w:r>
      <w:bookmarkEnd w:id="313"/>
    </w:p>
    <w:p w14:paraId="515078EF" w14:textId="77777777" w:rsidR="008D3F32" w:rsidRPr="008D3F32" w:rsidRDefault="008D3F32" w:rsidP="008D3F32">
      <w:pPr>
        <w:pStyle w:val="EndNoteBibliography"/>
        <w:ind w:left="720" w:hanging="720"/>
        <w:rPr>
          <w:noProof/>
        </w:rPr>
      </w:pPr>
      <w:bookmarkStart w:id="314" w:name="_ENREF_6"/>
      <w:r w:rsidRPr="008D3F32">
        <w:rPr>
          <w:noProof/>
        </w:rPr>
        <w:t>6.</w:t>
      </w:r>
      <w:r w:rsidRPr="008D3F32">
        <w:rPr>
          <w:noProof/>
        </w:rPr>
        <w:tab/>
        <w:t xml:space="preserve">Jensen KF, Ohmstede CA, Fisher RS, &amp; Sahyoun N (1991) Nuclear and axonal localization of Ca2+/calmodulin-dependent protein kinase type Gr in rat cerebellar cortex. </w:t>
      </w:r>
      <w:r w:rsidRPr="008D3F32">
        <w:rPr>
          <w:i/>
          <w:noProof/>
        </w:rPr>
        <w:t>Proc Natl Acad Sci U S A</w:t>
      </w:r>
      <w:r w:rsidRPr="008D3F32">
        <w:rPr>
          <w:noProof/>
        </w:rPr>
        <w:t xml:space="preserve"> 88(7):2850-2853.</w:t>
      </w:r>
      <w:bookmarkEnd w:id="314"/>
    </w:p>
    <w:p w14:paraId="173C4327" w14:textId="77777777" w:rsidR="008D3F32" w:rsidRPr="008D3F32" w:rsidRDefault="008D3F32" w:rsidP="008D3F32">
      <w:pPr>
        <w:pStyle w:val="EndNoteBibliography"/>
        <w:ind w:left="720" w:hanging="720"/>
        <w:rPr>
          <w:noProof/>
        </w:rPr>
      </w:pPr>
      <w:bookmarkStart w:id="315" w:name="_ENREF_7"/>
      <w:r w:rsidRPr="008D3F32">
        <w:rPr>
          <w:noProof/>
        </w:rPr>
        <w:t>7.</w:t>
      </w:r>
      <w:r w:rsidRPr="008D3F32">
        <w:rPr>
          <w:noProof/>
        </w:rPr>
        <w:tab/>
        <w:t>Lemrow SM</w:t>
      </w:r>
      <w:r w:rsidRPr="008D3F32">
        <w:rPr>
          <w:i/>
          <w:noProof/>
        </w:rPr>
        <w:t>, et al.</w:t>
      </w:r>
      <w:r w:rsidRPr="008D3F32">
        <w:rPr>
          <w:noProof/>
        </w:rPr>
        <w:t xml:space="preserve"> (2004) Catalytic activity is required for calcium/calmodulin-dependent protein kinase IV to enter the nucleus. </w:t>
      </w:r>
      <w:r w:rsidRPr="008D3F32">
        <w:rPr>
          <w:i/>
          <w:noProof/>
        </w:rPr>
        <w:t>J Biol Chem</w:t>
      </w:r>
      <w:r w:rsidRPr="008D3F32">
        <w:rPr>
          <w:noProof/>
        </w:rPr>
        <w:t xml:space="preserve"> 279(12):11664-11671.</w:t>
      </w:r>
      <w:bookmarkEnd w:id="315"/>
    </w:p>
    <w:p w14:paraId="7DE8F48C" w14:textId="77777777" w:rsidR="008D3F32" w:rsidRPr="008D3F32" w:rsidRDefault="008D3F32" w:rsidP="008D3F32">
      <w:pPr>
        <w:pStyle w:val="EndNoteBibliography"/>
        <w:ind w:left="720" w:hanging="720"/>
        <w:rPr>
          <w:noProof/>
        </w:rPr>
      </w:pPr>
      <w:bookmarkStart w:id="316" w:name="_ENREF_8"/>
      <w:r w:rsidRPr="008D3F32">
        <w:rPr>
          <w:noProof/>
        </w:rPr>
        <w:t>8.</w:t>
      </w:r>
      <w:r w:rsidRPr="008D3F32">
        <w:rPr>
          <w:noProof/>
        </w:rPr>
        <w:tab/>
        <w:t>Kotera I</w:t>
      </w:r>
      <w:r w:rsidRPr="008D3F32">
        <w:rPr>
          <w:i/>
          <w:noProof/>
        </w:rPr>
        <w:t>, et al.</w:t>
      </w:r>
      <w:r w:rsidRPr="008D3F32">
        <w:rPr>
          <w:noProof/>
        </w:rPr>
        <w:t xml:space="preserve"> (2005) Importin alpha transports CaMKIV to the nucleus without utilizing importin beta. </w:t>
      </w:r>
      <w:r w:rsidRPr="008D3F32">
        <w:rPr>
          <w:i/>
          <w:noProof/>
        </w:rPr>
        <w:t>EMBO J</w:t>
      </w:r>
      <w:r w:rsidRPr="008D3F32">
        <w:rPr>
          <w:noProof/>
        </w:rPr>
        <w:t xml:space="preserve"> 24(5):942-951.</w:t>
      </w:r>
      <w:bookmarkEnd w:id="316"/>
    </w:p>
    <w:p w14:paraId="6CFAA6B4" w14:textId="77777777" w:rsidR="008D3F32" w:rsidRPr="008D3F32" w:rsidRDefault="008D3F32" w:rsidP="008D3F32">
      <w:pPr>
        <w:pStyle w:val="EndNoteBibliography"/>
        <w:ind w:left="720" w:hanging="720"/>
        <w:rPr>
          <w:noProof/>
        </w:rPr>
      </w:pPr>
      <w:bookmarkStart w:id="317" w:name="_ENREF_9"/>
      <w:r w:rsidRPr="008D3F32">
        <w:rPr>
          <w:noProof/>
        </w:rPr>
        <w:t>9.</w:t>
      </w:r>
      <w:r w:rsidRPr="008D3F32">
        <w:rPr>
          <w:noProof/>
        </w:rPr>
        <w:tab/>
        <w:t>Ho N</w:t>
      </w:r>
      <w:r w:rsidRPr="008D3F32">
        <w:rPr>
          <w:i/>
          <w:noProof/>
        </w:rPr>
        <w:t>, et al.</w:t>
      </w:r>
      <w:r w:rsidRPr="008D3F32">
        <w:rPr>
          <w:noProof/>
        </w:rPr>
        <w:t xml:space="preserve"> (2000) Impaired synaptic plasticity and cAMP response element-binding protein activation in Ca2+/calmodulin-dependent protein kinase type IV/Gr-deficient mice. </w:t>
      </w:r>
      <w:r w:rsidRPr="008D3F32">
        <w:rPr>
          <w:i/>
          <w:noProof/>
        </w:rPr>
        <w:t>Journal of Neuroscience</w:t>
      </w:r>
      <w:r w:rsidRPr="008D3F32">
        <w:rPr>
          <w:noProof/>
        </w:rPr>
        <w:t xml:space="preserve"> 20(17):6459-6472.</w:t>
      </w:r>
      <w:bookmarkEnd w:id="317"/>
    </w:p>
    <w:p w14:paraId="66DA2D5E" w14:textId="77777777" w:rsidR="008D3F32" w:rsidRPr="008D3F32" w:rsidRDefault="008D3F32" w:rsidP="008D3F32">
      <w:pPr>
        <w:pStyle w:val="EndNoteBibliography"/>
        <w:ind w:left="720" w:hanging="720"/>
        <w:rPr>
          <w:noProof/>
        </w:rPr>
      </w:pPr>
      <w:bookmarkStart w:id="318" w:name="_ENREF_10"/>
      <w:r w:rsidRPr="008D3F32">
        <w:rPr>
          <w:noProof/>
        </w:rPr>
        <w:t>10.</w:t>
      </w:r>
      <w:r w:rsidRPr="008D3F32">
        <w:rPr>
          <w:noProof/>
        </w:rPr>
        <w:tab/>
        <w:t>Kang H</w:t>
      </w:r>
      <w:r w:rsidRPr="008D3F32">
        <w:rPr>
          <w:i/>
          <w:noProof/>
        </w:rPr>
        <w:t>, et al.</w:t>
      </w:r>
      <w:r w:rsidRPr="008D3F32">
        <w:rPr>
          <w:noProof/>
        </w:rPr>
        <w:t xml:space="preserve"> (2001) An important role of neural activity-dependent CaMKIV signaling in the consolidation of long-term memory. </w:t>
      </w:r>
      <w:r w:rsidRPr="008D3F32">
        <w:rPr>
          <w:i/>
          <w:noProof/>
        </w:rPr>
        <w:t>Cell</w:t>
      </w:r>
      <w:r w:rsidRPr="008D3F32">
        <w:rPr>
          <w:noProof/>
        </w:rPr>
        <w:t xml:space="preserve"> 106(6):771-783.</w:t>
      </w:r>
      <w:bookmarkEnd w:id="318"/>
    </w:p>
    <w:p w14:paraId="5B0B513A" w14:textId="77777777" w:rsidR="008D3F32" w:rsidRPr="008D3F32" w:rsidRDefault="008D3F32" w:rsidP="008D3F32">
      <w:pPr>
        <w:pStyle w:val="EndNoteBibliography"/>
        <w:ind w:left="720" w:hanging="720"/>
        <w:rPr>
          <w:noProof/>
        </w:rPr>
      </w:pPr>
      <w:bookmarkStart w:id="319" w:name="_ENREF_11"/>
      <w:r w:rsidRPr="008D3F32">
        <w:rPr>
          <w:noProof/>
        </w:rPr>
        <w:t>11.</w:t>
      </w:r>
      <w:r w:rsidRPr="008D3F32">
        <w:rPr>
          <w:noProof/>
        </w:rPr>
        <w:tab/>
        <w:t>Wei F</w:t>
      </w:r>
      <w:r w:rsidRPr="008D3F32">
        <w:rPr>
          <w:i/>
          <w:noProof/>
        </w:rPr>
        <w:t>, et al.</w:t>
      </w:r>
      <w:r w:rsidRPr="008D3F32">
        <w:rPr>
          <w:noProof/>
        </w:rPr>
        <w:t xml:space="preserve"> (2002) Calcium calmodulin-dependent protein kinase IV is required for fear memory. </w:t>
      </w:r>
      <w:r w:rsidRPr="008D3F32">
        <w:rPr>
          <w:i/>
          <w:noProof/>
        </w:rPr>
        <w:t>Nat Neurosci</w:t>
      </w:r>
      <w:r w:rsidRPr="008D3F32">
        <w:rPr>
          <w:noProof/>
        </w:rPr>
        <w:t xml:space="preserve"> 5(6):573-579.</w:t>
      </w:r>
      <w:bookmarkEnd w:id="319"/>
    </w:p>
    <w:p w14:paraId="5C38155B" w14:textId="77777777" w:rsidR="008D3F32" w:rsidRPr="008D3F32" w:rsidRDefault="008D3F32" w:rsidP="008D3F32">
      <w:pPr>
        <w:pStyle w:val="EndNoteBibliography"/>
        <w:ind w:left="720" w:hanging="720"/>
        <w:rPr>
          <w:noProof/>
        </w:rPr>
      </w:pPr>
      <w:bookmarkStart w:id="320" w:name="_ENREF_12"/>
      <w:r w:rsidRPr="008D3F32">
        <w:rPr>
          <w:noProof/>
        </w:rPr>
        <w:t>12.</w:t>
      </w:r>
      <w:r w:rsidRPr="008D3F32">
        <w:rPr>
          <w:noProof/>
        </w:rPr>
        <w:tab/>
        <w:t xml:space="preserve">Picciotto MR, Zoli M, Bertuzzi G, &amp; Nairn AC (1995) Immunochemical localization of calcium/calmodulin-dependent protein kinase I. </w:t>
      </w:r>
      <w:r w:rsidRPr="008D3F32">
        <w:rPr>
          <w:i/>
          <w:noProof/>
        </w:rPr>
        <w:t>Synapse</w:t>
      </w:r>
      <w:r w:rsidRPr="008D3F32">
        <w:rPr>
          <w:noProof/>
        </w:rPr>
        <w:t xml:space="preserve"> 20(1):75-84.</w:t>
      </w:r>
      <w:bookmarkEnd w:id="320"/>
    </w:p>
    <w:p w14:paraId="6E98247D" w14:textId="77777777" w:rsidR="008D3F32" w:rsidRPr="008D3F32" w:rsidRDefault="008D3F32" w:rsidP="008D3F32">
      <w:pPr>
        <w:pStyle w:val="EndNoteBibliography"/>
        <w:ind w:left="720" w:hanging="720"/>
        <w:rPr>
          <w:noProof/>
        </w:rPr>
      </w:pPr>
      <w:bookmarkStart w:id="321" w:name="_ENREF_13"/>
      <w:r w:rsidRPr="008D3F32">
        <w:rPr>
          <w:noProof/>
        </w:rPr>
        <w:t>13.</w:t>
      </w:r>
      <w:r w:rsidRPr="008D3F32">
        <w:rPr>
          <w:noProof/>
        </w:rPr>
        <w:tab/>
        <w:t xml:space="preserve">Wayman G, Kaech S, Grant W, Davare M, &amp; Impey S (2004) Regulation of Axonal Extension and Growth Cone Motility by Calmodulin-Dependent Protein Kinase I. </w:t>
      </w:r>
      <w:r w:rsidRPr="008D3F32">
        <w:rPr>
          <w:i/>
          <w:noProof/>
        </w:rPr>
        <w:t>Journal of Neuroscience</w:t>
      </w:r>
      <w:r w:rsidRPr="008D3F32">
        <w:rPr>
          <w:noProof/>
        </w:rPr>
        <w:t>.</w:t>
      </w:r>
      <w:bookmarkEnd w:id="321"/>
    </w:p>
    <w:p w14:paraId="5DBCC6D8" w14:textId="77777777" w:rsidR="008D3F32" w:rsidRPr="008D3F32" w:rsidRDefault="008D3F32" w:rsidP="008D3F32">
      <w:pPr>
        <w:pStyle w:val="EndNoteBibliography"/>
        <w:ind w:left="720" w:hanging="720"/>
        <w:rPr>
          <w:noProof/>
        </w:rPr>
      </w:pPr>
      <w:bookmarkStart w:id="322" w:name="_ENREF_14"/>
      <w:r w:rsidRPr="008D3F32">
        <w:rPr>
          <w:noProof/>
        </w:rPr>
        <w:t>14.</w:t>
      </w:r>
      <w:r w:rsidRPr="008D3F32">
        <w:rPr>
          <w:noProof/>
        </w:rPr>
        <w:tab/>
        <w:t>Wayman G</w:t>
      </w:r>
      <w:r w:rsidRPr="008D3F32">
        <w:rPr>
          <w:i/>
          <w:noProof/>
        </w:rPr>
        <w:t>, et al.</w:t>
      </w:r>
      <w:r w:rsidRPr="008D3F32">
        <w:rPr>
          <w:noProof/>
        </w:rPr>
        <w:t xml:space="preserve"> (2006) Activity-dependent dendritic arborization mediated by CaM-Kinase I activation and enhanced CREB-dependent transcription of Wnt-2. </w:t>
      </w:r>
      <w:r w:rsidRPr="008D3F32">
        <w:rPr>
          <w:i/>
          <w:noProof/>
        </w:rPr>
        <w:t>Neuron</w:t>
      </w:r>
      <w:r w:rsidRPr="008D3F32">
        <w:rPr>
          <w:noProof/>
        </w:rPr>
        <w:t xml:space="preserve"> 50(6):897-909.</w:t>
      </w:r>
      <w:bookmarkEnd w:id="322"/>
    </w:p>
    <w:p w14:paraId="2E253AFD" w14:textId="77777777" w:rsidR="008D3F32" w:rsidRPr="008D3F32" w:rsidRDefault="008D3F32" w:rsidP="008D3F32">
      <w:pPr>
        <w:pStyle w:val="EndNoteBibliography"/>
        <w:ind w:left="720" w:hanging="720"/>
        <w:rPr>
          <w:noProof/>
        </w:rPr>
      </w:pPr>
      <w:bookmarkStart w:id="323" w:name="_ENREF_15"/>
      <w:r w:rsidRPr="008D3F32">
        <w:rPr>
          <w:noProof/>
        </w:rPr>
        <w:t>15.</w:t>
      </w:r>
      <w:r w:rsidRPr="008D3F32">
        <w:rPr>
          <w:noProof/>
        </w:rPr>
        <w:tab/>
        <w:t>Takemoto-Kimura S</w:t>
      </w:r>
      <w:r w:rsidRPr="008D3F32">
        <w:rPr>
          <w:i/>
          <w:noProof/>
        </w:rPr>
        <w:t>, et al.</w:t>
      </w:r>
      <w:r w:rsidRPr="008D3F32">
        <w:rPr>
          <w:noProof/>
        </w:rPr>
        <w:t xml:space="preserve"> (2007) Regulation of dendritogenesis via a lipid-raft-associated Ca2+/calmodulin-dependent protein kinase CLICK-III/CaMKIgamma. </w:t>
      </w:r>
      <w:r w:rsidRPr="008D3F32">
        <w:rPr>
          <w:i/>
          <w:noProof/>
        </w:rPr>
        <w:t>Neuron</w:t>
      </w:r>
      <w:r w:rsidRPr="008D3F32">
        <w:rPr>
          <w:noProof/>
        </w:rPr>
        <w:t xml:space="preserve"> 54(5):755-770.</w:t>
      </w:r>
      <w:bookmarkEnd w:id="323"/>
    </w:p>
    <w:p w14:paraId="6554D2AD" w14:textId="77777777" w:rsidR="008D3F32" w:rsidRPr="008D3F32" w:rsidRDefault="008D3F32" w:rsidP="008D3F32">
      <w:pPr>
        <w:pStyle w:val="EndNoteBibliography"/>
        <w:ind w:left="720" w:hanging="720"/>
        <w:rPr>
          <w:noProof/>
        </w:rPr>
      </w:pPr>
      <w:bookmarkStart w:id="324" w:name="_ENREF_16"/>
      <w:r w:rsidRPr="008D3F32">
        <w:rPr>
          <w:noProof/>
        </w:rPr>
        <w:t>16.</w:t>
      </w:r>
      <w:r w:rsidRPr="008D3F32">
        <w:rPr>
          <w:noProof/>
        </w:rPr>
        <w:tab/>
        <w:t>Wayman GA</w:t>
      </w:r>
      <w:r w:rsidRPr="008D3F32">
        <w:rPr>
          <w:i/>
          <w:noProof/>
        </w:rPr>
        <w:t>, et al.</w:t>
      </w:r>
      <w:r w:rsidRPr="008D3F32">
        <w:rPr>
          <w:noProof/>
        </w:rPr>
        <w:t xml:space="preserve"> (2008) An activity-regulated microRNA controls dendritic plasticity by down-regulating p250GAP. </w:t>
      </w:r>
      <w:r w:rsidRPr="008D3F32">
        <w:rPr>
          <w:i/>
          <w:noProof/>
        </w:rPr>
        <w:t>Proc Natl Acad Sci U S A</w:t>
      </w:r>
      <w:r w:rsidRPr="008D3F32">
        <w:rPr>
          <w:noProof/>
        </w:rPr>
        <w:t xml:space="preserve"> 105(26):9093-9098.</w:t>
      </w:r>
      <w:bookmarkEnd w:id="324"/>
    </w:p>
    <w:p w14:paraId="02231DBA" w14:textId="77777777" w:rsidR="008D3F32" w:rsidRPr="008D3F32" w:rsidRDefault="008D3F32" w:rsidP="008D3F32">
      <w:pPr>
        <w:pStyle w:val="EndNoteBibliography"/>
        <w:ind w:left="720" w:hanging="720"/>
        <w:rPr>
          <w:noProof/>
        </w:rPr>
      </w:pPr>
      <w:bookmarkStart w:id="325" w:name="_ENREF_17"/>
      <w:r w:rsidRPr="008D3F32">
        <w:rPr>
          <w:noProof/>
        </w:rPr>
        <w:t>17.</w:t>
      </w:r>
      <w:r w:rsidRPr="008D3F32">
        <w:rPr>
          <w:noProof/>
        </w:rPr>
        <w:tab/>
        <w:t>Saneyoshi T</w:t>
      </w:r>
      <w:r w:rsidRPr="008D3F32">
        <w:rPr>
          <w:i/>
          <w:noProof/>
        </w:rPr>
        <w:t>, et al.</w:t>
      </w:r>
      <w:r w:rsidRPr="008D3F32">
        <w:rPr>
          <w:noProof/>
        </w:rPr>
        <w:t xml:space="preserve"> (2008) Activity-dependent synaptogenesis: regulation by a CaM-kinase kinase/CaM-kinase I/betaPIX signaling complex. </w:t>
      </w:r>
      <w:r w:rsidRPr="008D3F32">
        <w:rPr>
          <w:i/>
          <w:noProof/>
        </w:rPr>
        <w:t>Neuron</w:t>
      </w:r>
      <w:r w:rsidRPr="008D3F32">
        <w:rPr>
          <w:noProof/>
        </w:rPr>
        <w:t xml:space="preserve"> 57(1):94-107.</w:t>
      </w:r>
      <w:bookmarkEnd w:id="325"/>
    </w:p>
    <w:p w14:paraId="18382B1C" w14:textId="77777777" w:rsidR="008D3F32" w:rsidRPr="008D3F32" w:rsidRDefault="008D3F32" w:rsidP="008D3F32">
      <w:pPr>
        <w:pStyle w:val="EndNoteBibliography"/>
        <w:ind w:left="720" w:hanging="720"/>
        <w:rPr>
          <w:noProof/>
        </w:rPr>
      </w:pPr>
      <w:bookmarkStart w:id="326" w:name="_ENREF_18"/>
      <w:r w:rsidRPr="008D3F32">
        <w:rPr>
          <w:noProof/>
        </w:rPr>
        <w:t>18.</w:t>
      </w:r>
      <w:r w:rsidRPr="008D3F32">
        <w:rPr>
          <w:noProof/>
        </w:rPr>
        <w:tab/>
        <w:t xml:space="preserve">Schmitt J, Guire E, Saneyoshi T, &amp; Soderling T (2005) Calmodulin-dependent kinase kinase/calmodulin kinase I activity gates extracellular-regulated kinase-dependent long-term potentiation. </w:t>
      </w:r>
      <w:r w:rsidRPr="008D3F32">
        <w:rPr>
          <w:i/>
          <w:noProof/>
        </w:rPr>
        <w:t>Journal of Neuroscience</w:t>
      </w:r>
      <w:r w:rsidRPr="008D3F32">
        <w:rPr>
          <w:noProof/>
        </w:rPr>
        <w:t xml:space="preserve"> 25(5):1281-1290.</w:t>
      </w:r>
      <w:bookmarkEnd w:id="326"/>
    </w:p>
    <w:p w14:paraId="3DDA900A" w14:textId="77777777" w:rsidR="008D3F32" w:rsidRPr="008D3F32" w:rsidRDefault="008D3F32" w:rsidP="008D3F32">
      <w:pPr>
        <w:pStyle w:val="EndNoteBibliography"/>
        <w:ind w:left="720" w:hanging="720"/>
        <w:rPr>
          <w:noProof/>
        </w:rPr>
      </w:pPr>
      <w:bookmarkStart w:id="327" w:name="_ENREF_19"/>
      <w:r w:rsidRPr="008D3F32">
        <w:rPr>
          <w:noProof/>
        </w:rPr>
        <w:t>19.</w:t>
      </w:r>
      <w:r w:rsidRPr="008D3F32">
        <w:rPr>
          <w:noProof/>
        </w:rPr>
        <w:tab/>
        <w:t xml:space="preserve">Guire ES, Oh MC, Soderling TR, &amp; Derkach VA (2008) Recruitment of calcium-permeable AMPA receptors during synaptic potentiation is regulated by CaM-kinase I. </w:t>
      </w:r>
      <w:r w:rsidRPr="008D3F32">
        <w:rPr>
          <w:i/>
          <w:noProof/>
        </w:rPr>
        <w:t>J Neurosci</w:t>
      </w:r>
      <w:r w:rsidRPr="008D3F32">
        <w:rPr>
          <w:noProof/>
        </w:rPr>
        <w:t xml:space="preserve"> 28(23):6000-6009.</w:t>
      </w:r>
      <w:bookmarkEnd w:id="327"/>
    </w:p>
    <w:p w14:paraId="04D4A953" w14:textId="77777777" w:rsidR="008D3F32" w:rsidRPr="008D3F32" w:rsidRDefault="008D3F32" w:rsidP="008D3F32">
      <w:pPr>
        <w:pStyle w:val="EndNoteBibliography"/>
        <w:ind w:left="720" w:hanging="720"/>
        <w:rPr>
          <w:noProof/>
        </w:rPr>
      </w:pPr>
      <w:bookmarkStart w:id="328" w:name="_ENREF_20"/>
      <w:r w:rsidRPr="008D3F32">
        <w:rPr>
          <w:noProof/>
        </w:rPr>
        <w:t>20.</w:t>
      </w:r>
      <w:r w:rsidRPr="008D3F32">
        <w:rPr>
          <w:noProof/>
        </w:rPr>
        <w:tab/>
        <w:t xml:space="preserve">Rankin C &amp; Broster BS (1992) Factors affecting habituation and recovery from habituation in the nematode Caenorhabditis elegans. </w:t>
      </w:r>
      <w:r w:rsidRPr="008D3F32">
        <w:rPr>
          <w:i/>
          <w:noProof/>
        </w:rPr>
        <w:t>Behav Neurosci</w:t>
      </w:r>
      <w:r w:rsidRPr="008D3F32">
        <w:rPr>
          <w:noProof/>
        </w:rPr>
        <w:t xml:space="preserve"> 106(2):239-249.</w:t>
      </w:r>
      <w:bookmarkEnd w:id="328"/>
    </w:p>
    <w:p w14:paraId="6D7098E3" w14:textId="77777777" w:rsidR="008D3F32" w:rsidRPr="008D3F32" w:rsidRDefault="008D3F32" w:rsidP="008D3F32">
      <w:pPr>
        <w:pStyle w:val="EndNoteBibliography"/>
        <w:ind w:left="720" w:hanging="720"/>
        <w:rPr>
          <w:noProof/>
        </w:rPr>
      </w:pPr>
      <w:bookmarkStart w:id="329" w:name="_ENREF_21"/>
      <w:r w:rsidRPr="008D3F32">
        <w:rPr>
          <w:noProof/>
        </w:rPr>
        <w:t>21.</w:t>
      </w:r>
      <w:r w:rsidRPr="008D3F32">
        <w:rPr>
          <w:noProof/>
        </w:rPr>
        <w:tab/>
        <w:t xml:space="preserve">Beck CD &amp; Rankin CH (1993) Effects of aging on habituation in the nematode Caenorhabditis elegans. </w:t>
      </w:r>
      <w:r w:rsidRPr="008D3F32">
        <w:rPr>
          <w:i/>
          <w:noProof/>
        </w:rPr>
        <w:t>Behavioural Processes</w:t>
      </w:r>
      <w:r w:rsidRPr="008D3F32">
        <w:rPr>
          <w:noProof/>
        </w:rPr>
        <w:t xml:space="preserve"> 28(3):145-163.</w:t>
      </w:r>
      <w:bookmarkEnd w:id="329"/>
    </w:p>
    <w:p w14:paraId="13A61E19" w14:textId="77777777" w:rsidR="008D3F32" w:rsidRPr="008D3F32" w:rsidRDefault="008D3F32" w:rsidP="008D3F32">
      <w:pPr>
        <w:pStyle w:val="EndNoteBibliography"/>
        <w:ind w:left="720" w:hanging="720"/>
        <w:rPr>
          <w:noProof/>
        </w:rPr>
      </w:pPr>
      <w:bookmarkStart w:id="330" w:name="_ENREF_22"/>
      <w:r w:rsidRPr="008D3F32">
        <w:rPr>
          <w:noProof/>
        </w:rPr>
        <w:t>22.</w:t>
      </w:r>
      <w:r w:rsidRPr="008D3F32">
        <w:rPr>
          <w:noProof/>
        </w:rPr>
        <w:tab/>
        <w:t>Kindt K</w:t>
      </w:r>
      <w:r w:rsidRPr="008D3F32">
        <w:rPr>
          <w:i/>
          <w:noProof/>
        </w:rPr>
        <w:t>, et al.</w:t>
      </w:r>
      <w:r w:rsidRPr="008D3F32">
        <w:rPr>
          <w:noProof/>
        </w:rPr>
        <w:t xml:space="preserve"> (2007) Dopamine Mediates Context-Dependent Modulation of Sensory Plasticity in C. elegans. </w:t>
      </w:r>
      <w:r w:rsidRPr="008D3F32">
        <w:rPr>
          <w:i/>
          <w:noProof/>
        </w:rPr>
        <w:t>Neuron</w:t>
      </w:r>
      <w:r w:rsidRPr="008D3F32">
        <w:rPr>
          <w:noProof/>
        </w:rPr>
        <w:t xml:space="preserve"> 55(4):662-676.</w:t>
      </w:r>
      <w:bookmarkEnd w:id="330"/>
    </w:p>
    <w:p w14:paraId="66DD72A1" w14:textId="77777777" w:rsidR="008D3F32" w:rsidRPr="008D3F32" w:rsidRDefault="008D3F32" w:rsidP="008D3F32">
      <w:pPr>
        <w:pStyle w:val="EndNoteBibliography"/>
        <w:ind w:left="720" w:hanging="720"/>
        <w:rPr>
          <w:noProof/>
        </w:rPr>
      </w:pPr>
      <w:bookmarkStart w:id="331" w:name="_ENREF_23"/>
      <w:r w:rsidRPr="008D3F32">
        <w:rPr>
          <w:noProof/>
        </w:rPr>
        <w:t>23.</w:t>
      </w:r>
      <w:r w:rsidRPr="008D3F32">
        <w:rPr>
          <w:noProof/>
        </w:rPr>
        <w:tab/>
        <w:t>Suzuki H</w:t>
      </w:r>
      <w:r w:rsidRPr="008D3F32">
        <w:rPr>
          <w:i/>
          <w:noProof/>
        </w:rPr>
        <w:t>, et al.</w:t>
      </w:r>
      <w:r w:rsidRPr="008D3F32">
        <w:rPr>
          <w:noProof/>
        </w:rPr>
        <w:t xml:space="preserve"> (2003) In vivo imaging of C. elegans mechanosensory neurons demonstrates a specific role for the MEC-4 channel in the process of gentle touch sensation. </w:t>
      </w:r>
      <w:r w:rsidRPr="008D3F32">
        <w:rPr>
          <w:i/>
          <w:noProof/>
        </w:rPr>
        <w:t>Neuron</w:t>
      </w:r>
      <w:r w:rsidRPr="008D3F32">
        <w:rPr>
          <w:noProof/>
        </w:rPr>
        <w:t xml:space="preserve"> 39(6):1005-1017.</w:t>
      </w:r>
      <w:bookmarkEnd w:id="331"/>
    </w:p>
    <w:p w14:paraId="58838A9D" w14:textId="77777777" w:rsidR="008D3F32" w:rsidRPr="008D3F32" w:rsidRDefault="008D3F32" w:rsidP="008D3F32">
      <w:pPr>
        <w:pStyle w:val="EndNoteBibliography"/>
        <w:ind w:left="720" w:hanging="720"/>
        <w:rPr>
          <w:noProof/>
        </w:rPr>
      </w:pPr>
      <w:bookmarkStart w:id="332" w:name="_ENREF_24"/>
      <w:r w:rsidRPr="008D3F32">
        <w:rPr>
          <w:noProof/>
        </w:rPr>
        <w:t>24.</w:t>
      </w:r>
      <w:r w:rsidRPr="008D3F32">
        <w:rPr>
          <w:noProof/>
        </w:rPr>
        <w:tab/>
        <w:t xml:space="preserve">Wayman GA, Lee YS, Tokumitsu H, Silva A, &amp; Soderling TR (2008) Calmodulin-kinases: modulators of neuronal development and plasticity. </w:t>
      </w:r>
      <w:r w:rsidRPr="008D3F32">
        <w:rPr>
          <w:i/>
          <w:noProof/>
        </w:rPr>
        <w:t>Neuron</w:t>
      </w:r>
      <w:r w:rsidRPr="008D3F32">
        <w:rPr>
          <w:noProof/>
        </w:rPr>
        <w:t xml:space="preserve"> 59(6):914-931.</w:t>
      </w:r>
      <w:bookmarkEnd w:id="332"/>
    </w:p>
    <w:p w14:paraId="49699A1A" w14:textId="77777777" w:rsidR="008D3F32" w:rsidRPr="008D3F32" w:rsidRDefault="008D3F32" w:rsidP="008D3F32">
      <w:pPr>
        <w:pStyle w:val="EndNoteBibliography"/>
        <w:ind w:left="720" w:hanging="720"/>
        <w:rPr>
          <w:noProof/>
        </w:rPr>
      </w:pPr>
      <w:bookmarkStart w:id="333" w:name="_ENREF_25"/>
      <w:r w:rsidRPr="008D3F32">
        <w:rPr>
          <w:noProof/>
        </w:rPr>
        <w:t>25.</w:t>
      </w:r>
      <w:r w:rsidRPr="008D3F32">
        <w:rPr>
          <w:noProof/>
        </w:rPr>
        <w:tab/>
        <w:t>Eto K</w:t>
      </w:r>
      <w:r w:rsidRPr="008D3F32">
        <w:rPr>
          <w:i/>
          <w:noProof/>
        </w:rPr>
        <w:t>, et al.</w:t>
      </w:r>
      <w:r w:rsidRPr="008D3F32">
        <w:rPr>
          <w:noProof/>
        </w:rPr>
        <w:t xml:space="preserve"> (1999) Ca(2+)/Calmodulin-dependent protein kinase cascade in Caenorhabditis elegans. Implication in transcriptional activation. </w:t>
      </w:r>
      <w:r w:rsidRPr="008D3F32">
        <w:rPr>
          <w:i/>
          <w:noProof/>
        </w:rPr>
        <w:t>J Biol Chem</w:t>
      </w:r>
      <w:r w:rsidRPr="008D3F32">
        <w:rPr>
          <w:noProof/>
        </w:rPr>
        <w:t xml:space="preserve"> 274(32):22556-22562.</w:t>
      </w:r>
      <w:bookmarkEnd w:id="333"/>
    </w:p>
    <w:p w14:paraId="7349B4F4" w14:textId="77777777" w:rsidR="008D3F32" w:rsidRPr="008D3F32" w:rsidRDefault="008D3F32" w:rsidP="008D3F32">
      <w:pPr>
        <w:pStyle w:val="EndNoteBibliography"/>
        <w:ind w:left="720" w:hanging="720"/>
        <w:rPr>
          <w:noProof/>
        </w:rPr>
      </w:pPr>
      <w:bookmarkStart w:id="334" w:name="_ENREF_26"/>
      <w:r w:rsidRPr="008D3F32">
        <w:rPr>
          <w:noProof/>
        </w:rPr>
        <w:t>26.</w:t>
      </w:r>
      <w:r w:rsidRPr="008D3F32">
        <w:rPr>
          <w:noProof/>
        </w:rPr>
        <w:tab/>
        <w:t>Kimura Y</w:t>
      </w:r>
      <w:r w:rsidRPr="008D3F32">
        <w:rPr>
          <w:i/>
          <w:noProof/>
        </w:rPr>
        <w:t>, et al.</w:t>
      </w:r>
      <w:r w:rsidRPr="008D3F32">
        <w:rPr>
          <w:noProof/>
        </w:rPr>
        <w:t xml:space="preserve"> (2002) A CaMK cascade activates CRE-mediated transcription in neurons of Caenorhabditis elegans. </w:t>
      </w:r>
      <w:r w:rsidRPr="008D3F32">
        <w:rPr>
          <w:i/>
          <w:noProof/>
        </w:rPr>
        <w:t>EMBO Reports</w:t>
      </w:r>
      <w:r w:rsidRPr="008D3F32">
        <w:rPr>
          <w:noProof/>
        </w:rPr>
        <w:t xml:space="preserve"> 3(10):962-966.</w:t>
      </w:r>
      <w:bookmarkEnd w:id="334"/>
    </w:p>
    <w:p w14:paraId="6DAFE8DA" w14:textId="77777777" w:rsidR="008D3F32" w:rsidRPr="008D3F32" w:rsidRDefault="008D3F32" w:rsidP="008D3F32">
      <w:pPr>
        <w:pStyle w:val="EndNoteBibliography"/>
        <w:ind w:left="720" w:hanging="720"/>
        <w:rPr>
          <w:noProof/>
        </w:rPr>
      </w:pPr>
      <w:bookmarkStart w:id="335" w:name="_ENREF_27"/>
      <w:r w:rsidRPr="008D3F32">
        <w:rPr>
          <w:noProof/>
        </w:rPr>
        <w:t>27.</w:t>
      </w:r>
      <w:r w:rsidRPr="008D3F32">
        <w:rPr>
          <w:noProof/>
        </w:rPr>
        <w:tab/>
        <w:t xml:space="preserve">Timbers TA, Giles AC, Ardiel EL, Kerr RA, &amp; Rankin CH (2013) Intensity discrimination deficits cause habituation changes in middle-aged Caenorhabditis elegans. </w:t>
      </w:r>
      <w:r w:rsidRPr="008D3F32">
        <w:rPr>
          <w:i/>
          <w:noProof/>
        </w:rPr>
        <w:t>Neurobiol Aging</w:t>
      </w:r>
      <w:r w:rsidRPr="008D3F32">
        <w:rPr>
          <w:noProof/>
        </w:rPr>
        <w:t xml:space="preserve"> 34(2):621-631.</w:t>
      </w:r>
      <w:bookmarkEnd w:id="335"/>
    </w:p>
    <w:p w14:paraId="1084E8E9" w14:textId="77777777" w:rsidR="008D3F32" w:rsidRPr="008D3F32" w:rsidRDefault="008D3F32" w:rsidP="008D3F32">
      <w:pPr>
        <w:pStyle w:val="EndNoteBibliography"/>
        <w:ind w:left="720" w:hanging="720"/>
        <w:rPr>
          <w:noProof/>
        </w:rPr>
      </w:pPr>
      <w:bookmarkStart w:id="336" w:name="_ENREF_28"/>
      <w:r w:rsidRPr="008D3F32">
        <w:rPr>
          <w:noProof/>
        </w:rPr>
        <w:t>28.</w:t>
      </w:r>
      <w:r w:rsidRPr="008D3F32">
        <w:rPr>
          <w:noProof/>
        </w:rPr>
        <w:tab/>
        <w:t xml:space="preserve">Wicks SR &amp; Rankin CH (1997) Effects of tap withdrawal response habituation on other withdrawal behaviors: the localization of habituation in the nematode Caenorhabditis elegans. </w:t>
      </w:r>
      <w:r w:rsidRPr="008D3F32">
        <w:rPr>
          <w:i/>
          <w:noProof/>
        </w:rPr>
        <w:t>Behav Neurosci</w:t>
      </w:r>
      <w:r w:rsidRPr="008D3F32">
        <w:rPr>
          <w:noProof/>
        </w:rPr>
        <w:t xml:space="preserve"> 111(2):342-353.</w:t>
      </w:r>
      <w:bookmarkEnd w:id="336"/>
    </w:p>
    <w:p w14:paraId="55E7F3E8" w14:textId="77777777" w:rsidR="008D3F32" w:rsidRPr="008D3F32" w:rsidRDefault="008D3F32" w:rsidP="008D3F32">
      <w:pPr>
        <w:pStyle w:val="EndNoteBibliography"/>
        <w:ind w:left="720" w:hanging="720"/>
        <w:rPr>
          <w:noProof/>
        </w:rPr>
      </w:pPr>
      <w:bookmarkStart w:id="337" w:name="_ENREF_29"/>
      <w:r w:rsidRPr="008D3F32">
        <w:rPr>
          <w:noProof/>
        </w:rPr>
        <w:t>29.</w:t>
      </w:r>
      <w:r w:rsidRPr="008D3F32">
        <w:rPr>
          <w:noProof/>
        </w:rPr>
        <w:tab/>
        <w:t xml:space="preserve">Saunders NF, Brinkworth RI, Huber T, Kemp BE, &amp; Kobe B (2008) Predikin and PredikinDB: a computational framework for the prediction of protein kinase peptide specificity and an associated database of phosphorylation sites. </w:t>
      </w:r>
      <w:r w:rsidRPr="008D3F32">
        <w:rPr>
          <w:i/>
          <w:noProof/>
        </w:rPr>
        <w:t>BMC Bioinformatics</w:t>
      </w:r>
      <w:r w:rsidRPr="008D3F32">
        <w:rPr>
          <w:noProof/>
        </w:rPr>
        <w:t xml:space="preserve"> 9:245.</w:t>
      </w:r>
      <w:bookmarkEnd w:id="337"/>
    </w:p>
    <w:p w14:paraId="3E84ED23" w14:textId="77777777" w:rsidR="008D3F32" w:rsidRPr="008D3F32" w:rsidRDefault="008D3F32" w:rsidP="008D3F32">
      <w:pPr>
        <w:pStyle w:val="EndNoteBibliography"/>
        <w:ind w:left="720" w:hanging="720"/>
        <w:rPr>
          <w:noProof/>
        </w:rPr>
      </w:pPr>
      <w:bookmarkStart w:id="338" w:name="_ENREF_30"/>
      <w:r w:rsidRPr="008D3F32">
        <w:rPr>
          <w:noProof/>
        </w:rPr>
        <w:t>30.</w:t>
      </w:r>
      <w:r w:rsidRPr="008D3F32">
        <w:rPr>
          <w:noProof/>
        </w:rPr>
        <w:tab/>
        <w:t xml:space="preserve">Safaei J, Manuch J, Gupta A, Stacho L, &amp; Pelech S (2011) Prediction of 492 human protein kinase substrate specificities. </w:t>
      </w:r>
      <w:r w:rsidRPr="008D3F32">
        <w:rPr>
          <w:i/>
          <w:noProof/>
        </w:rPr>
        <w:t>Proteome Sci</w:t>
      </w:r>
      <w:r w:rsidRPr="008D3F32">
        <w:rPr>
          <w:noProof/>
        </w:rPr>
        <w:t xml:space="preserve"> 9 Suppl 1:S6.</w:t>
      </w:r>
      <w:bookmarkEnd w:id="338"/>
    </w:p>
    <w:p w14:paraId="0C8A3A19" w14:textId="77777777" w:rsidR="008D3F32" w:rsidRPr="008D3F32" w:rsidRDefault="008D3F32" w:rsidP="008D3F32">
      <w:pPr>
        <w:pStyle w:val="EndNoteBibliography"/>
        <w:ind w:left="720" w:hanging="720"/>
        <w:rPr>
          <w:noProof/>
        </w:rPr>
      </w:pPr>
      <w:bookmarkStart w:id="339" w:name="_ENREF_31"/>
      <w:r w:rsidRPr="008D3F32">
        <w:rPr>
          <w:noProof/>
        </w:rPr>
        <w:t>31.</w:t>
      </w:r>
      <w:r w:rsidRPr="008D3F32">
        <w:rPr>
          <w:noProof/>
        </w:rPr>
        <w:tab/>
        <w:t>Hanover JA</w:t>
      </w:r>
      <w:r w:rsidRPr="008D3F32">
        <w:rPr>
          <w:i/>
          <w:noProof/>
        </w:rPr>
        <w:t>, et al.</w:t>
      </w:r>
      <w:r w:rsidRPr="008D3F32">
        <w:rPr>
          <w:noProof/>
        </w:rPr>
        <w:t xml:space="preserve"> (2005) A Caenorhabditis elegans model of insulin resistance: altered macronutrient storage and dauer formation in an OGT-1 knockout. </w:t>
      </w:r>
      <w:r w:rsidRPr="008D3F32">
        <w:rPr>
          <w:i/>
          <w:noProof/>
        </w:rPr>
        <w:t>Proc Natl Acad Sci U S A</w:t>
      </w:r>
      <w:r w:rsidRPr="008D3F32">
        <w:rPr>
          <w:noProof/>
        </w:rPr>
        <w:t xml:space="preserve"> 102(32):11266-11271.</w:t>
      </w:r>
      <w:bookmarkEnd w:id="339"/>
    </w:p>
    <w:p w14:paraId="2DE39784" w14:textId="77777777" w:rsidR="008D3F32" w:rsidRPr="008D3F32" w:rsidRDefault="008D3F32" w:rsidP="008D3F32">
      <w:pPr>
        <w:pStyle w:val="EndNoteBibliography"/>
        <w:ind w:left="720" w:hanging="720"/>
        <w:rPr>
          <w:noProof/>
        </w:rPr>
      </w:pPr>
      <w:bookmarkStart w:id="340" w:name="_ENREF_32"/>
      <w:r w:rsidRPr="008D3F32">
        <w:rPr>
          <w:noProof/>
        </w:rPr>
        <w:t>32.</w:t>
      </w:r>
      <w:r w:rsidRPr="008D3F32">
        <w:rPr>
          <w:noProof/>
        </w:rPr>
        <w:tab/>
        <w:t>Song M</w:t>
      </w:r>
      <w:r w:rsidRPr="008D3F32">
        <w:rPr>
          <w:i/>
          <w:noProof/>
        </w:rPr>
        <w:t>, et al.</w:t>
      </w:r>
      <w:r w:rsidRPr="008D3F32">
        <w:rPr>
          <w:noProof/>
        </w:rPr>
        <w:t xml:space="preserve"> (2008) o-GlcNAc transferase is activated by CaMKIV-dependent phosphorylation under potassium chloride-induced depolarization in NG-108-15 cells. </w:t>
      </w:r>
      <w:r w:rsidRPr="008D3F32">
        <w:rPr>
          <w:i/>
          <w:noProof/>
        </w:rPr>
        <w:t>Cell Signal</w:t>
      </w:r>
      <w:r w:rsidRPr="008D3F32">
        <w:rPr>
          <w:noProof/>
        </w:rPr>
        <w:t xml:space="preserve"> 20(1):94-104.</w:t>
      </w:r>
      <w:bookmarkEnd w:id="340"/>
    </w:p>
    <w:p w14:paraId="0F3872E8" w14:textId="77777777" w:rsidR="008D3F32" w:rsidRPr="008D3F32" w:rsidRDefault="008D3F32" w:rsidP="008D3F32">
      <w:pPr>
        <w:pStyle w:val="EndNoteBibliography"/>
        <w:ind w:left="720" w:hanging="720"/>
        <w:rPr>
          <w:noProof/>
        </w:rPr>
      </w:pPr>
      <w:bookmarkStart w:id="341" w:name="_ENREF_33"/>
      <w:r w:rsidRPr="008D3F32">
        <w:rPr>
          <w:noProof/>
        </w:rPr>
        <w:t>33.</w:t>
      </w:r>
      <w:r w:rsidRPr="008D3F32">
        <w:rPr>
          <w:noProof/>
        </w:rPr>
        <w:tab/>
        <w:t xml:space="preserve">Dias WB, Cheung WD, Wang Z, &amp; Hart GW (2009) Regulation of calcium/calmodulin-dependent kinase IV by O-GlcNAc modification. </w:t>
      </w:r>
      <w:r w:rsidRPr="008D3F32">
        <w:rPr>
          <w:i/>
          <w:noProof/>
        </w:rPr>
        <w:t>J Biol Chem</w:t>
      </w:r>
      <w:r w:rsidRPr="008D3F32">
        <w:rPr>
          <w:noProof/>
        </w:rPr>
        <w:t xml:space="preserve"> 284(32):21327-21337.</w:t>
      </w:r>
      <w:bookmarkEnd w:id="341"/>
    </w:p>
    <w:p w14:paraId="039CDA7E" w14:textId="77777777" w:rsidR="008D3F32" w:rsidRPr="008D3F32" w:rsidRDefault="008D3F32" w:rsidP="008D3F32">
      <w:pPr>
        <w:pStyle w:val="EndNoteBibliography"/>
        <w:ind w:left="720" w:hanging="720"/>
        <w:rPr>
          <w:noProof/>
        </w:rPr>
      </w:pPr>
      <w:bookmarkStart w:id="342" w:name="_ENREF_34"/>
      <w:r w:rsidRPr="008D3F32">
        <w:rPr>
          <w:noProof/>
        </w:rPr>
        <w:t>34.</w:t>
      </w:r>
      <w:r w:rsidRPr="008D3F32">
        <w:rPr>
          <w:noProof/>
        </w:rPr>
        <w:tab/>
        <w:t xml:space="preserve">Satterlee JS, Ryu WS, &amp; Sengupta P (2004) The CMK-1 CaMKI and the TAX-4 Cyclic nucleotide-gated channel regulate thermosensory neuron gene expression and function in C. elegans. </w:t>
      </w:r>
      <w:r w:rsidRPr="008D3F32">
        <w:rPr>
          <w:i/>
          <w:noProof/>
        </w:rPr>
        <w:t>Curr Biol</w:t>
      </w:r>
      <w:r w:rsidRPr="008D3F32">
        <w:rPr>
          <w:noProof/>
        </w:rPr>
        <w:t xml:space="preserve"> 14(1):62-68.</w:t>
      </w:r>
      <w:bookmarkEnd w:id="342"/>
    </w:p>
    <w:p w14:paraId="3376CDB2" w14:textId="099F5E2A" w:rsidR="008D3F32" w:rsidRPr="008D3F32" w:rsidRDefault="008D3F32" w:rsidP="008D3F32">
      <w:pPr>
        <w:pStyle w:val="EndNoteBibliography"/>
        <w:ind w:left="720" w:hanging="720"/>
        <w:rPr>
          <w:noProof/>
        </w:rPr>
      </w:pPr>
      <w:bookmarkStart w:id="343" w:name="_ENREF_35"/>
      <w:r w:rsidRPr="008D3F32">
        <w:rPr>
          <w:noProof/>
        </w:rPr>
        <w:t>35.</w:t>
      </w:r>
      <w:r w:rsidRPr="008D3F32">
        <w:rPr>
          <w:noProof/>
        </w:rPr>
        <w:tab/>
        <w:t>Hook S &amp; Means A (2001) Ca2+/CaM-D</w:t>
      </w:r>
      <w:r w:rsidR="00182D04">
        <w:rPr>
          <w:noProof/>
        </w:rPr>
        <w:t>ependent</w:t>
      </w:r>
      <w:r w:rsidRPr="008D3F32">
        <w:rPr>
          <w:noProof/>
        </w:rPr>
        <w:t xml:space="preserve"> K</w:t>
      </w:r>
      <w:r w:rsidR="00182D04">
        <w:rPr>
          <w:noProof/>
        </w:rPr>
        <w:t>inases</w:t>
      </w:r>
      <w:r w:rsidRPr="008D3F32">
        <w:rPr>
          <w:noProof/>
        </w:rPr>
        <w:t xml:space="preserve">: From Activation to Function. </w:t>
      </w:r>
      <w:r w:rsidRPr="008D3F32">
        <w:rPr>
          <w:i/>
          <w:noProof/>
        </w:rPr>
        <w:t>Annual Reviews in Pharmacology and Toxicology</w:t>
      </w:r>
      <w:r w:rsidRPr="008D3F32">
        <w:rPr>
          <w:noProof/>
        </w:rPr>
        <w:t>.</w:t>
      </w:r>
      <w:bookmarkEnd w:id="343"/>
    </w:p>
    <w:p w14:paraId="6FBDE8CC" w14:textId="77777777" w:rsidR="008D3F32" w:rsidRPr="008D3F32" w:rsidRDefault="008D3F32" w:rsidP="008D3F32">
      <w:pPr>
        <w:pStyle w:val="EndNoteBibliography"/>
        <w:ind w:left="720" w:hanging="720"/>
        <w:rPr>
          <w:noProof/>
        </w:rPr>
      </w:pPr>
      <w:bookmarkStart w:id="344" w:name="_ENREF_36"/>
      <w:r w:rsidRPr="008D3F32">
        <w:rPr>
          <w:noProof/>
        </w:rPr>
        <w:t>36.</w:t>
      </w:r>
      <w:r w:rsidRPr="008D3F32">
        <w:rPr>
          <w:noProof/>
        </w:rPr>
        <w:tab/>
        <w:t xml:space="preserve">Golks A, Tran TT, Goetschy JF, &amp; Guerini D (2007) Requirement for O-linked N-acetylglucosaminyltransferase in lymphocytes activation. </w:t>
      </w:r>
      <w:r w:rsidRPr="008D3F32">
        <w:rPr>
          <w:i/>
          <w:noProof/>
        </w:rPr>
        <w:t>EMBO J</w:t>
      </w:r>
      <w:r w:rsidRPr="008D3F32">
        <w:rPr>
          <w:noProof/>
        </w:rPr>
        <w:t xml:space="preserve"> 26(20):4368-4379.</w:t>
      </w:r>
      <w:bookmarkEnd w:id="344"/>
    </w:p>
    <w:p w14:paraId="6398D0B8" w14:textId="77777777" w:rsidR="008D3F32" w:rsidRPr="008D3F32" w:rsidRDefault="008D3F32" w:rsidP="008D3F32">
      <w:pPr>
        <w:pStyle w:val="EndNoteBibliography"/>
        <w:ind w:left="720" w:hanging="720"/>
        <w:rPr>
          <w:noProof/>
        </w:rPr>
      </w:pPr>
      <w:bookmarkStart w:id="345" w:name="_ENREF_37"/>
      <w:r w:rsidRPr="008D3F32">
        <w:rPr>
          <w:noProof/>
        </w:rPr>
        <w:t>37.</w:t>
      </w:r>
      <w:r w:rsidRPr="008D3F32">
        <w:rPr>
          <w:noProof/>
        </w:rPr>
        <w:tab/>
        <w:t xml:space="preserve">Rexach JE, Clark PM, &amp; Hsieh-Wilson LC (2008) Chemical approaches to understanding O-GlcNAc glycosylation in the brain. </w:t>
      </w:r>
      <w:r w:rsidRPr="008D3F32">
        <w:rPr>
          <w:i/>
          <w:noProof/>
        </w:rPr>
        <w:t>Nat Chem Biol</w:t>
      </w:r>
      <w:r w:rsidRPr="008D3F32">
        <w:rPr>
          <w:noProof/>
        </w:rPr>
        <w:t xml:space="preserve"> 4(2):97-106.</w:t>
      </w:r>
      <w:bookmarkEnd w:id="345"/>
    </w:p>
    <w:p w14:paraId="788C115C" w14:textId="77777777" w:rsidR="008D3F32" w:rsidRPr="008D3F32" w:rsidRDefault="008D3F32" w:rsidP="008D3F32">
      <w:pPr>
        <w:pStyle w:val="EndNoteBibliography"/>
        <w:ind w:left="720" w:hanging="720"/>
        <w:rPr>
          <w:noProof/>
        </w:rPr>
      </w:pPr>
      <w:bookmarkStart w:id="346" w:name="_ENREF_38"/>
      <w:r w:rsidRPr="008D3F32">
        <w:rPr>
          <w:noProof/>
        </w:rPr>
        <w:t>38.</w:t>
      </w:r>
      <w:r w:rsidRPr="008D3F32">
        <w:rPr>
          <w:noProof/>
        </w:rPr>
        <w:tab/>
        <w:t xml:space="preserve">Kreppel LK, Blomberg MA, &amp; Hart GW (1997) Dynamic glycosylation of nuclear and cytosolic proteins. Cloning and characterization of a unique O-GlcNAc transferase with multiple tetratricopeptide repeats. </w:t>
      </w:r>
      <w:r w:rsidRPr="008D3F32">
        <w:rPr>
          <w:i/>
          <w:noProof/>
        </w:rPr>
        <w:t>J Biol Chem</w:t>
      </w:r>
      <w:r w:rsidRPr="008D3F32">
        <w:rPr>
          <w:noProof/>
        </w:rPr>
        <w:t xml:space="preserve"> 272(14):9308-9315.</w:t>
      </w:r>
      <w:bookmarkEnd w:id="346"/>
    </w:p>
    <w:p w14:paraId="3082F38E" w14:textId="77777777" w:rsidR="008D3F32" w:rsidRPr="008D3F32" w:rsidRDefault="008D3F32" w:rsidP="008D3F32">
      <w:pPr>
        <w:pStyle w:val="EndNoteBibliography"/>
        <w:ind w:left="720" w:hanging="720"/>
        <w:rPr>
          <w:noProof/>
        </w:rPr>
      </w:pPr>
      <w:bookmarkStart w:id="347" w:name="_ENREF_39"/>
      <w:r w:rsidRPr="008D3F32">
        <w:rPr>
          <w:noProof/>
        </w:rPr>
        <w:t>39.</w:t>
      </w:r>
      <w:r w:rsidRPr="008D3F32">
        <w:rPr>
          <w:noProof/>
        </w:rPr>
        <w:tab/>
        <w:t xml:space="preserve">Gao X, Ikuta K, Tajima M, &amp; Sairenji T (2001) 12-O-tetradecanoylphorbol-13-acetate induces Epstein-Barr virus reactivation via NF-kappaB and AP-1 as regulated by protein kinase C and mitogen-activated protein kinase. </w:t>
      </w:r>
      <w:r w:rsidRPr="008D3F32">
        <w:rPr>
          <w:i/>
          <w:noProof/>
        </w:rPr>
        <w:t>Virology</w:t>
      </w:r>
      <w:r w:rsidRPr="008D3F32">
        <w:rPr>
          <w:noProof/>
        </w:rPr>
        <w:t xml:space="preserve"> 286(1):91-99.</w:t>
      </w:r>
      <w:bookmarkEnd w:id="347"/>
    </w:p>
    <w:p w14:paraId="2AC64F40" w14:textId="77777777" w:rsidR="008D3F32" w:rsidRPr="008D3F32" w:rsidRDefault="008D3F32" w:rsidP="008D3F32">
      <w:pPr>
        <w:pStyle w:val="EndNoteBibliography"/>
        <w:ind w:left="720" w:hanging="720"/>
        <w:rPr>
          <w:noProof/>
        </w:rPr>
      </w:pPr>
      <w:bookmarkStart w:id="348" w:name="_ENREF_40"/>
      <w:r w:rsidRPr="008D3F32">
        <w:rPr>
          <w:noProof/>
        </w:rPr>
        <w:t>40.</w:t>
      </w:r>
      <w:r w:rsidRPr="008D3F32">
        <w:rPr>
          <w:noProof/>
        </w:rPr>
        <w:tab/>
        <w:t xml:space="preserve">Cole RN &amp; Hart GW (2001) Cytosolic O-glycosylation is abundant in nerve terminals. </w:t>
      </w:r>
      <w:r w:rsidRPr="008D3F32">
        <w:rPr>
          <w:i/>
          <w:noProof/>
        </w:rPr>
        <w:t>J Neurochem</w:t>
      </w:r>
      <w:r w:rsidRPr="008D3F32">
        <w:rPr>
          <w:noProof/>
        </w:rPr>
        <w:t xml:space="preserve"> 79(5):1080-1089.</w:t>
      </w:r>
      <w:bookmarkEnd w:id="348"/>
    </w:p>
    <w:p w14:paraId="14DB1ABA" w14:textId="77777777" w:rsidR="008D3F32" w:rsidRPr="008D3F32" w:rsidRDefault="008D3F32" w:rsidP="008D3F32">
      <w:pPr>
        <w:pStyle w:val="EndNoteBibliography"/>
        <w:ind w:left="720" w:hanging="720"/>
        <w:rPr>
          <w:noProof/>
        </w:rPr>
      </w:pPr>
      <w:bookmarkStart w:id="349" w:name="_ENREF_41"/>
      <w:r w:rsidRPr="008D3F32">
        <w:rPr>
          <w:noProof/>
        </w:rPr>
        <w:t>41.</w:t>
      </w:r>
      <w:r w:rsidRPr="008D3F32">
        <w:rPr>
          <w:noProof/>
        </w:rPr>
        <w:tab/>
        <w:t>Akimoto Y</w:t>
      </w:r>
      <w:r w:rsidRPr="008D3F32">
        <w:rPr>
          <w:i/>
          <w:noProof/>
        </w:rPr>
        <w:t>, et al.</w:t>
      </w:r>
      <w:r w:rsidRPr="008D3F32">
        <w:rPr>
          <w:noProof/>
        </w:rPr>
        <w:t xml:space="preserve"> (2003) Localization of the O-GlcNAc transferase and O-GlcNAc-modified proteins in rat cerebellar cortex. </w:t>
      </w:r>
      <w:r w:rsidRPr="008D3F32">
        <w:rPr>
          <w:i/>
          <w:noProof/>
        </w:rPr>
        <w:t>Brain Res</w:t>
      </w:r>
      <w:r w:rsidRPr="008D3F32">
        <w:rPr>
          <w:noProof/>
        </w:rPr>
        <w:t xml:space="preserve"> 966(2):194-205.</w:t>
      </w:r>
      <w:bookmarkEnd w:id="349"/>
    </w:p>
    <w:p w14:paraId="349D0832" w14:textId="77777777" w:rsidR="008D3F32" w:rsidRPr="008D3F32" w:rsidRDefault="008D3F32" w:rsidP="008D3F32">
      <w:pPr>
        <w:pStyle w:val="EndNoteBibliography"/>
        <w:ind w:left="720" w:hanging="720"/>
        <w:rPr>
          <w:noProof/>
        </w:rPr>
      </w:pPr>
      <w:bookmarkStart w:id="350" w:name="_ENREF_42"/>
      <w:r w:rsidRPr="008D3F32">
        <w:rPr>
          <w:noProof/>
        </w:rPr>
        <w:t>42.</w:t>
      </w:r>
      <w:r w:rsidRPr="008D3F32">
        <w:rPr>
          <w:noProof/>
        </w:rPr>
        <w:tab/>
        <w:t xml:space="preserve">Lubas WA, Frank DW, Krause M, &amp; Hanover JA (1997) O-Linked GlcNAc transferase is a conserved nucleocytoplasmic protein containing tetratricopeptide repeats. </w:t>
      </w:r>
      <w:r w:rsidRPr="008D3F32">
        <w:rPr>
          <w:i/>
          <w:noProof/>
        </w:rPr>
        <w:t>J Biol Chem</w:t>
      </w:r>
      <w:r w:rsidRPr="008D3F32">
        <w:rPr>
          <w:noProof/>
        </w:rPr>
        <w:t xml:space="preserve"> 272(14):9316-9324.</w:t>
      </w:r>
      <w:bookmarkEnd w:id="350"/>
    </w:p>
    <w:p w14:paraId="0750299A" w14:textId="77777777" w:rsidR="008D3F32" w:rsidRPr="008D3F32" w:rsidRDefault="008D3F32" w:rsidP="008D3F32">
      <w:pPr>
        <w:pStyle w:val="EndNoteBibliography"/>
        <w:ind w:left="720" w:hanging="720"/>
        <w:rPr>
          <w:noProof/>
        </w:rPr>
      </w:pPr>
      <w:bookmarkStart w:id="351" w:name="_ENREF_43"/>
      <w:r w:rsidRPr="008D3F32">
        <w:rPr>
          <w:noProof/>
        </w:rPr>
        <w:t>43.</w:t>
      </w:r>
      <w:r w:rsidRPr="008D3F32">
        <w:rPr>
          <w:noProof/>
        </w:rPr>
        <w:tab/>
        <w:t xml:space="preserve">Lee J, Kim KY, &amp; Paik YK (2010) Regulation of Dauer formation by O-GlcNAcylation in Caenorhabditis elegans. </w:t>
      </w:r>
      <w:r w:rsidRPr="008D3F32">
        <w:rPr>
          <w:i/>
          <w:noProof/>
        </w:rPr>
        <w:t>J Biol Chem</w:t>
      </w:r>
      <w:r w:rsidRPr="008D3F32">
        <w:rPr>
          <w:noProof/>
        </w:rPr>
        <w:t xml:space="preserve"> 285(5):2930-2939.</w:t>
      </w:r>
      <w:bookmarkEnd w:id="351"/>
    </w:p>
    <w:p w14:paraId="2958BEB5" w14:textId="77777777" w:rsidR="008D3F32" w:rsidRPr="008D3F32" w:rsidRDefault="008D3F32" w:rsidP="008D3F32">
      <w:pPr>
        <w:pStyle w:val="EndNoteBibliography"/>
        <w:ind w:left="720" w:hanging="720"/>
        <w:rPr>
          <w:noProof/>
        </w:rPr>
      </w:pPr>
      <w:bookmarkStart w:id="352" w:name="_ENREF_44"/>
      <w:r w:rsidRPr="008D3F32">
        <w:rPr>
          <w:noProof/>
        </w:rPr>
        <w:t>44.</w:t>
      </w:r>
      <w:r w:rsidRPr="008D3F32">
        <w:rPr>
          <w:noProof/>
        </w:rPr>
        <w:tab/>
        <w:t>Rahman MM</w:t>
      </w:r>
      <w:r w:rsidRPr="008D3F32">
        <w:rPr>
          <w:i/>
          <w:noProof/>
        </w:rPr>
        <w:t>, et al.</w:t>
      </w:r>
      <w:r w:rsidRPr="008D3F32">
        <w:rPr>
          <w:noProof/>
        </w:rPr>
        <w:t xml:space="preserve"> (2010) Intracellular protein glycosylation modulates insulin mediated lifespan in C.elegans. </w:t>
      </w:r>
      <w:r w:rsidRPr="008D3F32">
        <w:rPr>
          <w:i/>
          <w:noProof/>
        </w:rPr>
        <w:t>Aging (Albany NY)</w:t>
      </w:r>
      <w:r w:rsidRPr="008D3F32">
        <w:rPr>
          <w:noProof/>
        </w:rPr>
        <w:t xml:space="preserve"> 2(10):678-690.</w:t>
      </w:r>
      <w:bookmarkEnd w:id="352"/>
    </w:p>
    <w:p w14:paraId="4C98DD5A" w14:textId="77777777" w:rsidR="008D3F32" w:rsidRPr="008D3F32" w:rsidRDefault="008D3F32" w:rsidP="008D3F32">
      <w:pPr>
        <w:pStyle w:val="EndNoteBibliography"/>
        <w:ind w:left="720" w:hanging="720"/>
        <w:rPr>
          <w:noProof/>
        </w:rPr>
      </w:pPr>
      <w:bookmarkStart w:id="353" w:name="_ENREF_45"/>
      <w:r w:rsidRPr="008D3F32">
        <w:rPr>
          <w:noProof/>
        </w:rPr>
        <w:t>45.</w:t>
      </w:r>
      <w:r w:rsidRPr="008D3F32">
        <w:rPr>
          <w:noProof/>
        </w:rPr>
        <w:tab/>
        <w:t>Mondoux MA</w:t>
      </w:r>
      <w:r w:rsidRPr="008D3F32">
        <w:rPr>
          <w:i/>
          <w:noProof/>
        </w:rPr>
        <w:t>, et al.</w:t>
      </w:r>
      <w:r w:rsidRPr="008D3F32">
        <w:rPr>
          <w:noProof/>
        </w:rPr>
        <w:t xml:space="preserve"> (2011) O-linked-N-acetylglucosamine cycling and insulin signaling are required for the glucose stress response in Caenorhabditis elegans. </w:t>
      </w:r>
      <w:r w:rsidRPr="008D3F32">
        <w:rPr>
          <w:i/>
          <w:noProof/>
        </w:rPr>
        <w:t>Genetics</w:t>
      </w:r>
      <w:r w:rsidRPr="008D3F32">
        <w:rPr>
          <w:noProof/>
        </w:rPr>
        <w:t xml:space="preserve"> 188(2):369-382.</w:t>
      </w:r>
      <w:bookmarkEnd w:id="353"/>
    </w:p>
    <w:p w14:paraId="1F7096FF" w14:textId="77777777" w:rsidR="008D3F32" w:rsidRPr="008D3F32" w:rsidRDefault="008D3F32" w:rsidP="008D3F32">
      <w:pPr>
        <w:pStyle w:val="EndNoteBibliography"/>
        <w:ind w:left="720" w:hanging="720"/>
        <w:rPr>
          <w:noProof/>
        </w:rPr>
      </w:pPr>
      <w:bookmarkStart w:id="354" w:name="_ENREF_46"/>
      <w:r w:rsidRPr="008D3F32">
        <w:rPr>
          <w:noProof/>
        </w:rPr>
        <w:t>46.</w:t>
      </w:r>
      <w:r w:rsidRPr="008D3F32">
        <w:rPr>
          <w:noProof/>
        </w:rPr>
        <w:tab/>
        <w:t>Wang P</w:t>
      </w:r>
      <w:r w:rsidRPr="008D3F32">
        <w:rPr>
          <w:i/>
          <w:noProof/>
        </w:rPr>
        <w:t>, et al.</w:t>
      </w:r>
      <w:r w:rsidRPr="008D3F32">
        <w:rPr>
          <w:noProof/>
        </w:rPr>
        <w:t xml:space="preserve"> (2012) O-GlcNAc cycling mutants modulate proteotoxicity in Caenorhabditis elegans models of human neurodegenerative diseases. </w:t>
      </w:r>
      <w:r w:rsidRPr="008D3F32">
        <w:rPr>
          <w:i/>
          <w:noProof/>
        </w:rPr>
        <w:t>Proc Natl Acad Sci U S A</w:t>
      </w:r>
      <w:r w:rsidRPr="008D3F32">
        <w:rPr>
          <w:noProof/>
        </w:rPr>
        <w:t xml:space="preserve"> 109(43):17669-17674.</w:t>
      </w:r>
      <w:bookmarkEnd w:id="354"/>
    </w:p>
    <w:p w14:paraId="3D5D6B2F" w14:textId="77777777" w:rsidR="008D3F32" w:rsidRPr="008D3F32" w:rsidRDefault="008D3F32" w:rsidP="008D3F32">
      <w:pPr>
        <w:pStyle w:val="EndNoteBibliography"/>
        <w:ind w:left="720" w:hanging="720"/>
        <w:rPr>
          <w:noProof/>
        </w:rPr>
      </w:pPr>
      <w:bookmarkStart w:id="355" w:name="_ENREF_47"/>
      <w:r w:rsidRPr="008D3F32">
        <w:rPr>
          <w:noProof/>
        </w:rPr>
        <w:t>47.</w:t>
      </w:r>
      <w:r w:rsidRPr="008D3F32">
        <w:rPr>
          <w:noProof/>
        </w:rPr>
        <w:tab/>
        <w:t>Rexach JE</w:t>
      </w:r>
      <w:r w:rsidRPr="008D3F32">
        <w:rPr>
          <w:i/>
          <w:noProof/>
        </w:rPr>
        <w:t>, et al.</w:t>
      </w:r>
      <w:r w:rsidRPr="008D3F32">
        <w:rPr>
          <w:noProof/>
        </w:rPr>
        <w:t xml:space="preserve"> (2012) Dynamic O-GlcNAc modification regulates CREB-mediated gene expression and memory formation. </w:t>
      </w:r>
      <w:r w:rsidRPr="008D3F32">
        <w:rPr>
          <w:i/>
          <w:noProof/>
        </w:rPr>
        <w:t>Nat Chem Biol</w:t>
      </w:r>
      <w:r w:rsidRPr="008D3F32">
        <w:rPr>
          <w:noProof/>
        </w:rPr>
        <w:t xml:space="preserve"> 8(3):253-261.</w:t>
      </w:r>
      <w:bookmarkEnd w:id="355"/>
    </w:p>
    <w:p w14:paraId="43E5CCE8" w14:textId="77777777" w:rsidR="008D3F32" w:rsidRPr="008D3F32" w:rsidRDefault="008D3F32" w:rsidP="008D3F32">
      <w:pPr>
        <w:pStyle w:val="EndNoteBibliography"/>
        <w:ind w:left="720" w:hanging="720"/>
        <w:rPr>
          <w:noProof/>
        </w:rPr>
      </w:pPr>
      <w:bookmarkStart w:id="356" w:name="_ENREF_48"/>
      <w:r w:rsidRPr="008D3F32">
        <w:rPr>
          <w:noProof/>
        </w:rPr>
        <w:t>48.</w:t>
      </w:r>
      <w:r w:rsidRPr="008D3F32">
        <w:rPr>
          <w:noProof/>
        </w:rPr>
        <w:tab/>
        <w:t>Din N</w:t>
      </w:r>
      <w:r w:rsidRPr="008D3F32">
        <w:rPr>
          <w:i/>
          <w:noProof/>
        </w:rPr>
        <w:t>, et al.</w:t>
      </w:r>
      <w:r w:rsidRPr="008D3F32">
        <w:rPr>
          <w:noProof/>
        </w:rPr>
        <w:t xml:space="preserve"> (2010) The function of GluR1 and GluR2 in cerebellar and hippocampal LTP and LTD is regulated by interplay of phosphorylation and O-GlcNAc modification. </w:t>
      </w:r>
      <w:r w:rsidRPr="008D3F32">
        <w:rPr>
          <w:i/>
          <w:noProof/>
        </w:rPr>
        <w:t>J Cell Biochem</w:t>
      </w:r>
      <w:r w:rsidRPr="008D3F32">
        <w:rPr>
          <w:noProof/>
        </w:rPr>
        <w:t xml:space="preserve"> 109(3):585-597.</w:t>
      </w:r>
      <w:bookmarkEnd w:id="356"/>
    </w:p>
    <w:p w14:paraId="61F2AA29" w14:textId="77777777" w:rsidR="008D3F32" w:rsidRPr="008D3F32" w:rsidRDefault="008D3F32" w:rsidP="008D3F32">
      <w:pPr>
        <w:pStyle w:val="EndNoteBibliography"/>
        <w:ind w:left="720" w:hanging="720"/>
        <w:rPr>
          <w:noProof/>
        </w:rPr>
      </w:pPr>
      <w:bookmarkStart w:id="357" w:name="_ENREF_49"/>
      <w:r w:rsidRPr="008D3F32">
        <w:rPr>
          <w:noProof/>
        </w:rPr>
        <w:t>49.</w:t>
      </w:r>
      <w:r w:rsidRPr="008D3F32">
        <w:rPr>
          <w:noProof/>
        </w:rPr>
        <w:tab/>
        <w:t>Tallent MK</w:t>
      </w:r>
      <w:r w:rsidRPr="008D3F32">
        <w:rPr>
          <w:i/>
          <w:noProof/>
        </w:rPr>
        <w:t>, et al.</w:t>
      </w:r>
      <w:r w:rsidRPr="008D3F32">
        <w:rPr>
          <w:noProof/>
        </w:rPr>
        <w:t xml:space="preserve"> (2009) In vivo modulation of O-GlcNAc levels regulates hippocampal synaptic plasticity through interplay with phosphorylation. </w:t>
      </w:r>
      <w:r w:rsidRPr="008D3F32">
        <w:rPr>
          <w:i/>
          <w:noProof/>
        </w:rPr>
        <w:t>J Biol Chem</w:t>
      </w:r>
      <w:r w:rsidRPr="008D3F32">
        <w:rPr>
          <w:noProof/>
        </w:rPr>
        <w:t xml:space="preserve"> 284(1):174-181.</w:t>
      </w:r>
      <w:bookmarkEnd w:id="357"/>
    </w:p>
    <w:p w14:paraId="3576C47B" w14:textId="77777777" w:rsidR="008D3F32" w:rsidRPr="008D3F32" w:rsidRDefault="008D3F32" w:rsidP="008D3F32">
      <w:pPr>
        <w:pStyle w:val="EndNoteBibliography"/>
        <w:ind w:left="720" w:hanging="720"/>
        <w:rPr>
          <w:noProof/>
        </w:rPr>
      </w:pPr>
      <w:bookmarkStart w:id="358" w:name="_ENREF_50"/>
      <w:r w:rsidRPr="008D3F32">
        <w:rPr>
          <w:noProof/>
        </w:rPr>
        <w:t>50.</w:t>
      </w:r>
      <w:r w:rsidRPr="008D3F32">
        <w:rPr>
          <w:noProof/>
        </w:rPr>
        <w:tab/>
        <w:t xml:space="preserve">Lehner B (2011) Molecular mechanisms of epistasis within and between genes. </w:t>
      </w:r>
      <w:r w:rsidRPr="008D3F32">
        <w:rPr>
          <w:i/>
          <w:noProof/>
        </w:rPr>
        <w:t>Trends Genet</w:t>
      </w:r>
      <w:r w:rsidRPr="008D3F32">
        <w:rPr>
          <w:noProof/>
        </w:rPr>
        <w:t xml:space="preserve"> 27(8):323-331.</w:t>
      </w:r>
      <w:bookmarkEnd w:id="358"/>
    </w:p>
    <w:p w14:paraId="285C7781" w14:textId="77777777" w:rsidR="008D3F32" w:rsidRPr="008D3F32" w:rsidRDefault="008D3F32" w:rsidP="008D3F32">
      <w:pPr>
        <w:pStyle w:val="EndNoteBibliography"/>
        <w:ind w:left="720" w:hanging="720"/>
        <w:rPr>
          <w:noProof/>
        </w:rPr>
      </w:pPr>
      <w:bookmarkStart w:id="359" w:name="_ENREF_51"/>
      <w:r w:rsidRPr="008D3F32">
        <w:rPr>
          <w:noProof/>
        </w:rPr>
        <w:t>51.</w:t>
      </w:r>
      <w:r w:rsidRPr="008D3F32">
        <w:rPr>
          <w:noProof/>
        </w:rPr>
        <w:tab/>
        <w:t xml:space="preserve">Lamarre-Vincent N &amp; Hsieh-Wilson LC (2003) Dynamic glycosylation of the transcription factor CREB: a potential role in gene regulation. </w:t>
      </w:r>
      <w:r w:rsidRPr="008D3F32">
        <w:rPr>
          <w:i/>
          <w:noProof/>
        </w:rPr>
        <w:t>J Am Chem Soc</w:t>
      </w:r>
      <w:r w:rsidRPr="008D3F32">
        <w:rPr>
          <w:noProof/>
        </w:rPr>
        <w:t xml:space="preserve"> 125(22):6612-6613.</w:t>
      </w:r>
      <w:bookmarkEnd w:id="359"/>
    </w:p>
    <w:p w14:paraId="7E615B03" w14:textId="77777777" w:rsidR="008D3F32" w:rsidRPr="008D3F32" w:rsidRDefault="008D3F32" w:rsidP="008D3F32">
      <w:pPr>
        <w:pStyle w:val="EndNoteBibliography"/>
        <w:ind w:left="720" w:hanging="720"/>
        <w:rPr>
          <w:noProof/>
        </w:rPr>
      </w:pPr>
      <w:bookmarkStart w:id="360" w:name="_ENREF_52"/>
      <w:r w:rsidRPr="008D3F32">
        <w:rPr>
          <w:noProof/>
        </w:rPr>
        <w:t>52.</w:t>
      </w:r>
      <w:r w:rsidRPr="008D3F32">
        <w:rPr>
          <w:noProof/>
        </w:rPr>
        <w:tab/>
        <w:t>Reason AJ</w:t>
      </w:r>
      <w:r w:rsidRPr="008D3F32">
        <w:rPr>
          <w:i/>
          <w:noProof/>
        </w:rPr>
        <w:t>, et al.</w:t>
      </w:r>
      <w:r w:rsidRPr="008D3F32">
        <w:rPr>
          <w:noProof/>
        </w:rPr>
        <w:t xml:space="preserve"> (1992) Localization of O-GlcNAc modification on the serum response transcription factor. </w:t>
      </w:r>
      <w:r w:rsidRPr="008D3F32">
        <w:rPr>
          <w:i/>
          <w:noProof/>
        </w:rPr>
        <w:t>J Biol Chem</w:t>
      </w:r>
      <w:r w:rsidRPr="008D3F32">
        <w:rPr>
          <w:noProof/>
        </w:rPr>
        <w:t xml:space="preserve"> 267(24):16911-16921.</w:t>
      </w:r>
      <w:bookmarkEnd w:id="360"/>
    </w:p>
    <w:p w14:paraId="77ED8968" w14:textId="77777777" w:rsidR="008D3F32" w:rsidRPr="008D3F32" w:rsidRDefault="008D3F32" w:rsidP="008D3F32">
      <w:pPr>
        <w:pStyle w:val="EndNoteBibliography"/>
        <w:ind w:left="720" w:hanging="720"/>
        <w:rPr>
          <w:noProof/>
        </w:rPr>
      </w:pPr>
      <w:bookmarkStart w:id="361" w:name="_ENREF_53"/>
      <w:r w:rsidRPr="008D3F32">
        <w:rPr>
          <w:noProof/>
        </w:rPr>
        <w:t>53.</w:t>
      </w:r>
      <w:r w:rsidRPr="008D3F32">
        <w:rPr>
          <w:noProof/>
        </w:rPr>
        <w:tab/>
        <w:t xml:space="preserve">Tai HC, Khidekel N, Ficarro SB, Peters EC, &amp; Hsieh-Wilson LC (2004) Parallel identification of O-GlcNAc-modified proteins from cell lysates. </w:t>
      </w:r>
      <w:r w:rsidRPr="008D3F32">
        <w:rPr>
          <w:i/>
          <w:noProof/>
        </w:rPr>
        <w:t>J Am Chem Soc</w:t>
      </w:r>
      <w:r w:rsidRPr="008D3F32">
        <w:rPr>
          <w:noProof/>
        </w:rPr>
        <w:t xml:space="preserve"> 126(34):10500-10501.</w:t>
      </w:r>
      <w:bookmarkEnd w:id="361"/>
    </w:p>
    <w:p w14:paraId="6EBD5CC8" w14:textId="77777777" w:rsidR="008D3F32" w:rsidRPr="008D3F32" w:rsidRDefault="008D3F32" w:rsidP="008D3F32">
      <w:pPr>
        <w:pStyle w:val="EndNoteBibliography"/>
        <w:ind w:left="720" w:hanging="720"/>
        <w:rPr>
          <w:noProof/>
        </w:rPr>
      </w:pPr>
      <w:bookmarkStart w:id="362" w:name="_ENREF_54"/>
      <w:r w:rsidRPr="008D3F32">
        <w:rPr>
          <w:noProof/>
        </w:rPr>
        <w:t>54.</w:t>
      </w:r>
      <w:r w:rsidRPr="008D3F32">
        <w:rPr>
          <w:noProof/>
        </w:rPr>
        <w:tab/>
        <w:t xml:space="preserve">Kreppel LK &amp; Hart GW (1999) Regulation of a cytosolic and nuclear O-GlcNAc transferase. Role of the tetratricopeptide repeats. </w:t>
      </w:r>
      <w:r w:rsidRPr="008D3F32">
        <w:rPr>
          <w:i/>
          <w:noProof/>
        </w:rPr>
        <w:t>J Biol Chem</w:t>
      </w:r>
      <w:r w:rsidRPr="008D3F32">
        <w:rPr>
          <w:noProof/>
        </w:rPr>
        <w:t xml:space="preserve"> 274(45):32015-32022.</w:t>
      </w:r>
      <w:bookmarkEnd w:id="362"/>
    </w:p>
    <w:p w14:paraId="719D4430" w14:textId="77777777" w:rsidR="008D3F32" w:rsidRPr="008D3F32" w:rsidRDefault="008D3F32" w:rsidP="008D3F32">
      <w:pPr>
        <w:pStyle w:val="EndNoteBibliography"/>
        <w:ind w:left="720" w:hanging="720"/>
        <w:rPr>
          <w:noProof/>
        </w:rPr>
      </w:pPr>
      <w:bookmarkStart w:id="363" w:name="_ENREF_55"/>
      <w:r w:rsidRPr="008D3F32">
        <w:rPr>
          <w:noProof/>
        </w:rPr>
        <w:t>55.</w:t>
      </w:r>
      <w:r w:rsidRPr="008D3F32">
        <w:rPr>
          <w:noProof/>
        </w:rPr>
        <w:tab/>
        <w:t>Alfaro JF</w:t>
      </w:r>
      <w:r w:rsidRPr="008D3F32">
        <w:rPr>
          <w:i/>
          <w:noProof/>
        </w:rPr>
        <w:t>, et al.</w:t>
      </w:r>
      <w:r w:rsidRPr="008D3F32">
        <w:rPr>
          <w:noProof/>
        </w:rPr>
        <w:t xml:space="preserve"> (2012) Tandem mass spectrometry identifies many mouse brain O-GlcNAcylated proteins including EGF domain-specific O-GlcNAc transferase targets. </w:t>
      </w:r>
      <w:r w:rsidRPr="008D3F32">
        <w:rPr>
          <w:i/>
          <w:noProof/>
        </w:rPr>
        <w:t>Proc Natl Acad Sci U S A</w:t>
      </w:r>
      <w:r w:rsidRPr="008D3F32">
        <w:rPr>
          <w:noProof/>
        </w:rPr>
        <w:t xml:space="preserve"> 109(19):7280-7285.</w:t>
      </w:r>
      <w:bookmarkEnd w:id="363"/>
    </w:p>
    <w:p w14:paraId="394DD60E" w14:textId="77777777" w:rsidR="008D3F32" w:rsidRPr="008D3F32" w:rsidRDefault="008D3F32" w:rsidP="008D3F32">
      <w:pPr>
        <w:pStyle w:val="EndNoteBibliography"/>
        <w:ind w:left="720" w:hanging="720"/>
        <w:rPr>
          <w:noProof/>
        </w:rPr>
      </w:pPr>
      <w:bookmarkStart w:id="364" w:name="_ENREF_56"/>
      <w:r w:rsidRPr="008D3F32">
        <w:rPr>
          <w:noProof/>
        </w:rPr>
        <w:t>56.</w:t>
      </w:r>
      <w:r w:rsidRPr="008D3F32">
        <w:rPr>
          <w:noProof/>
        </w:rPr>
        <w:tab/>
        <w:t xml:space="preserve">Butkinaree C, Park K, &amp; Hart GW (2010) O-linked beta-N-acetylglucosamine (O-GlcNAc): Extensive crosstalk with phosphorylation to regulate signaling and transcription in response to nutrients and stress. </w:t>
      </w:r>
      <w:r w:rsidRPr="008D3F32">
        <w:rPr>
          <w:i/>
          <w:noProof/>
        </w:rPr>
        <w:t>Biochim Biophys Acta</w:t>
      </w:r>
      <w:r w:rsidRPr="008D3F32">
        <w:rPr>
          <w:noProof/>
        </w:rPr>
        <w:t xml:space="preserve"> 1800(2):96-106.</w:t>
      </w:r>
      <w:bookmarkEnd w:id="364"/>
    </w:p>
    <w:p w14:paraId="7A19B139" w14:textId="77777777" w:rsidR="008D3F32" w:rsidRPr="008D3F32" w:rsidRDefault="008D3F32" w:rsidP="008D3F32">
      <w:pPr>
        <w:pStyle w:val="EndNoteBibliography"/>
        <w:ind w:left="720" w:hanging="720"/>
        <w:rPr>
          <w:noProof/>
        </w:rPr>
      </w:pPr>
      <w:bookmarkStart w:id="365" w:name="_ENREF_57"/>
      <w:r w:rsidRPr="008D3F32">
        <w:rPr>
          <w:noProof/>
        </w:rPr>
        <w:t>57.</w:t>
      </w:r>
      <w:r w:rsidRPr="008D3F32">
        <w:rPr>
          <w:noProof/>
        </w:rPr>
        <w:tab/>
        <w:t xml:space="preserve">Perez-Perez JM, Candela H, &amp; Micol JL (2009) Understanding synergy in genetic interactions. </w:t>
      </w:r>
      <w:r w:rsidRPr="008D3F32">
        <w:rPr>
          <w:i/>
          <w:noProof/>
        </w:rPr>
        <w:t>Trends Genet</w:t>
      </w:r>
      <w:r w:rsidRPr="008D3F32">
        <w:rPr>
          <w:noProof/>
        </w:rPr>
        <w:t xml:space="preserve"> 25(8):368-376.</w:t>
      </w:r>
      <w:bookmarkEnd w:id="365"/>
    </w:p>
    <w:p w14:paraId="46B0C541" w14:textId="77777777" w:rsidR="008D3F32" w:rsidRPr="008D3F32" w:rsidRDefault="008D3F32" w:rsidP="008D3F32">
      <w:pPr>
        <w:pStyle w:val="EndNoteBibliography"/>
        <w:ind w:left="720" w:hanging="720"/>
        <w:rPr>
          <w:noProof/>
        </w:rPr>
      </w:pPr>
      <w:bookmarkStart w:id="366" w:name="_ENREF_58"/>
      <w:r w:rsidRPr="008D3F32">
        <w:rPr>
          <w:noProof/>
        </w:rPr>
        <w:t>58.</w:t>
      </w:r>
      <w:r w:rsidRPr="008D3F32">
        <w:rPr>
          <w:noProof/>
        </w:rPr>
        <w:tab/>
        <w:t xml:space="preserve">Brenner S (1974) The genetics of Caenorhabditis elegans. </w:t>
      </w:r>
      <w:r w:rsidRPr="008D3F32">
        <w:rPr>
          <w:i/>
          <w:noProof/>
        </w:rPr>
        <w:t>Genetics</w:t>
      </w:r>
      <w:r w:rsidRPr="008D3F32">
        <w:rPr>
          <w:noProof/>
        </w:rPr>
        <w:t xml:space="preserve"> 77(1):71-94.</w:t>
      </w:r>
      <w:bookmarkEnd w:id="366"/>
    </w:p>
    <w:p w14:paraId="068C17AC" w14:textId="77777777" w:rsidR="008D3F32" w:rsidRPr="008D3F32" w:rsidRDefault="008D3F32" w:rsidP="008D3F32">
      <w:pPr>
        <w:pStyle w:val="EndNoteBibliography"/>
        <w:ind w:left="720" w:hanging="720"/>
        <w:rPr>
          <w:noProof/>
        </w:rPr>
      </w:pPr>
      <w:bookmarkStart w:id="367" w:name="_ENREF_59"/>
      <w:r w:rsidRPr="008D3F32">
        <w:rPr>
          <w:noProof/>
        </w:rPr>
        <w:t>59.</w:t>
      </w:r>
      <w:r w:rsidRPr="008D3F32">
        <w:rPr>
          <w:noProof/>
        </w:rPr>
        <w:tab/>
        <w:t>Thompson O</w:t>
      </w:r>
      <w:r w:rsidRPr="008D3F32">
        <w:rPr>
          <w:i/>
          <w:noProof/>
        </w:rPr>
        <w:t>, et al.</w:t>
      </w:r>
      <w:r w:rsidRPr="008D3F32">
        <w:rPr>
          <w:noProof/>
        </w:rPr>
        <w:t xml:space="preserve"> (2013) The million mutation project: a new approach to genetics in Caenorhabditis elegans. </w:t>
      </w:r>
      <w:r w:rsidRPr="008D3F32">
        <w:rPr>
          <w:i/>
          <w:noProof/>
        </w:rPr>
        <w:t>Genome Res</w:t>
      </w:r>
      <w:r w:rsidRPr="008D3F32">
        <w:rPr>
          <w:noProof/>
        </w:rPr>
        <w:t xml:space="preserve"> 23(10):1749-1762.</w:t>
      </w:r>
      <w:bookmarkEnd w:id="367"/>
    </w:p>
    <w:p w14:paraId="4774D8C8" w14:textId="77777777" w:rsidR="008D3F32" w:rsidRPr="008D3F32" w:rsidRDefault="008D3F32" w:rsidP="008D3F32">
      <w:pPr>
        <w:pStyle w:val="EndNoteBibliography"/>
        <w:ind w:left="720" w:hanging="720"/>
        <w:rPr>
          <w:noProof/>
        </w:rPr>
      </w:pPr>
      <w:bookmarkStart w:id="368" w:name="_ENREF_60"/>
      <w:r w:rsidRPr="008D3F32">
        <w:rPr>
          <w:noProof/>
        </w:rPr>
        <w:t>60.</w:t>
      </w:r>
      <w:r w:rsidRPr="008D3F32">
        <w:rPr>
          <w:noProof/>
        </w:rPr>
        <w:tab/>
        <w:t xml:space="preserve">Swierczek NA, Giles AC, Rankin CH, &amp; Kerr RA (2011) High-throughput behavioral analysis in C. elegans. </w:t>
      </w:r>
      <w:r w:rsidRPr="008D3F32">
        <w:rPr>
          <w:i/>
          <w:noProof/>
        </w:rPr>
        <w:t>Nat Methods</w:t>
      </w:r>
      <w:r w:rsidRPr="008D3F32">
        <w:rPr>
          <w:noProof/>
        </w:rPr>
        <w:t xml:space="preserve"> 8(7):592-598.</w:t>
      </w:r>
      <w:bookmarkEnd w:id="368"/>
    </w:p>
    <w:p w14:paraId="68AD4C71" w14:textId="77777777" w:rsidR="00C61584" w:rsidRDefault="00306A37" w:rsidP="008C5EAD">
      <w:pPr>
        <w:spacing w:line="480" w:lineRule="auto"/>
        <w:rPr>
          <w:rFonts w:ascii="Times New Roman" w:hAnsi="Times New Roman" w:cs="Times New Roman"/>
        </w:rPr>
      </w:pPr>
      <w:r w:rsidRPr="007C269C">
        <w:rPr>
          <w:rFonts w:ascii="Times New Roman" w:hAnsi="Times New Roman" w:cs="Times New Roman"/>
        </w:rPr>
        <w:fldChar w:fldCharType="end"/>
      </w:r>
    </w:p>
    <w:p w14:paraId="5B5A7872" w14:textId="77777777" w:rsidR="00C61584" w:rsidRDefault="00C61584">
      <w:pPr>
        <w:rPr>
          <w:rFonts w:ascii="Times New Roman" w:hAnsi="Times New Roman" w:cs="Times New Roman"/>
        </w:rPr>
      </w:pPr>
      <w:r>
        <w:rPr>
          <w:rFonts w:ascii="Times New Roman" w:hAnsi="Times New Roman" w:cs="Times New Roman"/>
        </w:rPr>
        <w:br w:type="page"/>
      </w:r>
    </w:p>
    <w:p w14:paraId="38CB8EBF" w14:textId="77777777" w:rsidR="00355275" w:rsidRDefault="00C61584" w:rsidP="00505552">
      <w:pPr>
        <w:spacing w:line="480" w:lineRule="auto"/>
        <w:rPr>
          <w:rFonts w:ascii="Times New Roman" w:hAnsi="Times New Roman" w:cs="Times New Roman"/>
          <w:b/>
        </w:rPr>
      </w:pPr>
      <w:r>
        <w:rPr>
          <w:rFonts w:ascii="Times New Roman" w:hAnsi="Times New Roman" w:cs="Times New Roman"/>
          <w:b/>
        </w:rPr>
        <w:t xml:space="preserve">Figure </w:t>
      </w:r>
      <w:r w:rsidR="00FF172F">
        <w:rPr>
          <w:rFonts w:ascii="Times New Roman" w:hAnsi="Times New Roman" w:cs="Times New Roman"/>
          <w:b/>
        </w:rPr>
        <w:t>Legends</w:t>
      </w:r>
    </w:p>
    <w:p w14:paraId="383EBC32" w14:textId="77777777" w:rsidR="004E5297" w:rsidRDefault="00C61584" w:rsidP="00E76108">
      <w:pPr>
        <w:widowControl w:val="0"/>
        <w:autoSpaceDE w:val="0"/>
        <w:autoSpaceDN w:val="0"/>
        <w:adjustRightInd w:val="0"/>
        <w:spacing w:after="240" w:line="480" w:lineRule="auto"/>
        <w:rPr>
          <w:rFonts w:ascii="Times" w:hAnsi="Times" w:cs="Times"/>
          <w:b/>
        </w:rPr>
      </w:pPr>
      <w:r>
        <w:rPr>
          <w:rFonts w:ascii="Times New Roman" w:hAnsi="Times New Roman" w:cs="Times New Roman"/>
          <w:b/>
        </w:rPr>
        <w:t>Figure 1. CMK-1</w:t>
      </w:r>
      <w:r w:rsidR="003A4784">
        <w:rPr>
          <w:rFonts w:ascii="Times New Roman" w:hAnsi="Times New Roman" w:cs="Times New Roman"/>
          <w:b/>
        </w:rPr>
        <w:t>, but not CKK-1,</w:t>
      </w:r>
      <w:r>
        <w:rPr>
          <w:rFonts w:ascii="Times New Roman" w:hAnsi="Times New Roman" w:cs="Times New Roman"/>
          <w:b/>
        </w:rPr>
        <w:t xml:space="preserve"> </w:t>
      </w:r>
      <w:r w:rsidR="003A4784">
        <w:rPr>
          <w:rFonts w:ascii="Times New Roman" w:hAnsi="Times New Roman" w:cs="Times New Roman"/>
          <w:b/>
        </w:rPr>
        <w:t xml:space="preserve">modulates </w:t>
      </w:r>
      <w:r w:rsidR="003928FA">
        <w:rPr>
          <w:rFonts w:ascii="Times New Roman" w:hAnsi="Times New Roman" w:cs="Times New Roman"/>
          <w:b/>
        </w:rPr>
        <w:t xml:space="preserve">response to </w:t>
      </w:r>
      <w:r w:rsidR="00886D24">
        <w:rPr>
          <w:rFonts w:ascii="Times New Roman" w:hAnsi="Times New Roman" w:cs="Times New Roman"/>
          <w:b/>
        </w:rPr>
        <w:t>mechanosensory stimuli</w:t>
      </w:r>
      <w:r w:rsidR="00501D3C">
        <w:rPr>
          <w:rFonts w:ascii="Times New Roman" w:hAnsi="Times New Roman" w:cs="Times New Roman"/>
          <w:b/>
        </w:rPr>
        <w:t xml:space="preserve"> and </w:t>
      </w:r>
      <w:r>
        <w:rPr>
          <w:rFonts w:ascii="Times New Roman" w:hAnsi="Times New Roman" w:cs="Times New Roman"/>
          <w:b/>
        </w:rPr>
        <w:t>habituat</w:t>
      </w:r>
      <w:r w:rsidR="00995868">
        <w:rPr>
          <w:rFonts w:ascii="Times New Roman" w:hAnsi="Times New Roman" w:cs="Times New Roman"/>
          <w:b/>
        </w:rPr>
        <w:t>ion</w:t>
      </w:r>
      <w:r>
        <w:rPr>
          <w:rFonts w:ascii="Times New Roman" w:hAnsi="Times New Roman" w:cs="Times New Roman"/>
          <w:b/>
        </w:rPr>
        <w:t xml:space="preserve">. </w:t>
      </w:r>
      <w:r w:rsidR="002428FD">
        <w:rPr>
          <w:rFonts w:ascii="Times New Roman" w:hAnsi="Times New Roman" w:cs="Times New Roman"/>
        </w:rPr>
        <w:t xml:space="preserve">Response to mechanical stimuli and tap habituation of wild-type, </w:t>
      </w:r>
      <w:r w:rsidR="002428FD" w:rsidRPr="00787118">
        <w:rPr>
          <w:rFonts w:ascii="Times New Roman" w:hAnsi="Times New Roman" w:cs="Times New Roman"/>
          <w:i/>
        </w:rPr>
        <w:t>cmk-1</w:t>
      </w:r>
      <w:r w:rsidR="002428FD">
        <w:rPr>
          <w:rFonts w:ascii="Times New Roman" w:hAnsi="Times New Roman" w:cs="Times New Roman"/>
          <w:i/>
        </w:rPr>
        <w:t>(oy21)</w:t>
      </w:r>
      <w:r w:rsidR="002428FD" w:rsidRPr="00787118">
        <w:rPr>
          <w:rFonts w:ascii="Times New Roman" w:hAnsi="Times New Roman" w:cs="Times New Roman"/>
          <w:i/>
        </w:rPr>
        <w:t xml:space="preserve">, </w:t>
      </w:r>
      <w:r w:rsidR="002428FD" w:rsidRPr="002428FD">
        <w:rPr>
          <w:rFonts w:ascii="Times New Roman" w:hAnsi="Times New Roman" w:cs="Times New Roman"/>
        </w:rPr>
        <w:t xml:space="preserve">and </w:t>
      </w:r>
      <w:r w:rsidR="002428FD">
        <w:rPr>
          <w:rFonts w:ascii="Times New Roman" w:hAnsi="Times New Roman" w:cs="Times New Roman"/>
          <w:i/>
        </w:rPr>
        <w:t>ckk</w:t>
      </w:r>
      <w:r w:rsidR="002428FD" w:rsidRPr="00787118">
        <w:rPr>
          <w:rFonts w:ascii="Times New Roman" w:hAnsi="Times New Roman" w:cs="Times New Roman"/>
          <w:i/>
        </w:rPr>
        <w:t>-1</w:t>
      </w:r>
      <w:r w:rsidR="002428FD">
        <w:rPr>
          <w:rFonts w:ascii="Times New Roman" w:hAnsi="Times New Roman" w:cs="Times New Roman"/>
          <w:i/>
        </w:rPr>
        <w:t>(ok1033)</w:t>
      </w:r>
      <w:r w:rsidR="002428FD">
        <w:rPr>
          <w:rFonts w:ascii="Times New Roman" w:hAnsi="Times New Roman" w:cs="Times New Roman"/>
        </w:rPr>
        <w:t xml:space="preserve"> mutants. </w:t>
      </w:r>
      <w:r>
        <w:rPr>
          <w:rFonts w:ascii="Times New Roman" w:hAnsi="Times New Roman" w:cs="Times New Roman"/>
        </w:rPr>
        <w:t xml:space="preserve">(A) </w:t>
      </w:r>
      <w:r w:rsidR="00F96CF9" w:rsidRPr="00EA0BFB">
        <w:rPr>
          <w:rFonts w:ascii="Times New Roman" w:hAnsi="Times New Roman" w:cs="Times New Roman"/>
        </w:rPr>
        <w:t>Reversal</w:t>
      </w:r>
      <w:r w:rsidR="00F96CF9">
        <w:rPr>
          <w:rFonts w:ascii="Times New Roman" w:hAnsi="Times New Roman" w:cs="Times New Roman"/>
        </w:rPr>
        <w:t xml:space="preserve"> </w:t>
      </w:r>
      <w:r w:rsidR="00FD3D79">
        <w:rPr>
          <w:rFonts w:ascii="Times New Roman" w:hAnsi="Times New Roman" w:cs="Times New Roman"/>
        </w:rPr>
        <w:t>distance</w:t>
      </w:r>
      <w:r w:rsidR="00F96CF9">
        <w:rPr>
          <w:rFonts w:ascii="Times New Roman" w:hAnsi="Times New Roman" w:cs="Times New Roman"/>
        </w:rPr>
        <w:t xml:space="preserve"> habituation to tap stimuli presented at a 60s ISI. </w:t>
      </w:r>
      <w:r>
        <w:rPr>
          <w:rFonts w:ascii="Times New Roman" w:hAnsi="Times New Roman" w:cs="Times New Roman"/>
        </w:rPr>
        <w:t xml:space="preserve"> (B) </w:t>
      </w:r>
      <w:r w:rsidR="00F96CF9" w:rsidRPr="00EA0BFB">
        <w:rPr>
          <w:rFonts w:ascii="Times New Roman" w:hAnsi="Times New Roman" w:cs="Times New Roman"/>
        </w:rPr>
        <w:t>Reversal</w:t>
      </w:r>
      <w:r w:rsidR="00F96CF9">
        <w:rPr>
          <w:rFonts w:ascii="Times New Roman" w:hAnsi="Times New Roman" w:cs="Times New Roman"/>
        </w:rPr>
        <w:t xml:space="preserve"> </w:t>
      </w:r>
      <w:r w:rsidR="00AB28B5">
        <w:rPr>
          <w:rFonts w:ascii="Times New Roman" w:hAnsi="Times New Roman" w:cs="Times New Roman"/>
        </w:rPr>
        <w:t>probability</w:t>
      </w:r>
      <w:r w:rsidR="00F96CF9">
        <w:rPr>
          <w:rFonts w:ascii="Times New Roman" w:hAnsi="Times New Roman" w:cs="Times New Roman"/>
        </w:rPr>
        <w:t xml:space="preserve"> habituation to tap stimuli presented at a 60s ISI</w:t>
      </w:r>
      <w:r>
        <w:rPr>
          <w:rFonts w:ascii="Times New Roman" w:hAnsi="Times New Roman" w:cs="Times New Roman"/>
        </w:rPr>
        <w:t>.</w:t>
      </w:r>
      <w:r w:rsidR="0090615B">
        <w:rPr>
          <w:rFonts w:ascii="Times New Roman" w:hAnsi="Times New Roman" w:cs="Times New Roman"/>
        </w:rPr>
        <w:t xml:space="preserve"> (C) </w:t>
      </w:r>
      <w:r w:rsidR="00F96CF9" w:rsidRPr="00EA0BFB">
        <w:rPr>
          <w:rFonts w:ascii="Times New Roman" w:hAnsi="Times New Roman" w:cs="Times New Roman"/>
        </w:rPr>
        <w:t>Reversal</w:t>
      </w:r>
      <w:r w:rsidR="00F96CF9">
        <w:rPr>
          <w:rFonts w:ascii="Times New Roman" w:hAnsi="Times New Roman" w:cs="Times New Roman"/>
        </w:rPr>
        <w:t xml:space="preserve"> distance habituation to tap stimuli presented at a 10s ISI.</w:t>
      </w:r>
      <w:r w:rsidR="00383C88">
        <w:rPr>
          <w:rFonts w:ascii="Times New Roman" w:hAnsi="Times New Roman" w:cs="Times New Roman"/>
        </w:rPr>
        <w:t xml:space="preserve"> </w:t>
      </w:r>
      <w:r w:rsidR="00D67706">
        <w:rPr>
          <w:rFonts w:ascii="Times New Roman" w:hAnsi="Times New Roman" w:cs="Times New Roman"/>
        </w:rPr>
        <w:t xml:space="preserve">(D) </w:t>
      </w:r>
      <w:r w:rsidR="00F96CF9" w:rsidRPr="00EA0BFB">
        <w:rPr>
          <w:rFonts w:ascii="Times New Roman" w:hAnsi="Times New Roman" w:cs="Times New Roman"/>
        </w:rPr>
        <w:t>Reversal</w:t>
      </w:r>
      <w:r w:rsidR="00F96CF9">
        <w:rPr>
          <w:rFonts w:ascii="Times New Roman" w:hAnsi="Times New Roman" w:cs="Times New Roman"/>
        </w:rPr>
        <w:t xml:space="preserve"> </w:t>
      </w:r>
      <w:r w:rsidR="00E427AC">
        <w:rPr>
          <w:rFonts w:ascii="Times New Roman" w:hAnsi="Times New Roman" w:cs="Times New Roman"/>
        </w:rPr>
        <w:t xml:space="preserve">probability </w:t>
      </w:r>
      <w:r w:rsidR="00F96CF9">
        <w:rPr>
          <w:rFonts w:ascii="Times New Roman" w:hAnsi="Times New Roman" w:cs="Times New Roman"/>
        </w:rPr>
        <w:t xml:space="preserve">habituation to tap stimuli presented at a 10s ISI. </w:t>
      </w:r>
      <w:r w:rsidR="00383C88">
        <w:rPr>
          <w:rFonts w:ascii="Times New Roman" w:hAnsi="Times New Roman" w:cs="Times New Roman"/>
        </w:rPr>
        <w:t xml:space="preserve"> </w:t>
      </w:r>
      <w:r w:rsidR="00F96CF9">
        <w:rPr>
          <w:rFonts w:ascii="Times New Roman" w:hAnsi="Times New Roman" w:cs="Times New Roman"/>
        </w:rPr>
        <w:t xml:space="preserve">Response to mechanical stimuli and tap habituation of wild-type, </w:t>
      </w:r>
      <w:r w:rsidR="00F96CF9" w:rsidRPr="00787118">
        <w:rPr>
          <w:rFonts w:ascii="Times New Roman" w:hAnsi="Times New Roman" w:cs="Times New Roman"/>
          <w:i/>
        </w:rPr>
        <w:t>cmk-1</w:t>
      </w:r>
      <w:r w:rsidR="00F96CF9">
        <w:rPr>
          <w:rFonts w:ascii="Times New Roman" w:hAnsi="Times New Roman" w:cs="Times New Roman"/>
          <w:i/>
        </w:rPr>
        <w:t>(oy21)</w:t>
      </w:r>
      <w:r w:rsidR="00F96CF9" w:rsidRPr="00787118">
        <w:rPr>
          <w:rFonts w:ascii="Times New Roman" w:hAnsi="Times New Roman" w:cs="Times New Roman"/>
          <w:i/>
        </w:rPr>
        <w:t xml:space="preserve">, </w:t>
      </w:r>
      <w:r w:rsidR="00F96CF9" w:rsidRPr="00F96CF9">
        <w:rPr>
          <w:rFonts w:ascii="Times New Roman" w:hAnsi="Times New Roman" w:cs="Times New Roman"/>
        </w:rPr>
        <w:t>and</w:t>
      </w:r>
      <w:r w:rsidR="00F96CF9">
        <w:rPr>
          <w:rFonts w:ascii="Times New Roman" w:hAnsi="Times New Roman" w:cs="Times New Roman"/>
          <w:i/>
        </w:rPr>
        <w:t xml:space="preserve"> </w:t>
      </w:r>
      <w:r w:rsidR="00F96CF9">
        <w:rPr>
          <w:rFonts w:ascii="Times New Roman" w:hAnsi="Times New Roman" w:cs="Times New Roman"/>
        </w:rPr>
        <w:t>g</w:t>
      </w:r>
      <w:r w:rsidR="00F96CF9" w:rsidRPr="00967F9B">
        <w:rPr>
          <w:rFonts w:ascii="Times New Roman" w:hAnsi="Times New Roman" w:cs="Times New Roman"/>
        </w:rPr>
        <w:t xml:space="preserve">enetic rescue with CMK-1 cDNA in </w:t>
      </w:r>
      <w:r w:rsidR="00F96CF9" w:rsidRPr="00967F9B">
        <w:rPr>
          <w:rFonts w:ascii="Times New Roman" w:hAnsi="Times New Roman" w:cs="Times New Roman"/>
          <w:i/>
        </w:rPr>
        <w:t>cmk-1(oy21)</w:t>
      </w:r>
      <w:r w:rsidR="00F96CF9" w:rsidRPr="00967F9B">
        <w:rPr>
          <w:rFonts w:ascii="Times New Roman" w:hAnsi="Times New Roman" w:cs="Times New Roman"/>
        </w:rPr>
        <w:t xml:space="preserve"> mutants</w:t>
      </w:r>
      <w:r w:rsidR="00F96CF9">
        <w:rPr>
          <w:rFonts w:ascii="Times New Roman" w:hAnsi="Times New Roman" w:cs="Times New Roman"/>
        </w:rPr>
        <w:t>.</w:t>
      </w:r>
      <w:r w:rsidR="00420AC8">
        <w:rPr>
          <w:rFonts w:ascii="Times New Roman" w:hAnsi="Times New Roman" w:cs="Times New Roman"/>
        </w:rPr>
        <w:t xml:space="preserve"> </w:t>
      </w:r>
      <w:r w:rsidR="001F0FB7" w:rsidRPr="00967F9B">
        <w:rPr>
          <w:rFonts w:ascii="Times New Roman" w:hAnsi="Times New Roman" w:cs="Times New Roman"/>
        </w:rPr>
        <w:t xml:space="preserve">(E) </w:t>
      </w:r>
      <w:r w:rsidR="0025181D" w:rsidRPr="00EA0BFB">
        <w:rPr>
          <w:rFonts w:ascii="Times New Roman" w:hAnsi="Times New Roman" w:cs="Times New Roman"/>
        </w:rPr>
        <w:t>Reversal</w:t>
      </w:r>
      <w:r w:rsidR="0025181D">
        <w:rPr>
          <w:rFonts w:ascii="Times New Roman" w:hAnsi="Times New Roman" w:cs="Times New Roman"/>
        </w:rPr>
        <w:t xml:space="preserve"> probability habituation to tap stimuli presented at a 60s ISI.  (F) </w:t>
      </w:r>
      <w:r w:rsidR="0025181D" w:rsidRPr="00EA0BFB">
        <w:rPr>
          <w:rFonts w:ascii="Times New Roman" w:hAnsi="Times New Roman" w:cs="Times New Roman"/>
        </w:rPr>
        <w:t>Reversal</w:t>
      </w:r>
      <w:r w:rsidR="0025181D">
        <w:rPr>
          <w:rFonts w:ascii="Times New Roman" w:hAnsi="Times New Roman" w:cs="Times New Roman"/>
        </w:rPr>
        <w:t xml:space="preserve"> distance habituation to tap stimuli presented at a 60s ISI. </w:t>
      </w:r>
      <w:r w:rsidR="005A73EE" w:rsidRPr="00771F3D">
        <w:rPr>
          <w:rFonts w:ascii="Times" w:hAnsi="Times" w:cs="Times"/>
        </w:rPr>
        <w:t>Error bars represent 95%</w:t>
      </w:r>
      <w:r w:rsidR="005A73EE" w:rsidRPr="00771F3D">
        <w:rPr>
          <w:rFonts w:ascii="Times" w:hAnsi="Times" w:cs="Times"/>
          <w:position w:val="-18"/>
        </w:rPr>
        <w:t xml:space="preserve"> </w:t>
      </w:r>
      <w:r w:rsidR="005A73EE" w:rsidRPr="00771F3D">
        <w:rPr>
          <w:rFonts w:ascii="Times" w:hAnsi="Times" w:cs="Times"/>
        </w:rPr>
        <w:t>confidence intervals (Clopper–Pearson method for binomial data).</w:t>
      </w:r>
    </w:p>
    <w:p w14:paraId="74300D5A" w14:textId="3A3AD354" w:rsidR="007A2A44" w:rsidRPr="00536E3E" w:rsidRDefault="00D610EF" w:rsidP="00E76108">
      <w:pPr>
        <w:widowControl w:val="0"/>
        <w:autoSpaceDE w:val="0"/>
        <w:autoSpaceDN w:val="0"/>
        <w:adjustRightInd w:val="0"/>
        <w:spacing w:after="240" w:line="480" w:lineRule="auto"/>
        <w:rPr>
          <w:rFonts w:ascii="Times New Roman" w:hAnsi="Times New Roman" w:cs="Times New Roman"/>
        </w:rPr>
      </w:pPr>
      <w:r>
        <w:rPr>
          <w:rFonts w:ascii="Times" w:hAnsi="Times" w:cs="Times"/>
          <w:b/>
        </w:rPr>
        <w:t>Figure 2. CMK-1 Thr</w:t>
      </w:r>
      <w:r w:rsidR="00C16439">
        <w:rPr>
          <w:rFonts w:ascii="Times" w:hAnsi="Times" w:cs="Times"/>
          <w:b/>
        </w:rPr>
        <w:t>-</w:t>
      </w:r>
      <w:r>
        <w:rPr>
          <w:rFonts w:ascii="Times" w:hAnsi="Times" w:cs="Times"/>
          <w:b/>
        </w:rPr>
        <w:t xml:space="preserve">179 </w:t>
      </w:r>
      <w:r w:rsidR="00995868">
        <w:rPr>
          <w:rFonts w:ascii="Times" w:hAnsi="Times" w:cs="Times"/>
          <w:b/>
        </w:rPr>
        <w:t>plays a role in</w:t>
      </w:r>
      <w:r w:rsidR="00C12180">
        <w:rPr>
          <w:rFonts w:ascii="Times" w:hAnsi="Times" w:cs="Times"/>
          <w:b/>
        </w:rPr>
        <w:t xml:space="preserve"> wild-type habituation</w:t>
      </w:r>
      <w:r w:rsidR="005218BA">
        <w:rPr>
          <w:rFonts w:ascii="Times" w:hAnsi="Times" w:cs="Times"/>
          <w:b/>
        </w:rPr>
        <w:t>.</w:t>
      </w:r>
      <w:r>
        <w:rPr>
          <w:rFonts w:ascii="Times" w:hAnsi="Times" w:cs="Times"/>
          <w:b/>
        </w:rPr>
        <w:t xml:space="preserve"> </w:t>
      </w:r>
      <w:r w:rsidR="007E5346">
        <w:rPr>
          <w:rFonts w:ascii="Times New Roman" w:hAnsi="Times New Roman" w:cs="Times New Roman"/>
        </w:rPr>
        <w:t xml:space="preserve">Response to mechanical stimuli and tap habituation of wild-type, </w:t>
      </w:r>
      <w:r w:rsidR="007E5346" w:rsidRPr="00112D99">
        <w:rPr>
          <w:rFonts w:ascii="Times New Roman" w:hAnsi="Times New Roman" w:cs="Times New Roman"/>
          <w:i/>
        </w:rPr>
        <w:t>cmk-1(oy21),</w:t>
      </w:r>
      <w:r w:rsidR="007E5346">
        <w:rPr>
          <w:rFonts w:ascii="Times New Roman" w:hAnsi="Times New Roman" w:cs="Times New Roman"/>
        </w:rPr>
        <w:t xml:space="preserve"> </w:t>
      </w:r>
      <w:r w:rsidR="007E5346" w:rsidRPr="00CD7702">
        <w:rPr>
          <w:rFonts w:ascii="Times New Roman" w:hAnsi="Times New Roman" w:cs="Times New Roman"/>
          <w:i/>
        </w:rPr>
        <w:t>cmk-1(oy21</w:t>
      </w:r>
      <w:r w:rsidR="007E5346">
        <w:rPr>
          <w:rFonts w:ascii="Times New Roman" w:hAnsi="Times New Roman" w:cs="Times New Roman"/>
        </w:rPr>
        <w:t>/</w:t>
      </w:r>
      <w:r w:rsidR="007E5346" w:rsidRPr="00CD7702">
        <w:rPr>
          <w:rFonts w:ascii="Times New Roman" w:hAnsi="Times New Roman" w:cs="Times New Roman"/>
          <w:i/>
        </w:rPr>
        <w:t>+)</w:t>
      </w:r>
      <w:r w:rsidR="007E5346">
        <w:rPr>
          <w:rFonts w:ascii="Times New Roman" w:hAnsi="Times New Roman" w:cs="Times New Roman"/>
          <w:i/>
        </w:rPr>
        <w:t>,</w:t>
      </w:r>
      <w:r w:rsidR="007E5346">
        <w:rPr>
          <w:rFonts w:ascii="Times New Roman" w:hAnsi="Times New Roman" w:cs="Times New Roman"/>
        </w:rPr>
        <w:t xml:space="preserve"> and</w:t>
      </w:r>
      <w:r w:rsidR="007E5346">
        <w:rPr>
          <w:rFonts w:ascii="Times" w:hAnsi="Times" w:cs="Times"/>
          <w:i/>
        </w:rPr>
        <w:t xml:space="preserve"> </w:t>
      </w:r>
      <w:r w:rsidR="00E74BC8">
        <w:rPr>
          <w:rFonts w:ascii="Times" w:hAnsi="Times" w:cs="Times"/>
          <w:i/>
        </w:rPr>
        <w:t>cmk-1</w:t>
      </w:r>
      <w:r w:rsidR="00B45097">
        <w:rPr>
          <w:rFonts w:ascii="Times" w:hAnsi="Times" w:cs="Times"/>
          <w:i/>
        </w:rPr>
        <w:t>(oy21/gk691866)</w:t>
      </w:r>
      <w:r w:rsidR="00463B3D">
        <w:rPr>
          <w:rFonts w:ascii="Times" w:hAnsi="Times" w:cs="Times"/>
        </w:rPr>
        <w:t xml:space="preserve"> </w:t>
      </w:r>
      <w:r w:rsidR="00536E3E">
        <w:rPr>
          <w:rFonts w:ascii="Times" w:hAnsi="Times" w:cs="Times"/>
        </w:rPr>
        <w:t>worms when stimuli are presented at a 60s ISI and reversal distance is measured.</w:t>
      </w:r>
      <w:r w:rsidR="000C3B38" w:rsidRPr="000C3B38">
        <w:rPr>
          <w:rFonts w:ascii="Times New Roman" w:hAnsi="Times New Roman" w:cs="Times New Roman"/>
        </w:rPr>
        <w:t xml:space="preserve"> </w:t>
      </w:r>
      <w:r w:rsidR="000C3B38" w:rsidRPr="00771F3D">
        <w:rPr>
          <w:rFonts w:ascii="Times" w:hAnsi="Times" w:cs="Times"/>
        </w:rPr>
        <w:t>Error bars represent 95%</w:t>
      </w:r>
      <w:r w:rsidR="000C3B38" w:rsidRPr="00771F3D">
        <w:rPr>
          <w:rFonts w:ascii="Times" w:hAnsi="Times" w:cs="Times"/>
          <w:position w:val="-18"/>
        </w:rPr>
        <w:t xml:space="preserve"> </w:t>
      </w:r>
      <w:r w:rsidR="000C3B38" w:rsidRPr="00771F3D">
        <w:rPr>
          <w:rFonts w:ascii="Times" w:hAnsi="Times" w:cs="Times"/>
        </w:rPr>
        <w:t>confidence intervals.</w:t>
      </w:r>
    </w:p>
    <w:p w14:paraId="727D18F9" w14:textId="4201B4F9" w:rsidR="00F84B16" w:rsidRDefault="009E342B" w:rsidP="007C346B">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3</w:t>
      </w:r>
      <w:r>
        <w:rPr>
          <w:rFonts w:ascii="Times New Roman" w:hAnsi="Times New Roman" w:cs="Times New Roman"/>
          <w:b/>
        </w:rPr>
        <w:t xml:space="preserve">. CMK-1 is expressed throughout the tap withdrawal circuit, but </w:t>
      </w:r>
      <w:r w:rsidR="00995868">
        <w:rPr>
          <w:rFonts w:ascii="Times New Roman" w:hAnsi="Times New Roman" w:cs="Times New Roman"/>
          <w:b/>
        </w:rPr>
        <w:t xml:space="preserve">important </w:t>
      </w:r>
      <w:r>
        <w:rPr>
          <w:rFonts w:ascii="Times New Roman" w:hAnsi="Times New Roman" w:cs="Times New Roman"/>
          <w:b/>
        </w:rPr>
        <w:t>in the mechanosensory neurons for habituat</w:t>
      </w:r>
      <w:r w:rsidR="00995868">
        <w:rPr>
          <w:rFonts w:ascii="Times New Roman" w:hAnsi="Times New Roman" w:cs="Times New Roman"/>
          <w:b/>
        </w:rPr>
        <w:t>ing</w:t>
      </w:r>
      <w:r>
        <w:rPr>
          <w:rFonts w:ascii="Times New Roman" w:hAnsi="Times New Roman" w:cs="Times New Roman"/>
          <w:b/>
        </w:rPr>
        <w:t xml:space="preserve"> to mechanosensory stimuli.</w:t>
      </w:r>
      <w:r w:rsidR="00144A57">
        <w:rPr>
          <w:rFonts w:ascii="Times New Roman" w:hAnsi="Times New Roman" w:cs="Times New Roman"/>
          <w:b/>
        </w:rPr>
        <w:t xml:space="preserve"> </w:t>
      </w:r>
      <w:r w:rsidR="00F84B16">
        <w:rPr>
          <w:rFonts w:ascii="Times New Roman" w:hAnsi="Times New Roman" w:cs="Times New Roman"/>
        </w:rPr>
        <w:t xml:space="preserve">(A) </w:t>
      </w:r>
      <w:r w:rsidR="00F84B16" w:rsidRPr="00F84B16">
        <w:rPr>
          <w:rFonts w:ascii="Times New Roman" w:hAnsi="Times New Roman" w:cs="Times New Roman"/>
        </w:rPr>
        <w:t>Mechanosensory neurons</w:t>
      </w:r>
      <w:r w:rsidR="00F84B16">
        <w:rPr>
          <w:rFonts w:ascii="Times New Roman" w:hAnsi="Times New Roman" w:cs="Times New Roman"/>
        </w:rPr>
        <w:t>, ALMs and AVM,</w:t>
      </w:r>
      <w:r w:rsidR="00F84B16" w:rsidRPr="00F84B16">
        <w:rPr>
          <w:rFonts w:ascii="Times New Roman" w:hAnsi="Times New Roman" w:cs="Times New Roman"/>
        </w:rPr>
        <w:t xml:space="preserve"> (visualized with </w:t>
      </w:r>
      <w:r w:rsidR="00F84B16" w:rsidRPr="00F84B16">
        <w:rPr>
          <w:rFonts w:ascii="Times New Roman" w:hAnsi="Times New Roman" w:cs="Times New Roman"/>
          <w:i/>
          <w:iCs/>
        </w:rPr>
        <w:t xml:space="preserve">Pmec-7::mRFP)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F84B16">
        <w:rPr>
          <w:rFonts w:ascii="Times New Roman" w:hAnsi="Times New Roman" w:cs="Times New Roman"/>
          <w:iCs/>
        </w:rPr>
        <w:t>(</w:t>
      </w:r>
      <w:r w:rsidR="00F84B16">
        <w:rPr>
          <w:rFonts w:ascii="Times New Roman" w:hAnsi="Times New Roman" w:cs="Times New Roman"/>
        </w:rPr>
        <w:t>B) Interneurons of the t</w:t>
      </w:r>
      <w:r w:rsidR="00F84B16" w:rsidRPr="00F84B16">
        <w:rPr>
          <w:rFonts w:ascii="Times New Roman" w:hAnsi="Times New Roman" w:cs="Times New Roman"/>
        </w:rPr>
        <w:t xml:space="preserve">ap withdrawal </w:t>
      </w:r>
      <w:r w:rsidR="00F84B16">
        <w:rPr>
          <w:rFonts w:ascii="Times New Roman" w:hAnsi="Times New Roman" w:cs="Times New Roman"/>
        </w:rPr>
        <w:t>circuit</w:t>
      </w:r>
      <w:r w:rsidR="00F84B16" w:rsidRPr="00F84B16">
        <w:rPr>
          <w:rFonts w:ascii="Times New Roman" w:hAnsi="Times New Roman" w:cs="Times New Roman"/>
        </w:rPr>
        <w:t xml:space="preserve">, AVA, AVB, </w:t>
      </w:r>
      <w:r w:rsidR="00105B84">
        <w:rPr>
          <w:rFonts w:ascii="Times New Roman" w:hAnsi="Times New Roman" w:cs="Times New Roman"/>
        </w:rPr>
        <w:t xml:space="preserve">and </w:t>
      </w:r>
      <w:r w:rsidR="00F84B16" w:rsidRPr="00F84B16">
        <w:rPr>
          <w:rFonts w:ascii="Times New Roman" w:hAnsi="Times New Roman" w:cs="Times New Roman"/>
        </w:rPr>
        <w:t xml:space="preserve">AVD (visualized with </w:t>
      </w:r>
      <w:r w:rsidR="00F84B16" w:rsidRPr="00F84B16">
        <w:rPr>
          <w:rFonts w:ascii="Times New Roman" w:hAnsi="Times New Roman" w:cs="Times New Roman"/>
          <w:i/>
          <w:iCs/>
        </w:rPr>
        <w:t xml:space="preserve">Pglr- 1::dsRed),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105B84">
        <w:rPr>
          <w:rFonts w:ascii="Times New Roman" w:hAnsi="Times New Roman" w:cs="Times New Roman"/>
          <w:iCs/>
        </w:rPr>
        <w:t xml:space="preserve">(C) </w:t>
      </w:r>
      <w:r w:rsidR="008C3BD4">
        <w:rPr>
          <w:rFonts w:ascii="Times New Roman" w:hAnsi="Times New Roman" w:cs="Times New Roman"/>
          <w:iCs/>
        </w:rPr>
        <w:t>AVM</w:t>
      </w:r>
      <w:r w:rsidR="008C3BD4" w:rsidRPr="00DD0FE3">
        <w:rPr>
          <w:rFonts w:ascii="Times New Roman" w:hAnsi="Times New Roman" w:cs="Times New Roman" w:hint="eastAsia"/>
          <w:iCs/>
        </w:rPr>
        <w:t xml:space="preserve"> neuron showing nuclear exclusion </w:t>
      </w:r>
      <w:r w:rsidR="00DD0FE3" w:rsidRPr="00DD0FE3">
        <w:rPr>
          <w:rFonts w:ascii="Times New Roman" w:hAnsi="Times New Roman" w:cs="Times New Roman" w:hint="eastAsia"/>
          <w:iCs/>
        </w:rPr>
        <w:t>of a </w:t>
      </w:r>
      <w:r w:rsidR="00277BEE" w:rsidRPr="00277BEE">
        <w:rPr>
          <w:rFonts w:ascii="Times New Roman" w:hAnsi="Times New Roman" w:cs="Times New Roman"/>
          <w:iCs/>
        </w:rPr>
        <w:t>GFP</w:t>
      </w:r>
      <w:r w:rsidR="00DD0FE3" w:rsidRPr="00DD0FE3">
        <w:rPr>
          <w:rFonts w:ascii="Times New Roman" w:hAnsi="Times New Roman" w:cs="Times New Roman" w:hint="eastAsia"/>
          <w:iCs/>
        </w:rPr>
        <w:t>-tagged</w:t>
      </w:r>
      <w:r w:rsidR="00DD0FE3">
        <w:rPr>
          <w:rFonts w:ascii="Times New Roman" w:hAnsi="Times New Roman" w:cs="Times New Roman"/>
          <w:iCs/>
        </w:rPr>
        <w:t xml:space="preserve"> </w:t>
      </w:r>
      <w:r w:rsidR="00277BEE" w:rsidRPr="00277BEE">
        <w:rPr>
          <w:rFonts w:ascii="Times New Roman" w:hAnsi="Times New Roman" w:cs="Times New Roman"/>
          <w:iCs/>
        </w:rPr>
        <w:t>CMK-1</w:t>
      </w:r>
      <w:r w:rsidR="00DD0FE3" w:rsidRPr="00DD0FE3">
        <w:rPr>
          <w:rFonts w:ascii="Times New Roman" w:hAnsi="Times New Roman" w:cs="Times New Roman" w:hint="eastAsia"/>
          <w:iCs/>
        </w:rPr>
        <w:t xml:space="preserve"> under the </w:t>
      </w:r>
      <w:r w:rsidR="00DD0FE3">
        <w:rPr>
          <w:rFonts w:ascii="Times New Roman" w:hAnsi="Times New Roman" w:cs="Times New Roman"/>
          <w:i/>
          <w:iCs/>
        </w:rPr>
        <w:t>mec</w:t>
      </w:r>
      <w:r w:rsidR="00DD0FE3" w:rsidRPr="00DD0FE3">
        <w:rPr>
          <w:rFonts w:ascii="Times New Roman" w:hAnsi="Times New Roman" w:cs="Times New Roman" w:hint="eastAsia"/>
          <w:i/>
          <w:iCs/>
        </w:rPr>
        <w:t>-</w:t>
      </w:r>
      <w:r w:rsidR="00DD0FE3">
        <w:rPr>
          <w:rFonts w:ascii="Times New Roman" w:hAnsi="Times New Roman" w:cs="Times New Roman" w:hint="eastAsia"/>
          <w:i/>
          <w:iCs/>
        </w:rPr>
        <w:t>4</w:t>
      </w:r>
      <w:r w:rsidR="00DD0FE3" w:rsidRPr="00DD0FE3">
        <w:rPr>
          <w:rFonts w:ascii="Times New Roman" w:hAnsi="Times New Roman" w:cs="Times New Roman" w:hint="eastAsia"/>
          <w:iCs/>
        </w:rPr>
        <w:t> promoter</w:t>
      </w:r>
      <w:r w:rsidR="008C3BD4">
        <w:rPr>
          <w:rFonts w:ascii="Times New Roman" w:hAnsi="Times New Roman" w:cs="Times New Roman"/>
          <w:iCs/>
        </w:rPr>
        <w:t xml:space="preserve"> (</w:t>
      </w:r>
      <w:r w:rsidR="008C3BD4" w:rsidRPr="00A24EE5">
        <w:rPr>
          <w:rFonts w:ascii="Times New Roman" w:hAnsi="Times New Roman" w:cs="Times New Roman"/>
          <w:iCs/>
        </w:rPr>
        <w:t>P</w:t>
      </w:r>
      <w:r w:rsidR="008C3BD4">
        <w:rPr>
          <w:rFonts w:ascii="Times New Roman" w:hAnsi="Times New Roman" w:cs="Times New Roman"/>
          <w:i/>
          <w:iCs/>
        </w:rPr>
        <w:t>mec-4</w:t>
      </w:r>
      <w:r w:rsidR="008C3BD4" w:rsidRPr="00A24EE5">
        <w:rPr>
          <w:rFonts w:ascii="Times New Roman" w:hAnsi="Times New Roman" w:cs="Times New Roman" w:hint="eastAsia"/>
          <w:iCs/>
        </w:rPr>
        <w:t>::</w:t>
      </w:r>
      <w:r w:rsidR="008C3BD4" w:rsidRPr="00A24EE5">
        <w:rPr>
          <w:rFonts w:ascii="Times New Roman" w:hAnsi="Times New Roman" w:cs="Times New Roman"/>
          <w:iCs/>
        </w:rPr>
        <w:t>CMK-1::GFP</w:t>
      </w:r>
      <w:r w:rsidR="008C3BD4">
        <w:rPr>
          <w:rFonts w:ascii="Times New Roman" w:hAnsi="Times New Roman" w:cs="Times New Roman" w:hint="eastAsia"/>
          <w:iCs/>
        </w:rPr>
        <w:t xml:space="preserve">) </w:t>
      </w:r>
      <w:r w:rsidR="00DD0FE3" w:rsidRPr="00DD0FE3">
        <w:rPr>
          <w:rFonts w:ascii="Times New Roman" w:hAnsi="Times New Roman" w:cs="Times New Roman" w:hint="eastAsia"/>
          <w:iCs/>
        </w:rPr>
        <w:t xml:space="preserve">in </w:t>
      </w:r>
      <w:r w:rsidR="00DD0FE3">
        <w:rPr>
          <w:rFonts w:ascii="Times New Roman" w:hAnsi="Times New Roman" w:cs="Times New Roman"/>
          <w:iCs/>
        </w:rPr>
        <w:t xml:space="preserve">L4 </w:t>
      </w:r>
      <w:r w:rsidR="00DD0FE3" w:rsidRPr="00DD0FE3">
        <w:rPr>
          <w:rFonts w:ascii="Times New Roman" w:hAnsi="Times New Roman" w:cs="Times New Roman" w:hint="eastAsia"/>
          <w:iCs/>
        </w:rPr>
        <w:t>animals. The </w:t>
      </w:r>
      <w:r w:rsidR="00A24EE5">
        <w:rPr>
          <w:rFonts w:ascii="Times New Roman" w:hAnsi="Times New Roman" w:cs="Times New Roman"/>
          <w:i/>
          <w:iCs/>
        </w:rPr>
        <w:t>mec</w:t>
      </w:r>
      <w:r w:rsidR="00DD0FE3" w:rsidRPr="00DD0FE3">
        <w:rPr>
          <w:rFonts w:ascii="Times New Roman" w:hAnsi="Times New Roman" w:cs="Times New Roman" w:hint="eastAsia"/>
          <w:i/>
          <w:iCs/>
        </w:rPr>
        <w:t>-</w:t>
      </w:r>
      <w:r w:rsidR="007D13E0">
        <w:rPr>
          <w:rFonts w:ascii="Times New Roman" w:hAnsi="Times New Roman" w:cs="Times New Roman" w:hint="eastAsia"/>
          <w:i/>
          <w:iCs/>
        </w:rPr>
        <w:t>4</w:t>
      </w:r>
      <w:r w:rsidR="00DD0FE3" w:rsidRPr="00DD0FE3">
        <w:rPr>
          <w:rFonts w:ascii="Times New Roman" w:hAnsi="Times New Roman" w:cs="Times New Roman" w:hint="eastAsia"/>
          <w:iCs/>
        </w:rPr>
        <w:t xml:space="preserve"> promoter drives expression exclusively in the </w:t>
      </w:r>
      <w:r w:rsidR="00A24EE5">
        <w:rPr>
          <w:rFonts w:ascii="Times New Roman" w:hAnsi="Times New Roman" w:cs="Times New Roman"/>
          <w:iCs/>
        </w:rPr>
        <w:t>mechanosensory</w:t>
      </w:r>
      <w:r w:rsidR="00DD0FE3" w:rsidRPr="00DD0FE3">
        <w:rPr>
          <w:rFonts w:ascii="Times New Roman" w:hAnsi="Times New Roman" w:cs="Times New Roman" w:hint="eastAsia"/>
          <w:iCs/>
        </w:rPr>
        <w:t xml:space="preserve"> neurons </w:t>
      </w:r>
      <w:r w:rsidR="00A24EE5">
        <w:rPr>
          <w:rFonts w:ascii="Times New Roman" w:hAnsi="Times New Roman" w:cs="Times New Roman"/>
          <w:iCs/>
        </w:rPr>
        <w:t>(ALMs, AVM, PLMs and PVM)</w:t>
      </w:r>
      <w:r w:rsidR="00DD0FE3" w:rsidRPr="00DD0FE3">
        <w:rPr>
          <w:rFonts w:ascii="Times New Roman" w:hAnsi="Times New Roman" w:cs="Times New Roman" w:hint="eastAsia"/>
          <w:iCs/>
        </w:rPr>
        <w:t>.</w:t>
      </w:r>
      <w:r w:rsidR="00C10F3D">
        <w:rPr>
          <w:rFonts w:ascii="Times New Roman" w:hAnsi="Times New Roman" w:cs="Times New Roman"/>
          <w:iCs/>
        </w:rPr>
        <w:t xml:space="preserve"> </w:t>
      </w:r>
      <w:r w:rsidR="00274A6F">
        <w:rPr>
          <w:rFonts w:ascii="Times New Roman" w:hAnsi="Times New Roman" w:cs="Times New Roman"/>
          <w:iCs/>
        </w:rPr>
        <w:t xml:space="preserve">Anterior is at left for images (A-C). </w:t>
      </w:r>
      <w:r w:rsidR="00C10F3D">
        <w:rPr>
          <w:rFonts w:ascii="Times New Roman" w:hAnsi="Times New Roman" w:cs="Times New Roman"/>
          <w:iCs/>
        </w:rPr>
        <w:t>(D)</w:t>
      </w:r>
      <w:r w:rsidR="0027761C">
        <w:rPr>
          <w:rFonts w:ascii="Times New Roman" w:hAnsi="Times New Roman" w:cs="Times New Roman"/>
          <w:iCs/>
        </w:rPr>
        <w:t xml:space="preserve"> </w:t>
      </w:r>
      <w:r w:rsidR="0027761C">
        <w:rPr>
          <w:rFonts w:ascii="Times New Roman" w:hAnsi="Times New Roman" w:cs="Times New Roman"/>
        </w:rPr>
        <w:t xml:space="preserve">Response to mechanical stimuli and tap habituation of wild-type, </w:t>
      </w:r>
      <w:r w:rsidR="0027761C" w:rsidRPr="00112D99">
        <w:rPr>
          <w:rFonts w:ascii="Times New Roman" w:hAnsi="Times New Roman" w:cs="Times New Roman"/>
          <w:i/>
        </w:rPr>
        <w:t>cmk-1(oy21),</w:t>
      </w:r>
      <w:r w:rsidR="0027761C">
        <w:rPr>
          <w:rFonts w:ascii="Times New Roman" w:hAnsi="Times New Roman" w:cs="Times New Roman"/>
        </w:rPr>
        <w:t xml:space="preserve"> and </w:t>
      </w:r>
      <w:r w:rsidR="0027761C" w:rsidRPr="00112D99">
        <w:rPr>
          <w:rFonts w:ascii="Times New Roman" w:hAnsi="Times New Roman" w:cs="Times New Roman"/>
          <w:i/>
        </w:rPr>
        <w:t>cmk-1(oy21)</w:t>
      </w:r>
      <w:r w:rsidR="0027761C">
        <w:rPr>
          <w:rFonts w:ascii="Times New Roman" w:hAnsi="Times New Roman" w:cs="Times New Roman"/>
        </w:rPr>
        <w:t xml:space="preserve"> mutants expressing</w:t>
      </w:r>
      <w:r w:rsidR="0027761C" w:rsidRPr="00967F9B">
        <w:rPr>
          <w:rFonts w:ascii="Times New Roman" w:hAnsi="Times New Roman" w:cs="Times New Roman"/>
        </w:rPr>
        <w:t xml:space="preserve"> CMK-1 cDNA in</w:t>
      </w:r>
      <w:r w:rsidR="0027761C">
        <w:rPr>
          <w:rFonts w:ascii="Times New Roman" w:hAnsi="Times New Roman" w:cs="Times New Roman"/>
        </w:rPr>
        <w:t xml:space="preserve"> the mechanosensory neurons, </w:t>
      </w:r>
      <w:r w:rsidR="0027761C">
        <w:rPr>
          <w:rFonts w:ascii="Times New Roman" w:hAnsi="Times New Roman" w:cs="Times New Roman"/>
          <w:iCs/>
        </w:rPr>
        <w:t>ALMs, AVM, PLMs and PVM, and in the thermosensory neurons, AFDs</w:t>
      </w:r>
      <w:r w:rsidR="007C346B">
        <w:rPr>
          <w:rFonts w:ascii="Times New Roman" w:hAnsi="Times New Roman" w:cs="Times New Roman"/>
          <w:iCs/>
        </w:rPr>
        <w:t>,</w:t>
      </w:r>
      <w:r w:rsidR="001618D4">
        <w:rPr>
          <w:rFonts w:ascii="Times New Roman" w:hAnsi="Times New Roman" w:cs="Times New Roman"/>
          <w:iCs/>
        </w:rPr>
        <w:t xml:space="preserve"> when stimuli are presented at a </w:t>
      </w:r>
      <w:r w:rsidR="0027761C">
        <w:rPr>
          <w:rFonts w:ascii="Times" w:hAnsi="Times" w:cs="Times"/>
        </w:rPr>
        <w:t>60s ISI and reversal distance is measured.</w:t>
      </w:r>
      <w:r w:rsidR="0027761C" w:rsidRPr="000C3B38">
        <w:rPr>
          <w:rFonts w:ascii="Times New Roman" w:hAnsi="Times New Roman" w:cs="Times New Roman"/>
        </w:rPr>
        <w:t xml:space="preserve"> </w:t>
      </w:r>
      <w:r w:rsidR="007C346B">
        <w:rPr>
          <w:rFonts w:ascii="Times" w:hAnsi="Times" w:cs="Times"/>
        </w:rPr>
        <w:t>(E) Mean reversal distance to initial tap stimulus. (F) Mean habituated level when reversal distance is measured (last 6 taps).</w:t>
      </w:r>
      <w:r w:rsidR="007C346B" w:rsidRPr="007C346B">
        <w:rPr>
          <w:rFonts w:ascii="Times New Roman" w:hAnsi="Times New Roman" w:cs="Times New Roman"/>
        </w:rPr>
        <w:t xml:space="preserve"> </w:t>
      </w:r>
      <w:r w:rsidR="007C346B">
        <w:rPr>
          <w:rFonts w:ascii="Times New Roman" w:hAnsi="Times New Roman" w:cs="Times New Roman"/>
        </w:rPr>
        <w:t>120 hour old worms were used for this experiment. (G)</w:t>
      </w:r>
      <w:r w:rsidR="007C346B" w:rsidRPr="007C346B">
        <w:rPr>
          <w:rFonts w:ascii="Times New Roman" w:hAnsi="Times New Roman" w:cs="Times New Roman"/>
        </w:rPr>
        <w:t xml:space="preserve"> </w:t>
      </w:r>
      <w:r w:rsidR="007C346B">
        <w:rPr>
          <w:rFonts w:ascii="Times New Roman" w:hAnsi="Times New Roman" w:cs="Times New Roman"/>
        </w:rPr>
        <w:t xml:space="preserve">Response to mechanical stimuli and tap habituation of wild-type, </w:t>
      </w:r>
      <w:r w:rsidR="007C346B" w:rsidRPr="00112D99">
        <w:rPr>
          <w:rFonts w:ascii="Times New Roman" w:hAnsi="Times New Roman" w:cs="Times New Roman"/>
          <w:i/>
        </w:rPr>
        <w:t>cmk-1(oy21),</w:t>
      </w:r>
      <w:r w:rsidR="007C346B">
        <w:rPr>
          <w:rFonts w:ascii="Times New Roman" w:hAnsi="Times New Roman" w:cs="Times New Roman"/>
        </w:rPr>
        <w:t xml:space="preserve"> and </w:t>
      </w:r>
      <w:r w:rsidR="007C346B" w:rsidRPr="00112D99">
        <w:rPr>
          <w:rFonts w:ascii="Times New Roman" w:hAnsi="Times New Roman" w:cs="Times New Roman"/>
          <w:i/>
        </w:rPr>
        <w:t>cmk-1(oy21)</w:t>
      </w:r>
      <w:r w:rsidR="007C346B">
        <w:rPr>
          <w:rFonts w:ascii="Times New Roman" w:hAnsi="Times New Roman" w:cs="Times New Roman"/>
        </w:rPr>
        <w:t xml:space="preserve"> mutants</w:t>
      </w:r>
      <w:r w:rsidR="007C346B" w:rsidRPr="007C346B">
        <w:rPr>
          <w:rFonts w:ascii="Times New Roman" w:hAnsi="Times New Roman" w:cs="Times New Roman"/>
        </w:rPr>
        <w:t xml:space="preserve"> </w:t>
      </w:r>
      <w:r w:rsidR="007C346B">
        <w:rPr>
          <w:rFonts w:ascii="Times New Roman" w:hAnsi="Times New Roman" w:cs="Times New Roman"/>
        </w:rPr>
        <w:t>expressing</w:t>
      </w:r>
      <w:r w:rsidR="007C346B" w:rsidRPr="00967F9B">
        <w:rPr>
          <w:rFonts w:ascii="Times New Roman" w:hAnsi="Times New Roman" w:cs="Times New Roman"/>
        </w:rPr>
        <w:t xml:space="preserve"> CMK-1 cDNA in</w:t>
      </w:r>
      <w:r w:rsidR="007C346B">
        <w:rPr>
          <w:rFonts w:ascii="Times New Roman" w:hAnsi="Times New Roman" w:cs="Times New Roman"/>
        </w:rPr>
        <w:t xml:space="preserve"> the</w:t>
      </w:r>
      <w:r w:rsidR="007C346B">
        <w:rPr>
          <w:rFonts w:ascii="Times New Roman" w:hAnsi="Times New Roman" w:cs="Times New Roman"/>
          <w:iCs/>
        </w:rPr>
        <w:t xml:space="preserve"> thermosensory neurons, AFDs, when stimuli are presented at a </w:t>
      </w:r>
      <w:r w:rsidR="007C346B">
        <w:rPr>
          <w:rFonts w:ascii="Times" w:hAnsi="Times" w:cs="Times"/>
        </w:rPr>
        <w:t>60s ISI and reversal distance is measured</w:t>
      </w:r>
      <w:r w:rsidR="007C346B">
        <w:rPr>
          <w:rFonts w:ascii="Times New Roman" w:hAnsi="Times New Roman" w:cs="Times New Roman"/>
          <w:iCs/>
        </w:rPr>
        <w:t>.</w:t>
      </w:r>
      <w:r w:rsidR="00CE2E8F" w:rsidRPr="00771F3D">
        <w:rPr>
          <w:rFonts w:ascii="Times New Roman" w:hAnsi="Times New Roman" w:cs="Times New Roman"/>
          <w:iCs/>
        </w:rPr>
        <w:t xml:space="preserve"> </w:t>
      </w:r>
      <w:r w:rsidR="00F84B16" w:rsidRPr="00771F3D">
        <w:rPr>
          <w:rFonts w:ascii="Times" w:hAnsi="Times" w:cs="Times"/>
        </w:rPr>
        <w:t>Error bars represent 95%</w:t>
      </w:r>
      <w:r w:rsidR="00F84B16" w:rsidRPr="00771F3D">
        <w:rPr>
          <w:rFonts w:ascii="Times" w:hAnsi="Times" w:cs="Times"/>
          <w:position w:val="-18"/>
        </w:rPr>
        <w:t xml:space="preserve"> </w:t>
      </w:r>
      <w:r w:rsidR="00F84B16" w:rsidRPr="00771F3D">
        <w:rPr>
          <w:rFonts w:ascii="Times" w:hAnsi="Times" w:cs="Times"/>
        </w:rPr>
        <w:t>confidence intervals</w:t>
      </w:r>
      <w:r w:rsidR="0001733D">
        <w:rPr>
          <w:rFonts w:ascii="Times" w:hAnsi="Times" w:cs="Times"/>
        </w:rPr>
        <w:t>.</w:t>
      </w:r>
    </w:p>
    <w:p w14:paraId="4433FC39" w14:textId="5688830E" w:rsidR="009B33D5" w:rsidRPr="00D362D0" w:rsidRDefault="009B33D5" w:rsidP="008C5EAD">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4</w:t>
      </w:r>
      <w:r>
        <w:rPr>
          <w:rFonts w:ascii="Times New Roman" w:hAnsi="Times New Roman" w:cs="Times New Roman"/>
          <w:b/>
        </w:rPr>
        <w:t xml:space="preserve">. </w:t>
      </w:r>
      <w:r w:rsidR="002E5B32">
        <w:rPr>
          <w:rFonts w:ascii="Times New Roman" w:hAnsi="Times New Roman" w:cs="Times New Roman"/>
          <w:b/>
        </w:rPr>
        <w:t>Mechanosensory and Habituation phenotypes of predict</w:t>
      </w:r>
      <w:r w:rsidR="0046589B">
        <w:rPr>
          <w:rFonts w:ascii="Times New Roman" w:hAnsi="Times New Roman" w:cs="Times New Roman"/>
          <w:b/>
        </w:rPr>
        <w:t>e</w:t>
      </w:r>
      <w:r w:rsidR="002E5B32">
        <w:rPr>
          <w:rFonts w:ascii="Times New Roman" w:hAnsi="Times New Roman" w:cs="Times New Roman"/>
          <w:b/>
        </w:rPr>
        <w:t>d CMK-1 downstream phosphorylation targets.</w:t>
      </w:r>
      <w:r w:rsidR="00D362D0">
        <w:rPr>
          <w:rFonts w:ascii="Times New Roman" w:hAnsi="Times New Roman" w:cs="Times New Roman"/>
          <w:b/>
        </w:rPr>
        <w:t xml:space="preserve"> </w:t>
      </w:r>
      <w:r w:rsidR="00D362D0" w:rsidRPr="00D362D0">
        <w:rPr>
          <w:rFonts w:ascii="Times New Roman" w:hAnsi="Times New Roman" w:cs="Times New Roman"/>
        </w:rPr>
        <w:t xml:space="preserve">Venn diagram grouping genes whose mutant alleles showed similar behavioral phenotypes when given 30 taps at a 60s ISI. Grouping was based on the statistical analysis presented in </w:t>
      </w:r>
      <w:r w:rsidR="00C16439">
        <w:rPr>
          <w:rFonts w:ascii="Times New Roman" w:hAnsi="Times New Roman" w:cs="Times New Roman"/>
        </w:rPr>
        <w:t>T</w:t>
      </w:r>
      <w:r w:rsidR="00C16439" w:rsidRPr="00D362D0">
        <w:rPr>
          <w:rFonts w:ascii="Times New Roman" w:hAnsi="Times New Roman" w:cs="Times New Roman"/>
        </w:rPr>
        <w:t xml:space="preserve">able </w:t>
      </w:r>
      <w:r w:rsidR="003D5CA0">
        <w:rPr>
          <w:rFonts w:ascii="Times New Roman" w:hAnsi="Times New Roman" w:cs="Times New Roman"/>
        </w:rPr>
        <w:t>1</w:t>
      </w:r>
      <w:r w:rsidR="00D362D0">
        <w:rPr>
          <w:rFonts w:ascii="Times New Roman" w:hAnsi="Times New Roman" w:cs="Times New Roman"/>
        </w:rPr>
        <w:t>.</w:t>
      </w:r>
    </w:p>
    <w:p w14:paraId="195FE29D" w14:textId="652DDA6D" w:rsidR="00FD0667" w:rsidRPr="008D6324" w:rsidRDefault="004E29AB" w:rsidP="005718A1">
      <w:pPr>
        <w:spacing w:line="480" w:lineRule="auto"/>
        <w:rPr>
          <w:rFonts w:ascii="Times New Roman" w:hAnsi="Times New Roman" w:cs="Times New Roman"/>
          <w:i/>
        </w:rPr>
      </w:pPr>
      <w:r>
        <w:rPr>
          <w:rFonts w:ascii="Times New Roman" w:hAnsi="Times New Roman" w:cs="Times New Roman"/>
          <w:b/>
        </w:rPr>
        <w:t xml:space="preserve">Figure </w:t>
      </w:r>
      <w:r w:rsidR="004B1DAB">
        <w:rPr>
          <w:rFonts w:ascii="Times New Roman" w:hAnsi="Times New Roman" w:cs="Times New Roman"/>
          <w:b/>
        </w:rPr>
        <w:t>5</w:t>
      </w:r>
      <w:r w:rsidR="006408ED">
        <w:rPr>
          <w:rFonts w:ascii="Times New Roman" w:hAnsi="Times New Roman" w:cs="Times New Roman"/>
          <w:b/>
        </w:rPr>
        <w:t xml:space="preserve">. OGT-1 </w:t>
      </w:r>
      <w:r w:rsidR="002C0265">
        <w:rPr>
          <w:rFonts w:ascii="Times New Roman" w:hAnsi="Times New Roman" w:cs="Times New Roman"/>
          <w:b/>
        </w:rPr>
        <w:t>modulates response to mechanical stimuli and</w:t>
      </w:r>
      <w:r w:rsidR="006408ED">
        <w:rPr>
          <w:rFonts w:ascii="Times New Roman" w:hAnsi="Times New Roman" w:cs="Times New Roman"/>
          <w:b/>
        </w:rPr>
        <w:t xml:space="preserve"> habituat</w:t>
      </w:r>
      <w:r w:rsidR="00995868">
        <w:rPr>
          <w:rFonts w:ascii="Times New Roman" w:hAnsi="Times New Roman" w:cs="Times New Roman"/>
          <w:b/>
        </w:rPr>
        <w:t>ion</w:t>
      </w:r>
      <w:r w:rsidR="006408ED">
        <w:rPr>
          <w:rFonts w:ascii="Times New Roman" w:hAnsi="Times New Roman" w:cs="Times New Roman"/>
          <w:b/>
        </w:rPr>
        <w:t>.</w:t>
      </w:r>
      <w:r w:rsidR="00921F11" w:rsidRPr="00921F11">
        <w:rPr>
          <w:rFonts w:ascii="Times New Roman" w:hAnsi="Times New Roman" w:cs="Times New Roman"/>
        </w:rPr>
        <w:t xml:space="preserve"> </w:t>
      </w:r>
      <w:r w:rsidR="003A4784">
        <w:rPr>
          <w:rFonts w:ascii="Times New Roman" w:hAnsi="Times New Roman" w:cs="Times New Roman"/>
        </w:rPr>
        <w:t xml:space="preserve">Response to mechanical stimuli and tap habituation of wild-type, </w:t>
      </w:r>
      <w:r w:rsidR="00FD3D79">
        <w:rPr>
          <w:rFonts w:ascii="Times New Roman" w:hAnsi="Times New Roman" w:cs="Times New Roman"/>
        </w:rPr>
        <w:t xml:space="preserve">and </w:t>
      </w:r>
      <w:r w:rsidR="003A4784">
        <w:rPr>
          <w:rFonts w:ascii="Times New Roman" w:hAnsi="Times New Roman" w:cs="Times New Roman"/>
          <w:i/>
        </w:rPr>
        <w:t>ogt-1</w:t>
      </w:r>
      <w:r w:rsidR="008D6324">
        <w:rPr>
          <w:rFonts w:ascii="Times New Roman" w:hAnsi="Times New Roman" w:cs="Times New Roman"/>
          <w:i/>
        </w:rPr>
        <w:t>(o</w:t>
      </w:r>
      <w:r w:rsidR="00FD3D79">
        <w:rPr>
          <w:rFonts w:ascii="Times New Roman" w:hAnsi="Times New Roman" w:cs="Times New Roman"/>
          <w:i/>
        </w:rPr>
        <w:t xml:space="preserve">k430) </w:t>
      </w:r>
      <w:r w:rsidR="003A4784">
        <w:rPr>
          <w:rFonts w:ascii="Times New Roman" w:hAnsi="Times New Roman" w:cs="Times New Roman"/>
        </w:rPr>
        <w:t xml:space="preserve">mutants. (A) </w:t>
      </w:r>
      <w:r w:rsidR="003A4784" w:rsidRPr="00EA0BFB">
        <w:rPr>
          <w:rFonts w:ascii="Times New Roman" w:hAnsi="Times New Roman" w:cs="Times New Roman"/>
        </w:rPr>
        <w:t>Reversal</w:t>
      </w:r>
      <w:r w:rsidR="003A4784">
        <w:rPr>
          <w:rFonts w:ascii="Times New Roman" w:hAnsi="Times New Roman" w:cs="Times New Roman"/>
        </w:rPr>
        <w:t xml:space="preserve"> </w:t>
      </w:r>
      <w:r w:rsidR="002B57D6">
        <w:rPr>
          <w:rFonts w:ascii="Times New Roman" w:hAnsi="Times New Roman" w:cs="Times New Roman"/>
        </w:rPr>
        <w:t>distance</w:t>
      </w:r>
      <w:r w:rsidR="003A4784">
        <w:rPr>
          <w:rFonts w:ascii="Times New Roman" w:hAnsi="Times New Roman" w:cs="Times New Roman"/>
        </w:rPr>
        <w:t xml:space="preserve"> habituation to tap stimuli presented at a 60s ISI. </w:t>
      </w:r>
      <w:r w:rsidR="00360222">
        <w:rPr>
          <w:rFonts w:ascii="Times New Roman" w:hAnsi="Times New Roman" w:cs="Times New Roman"/>
        </w:rPr>
        <w:t xml:space="preserve"> (B)</w:t>
      </w:r>
      <w:r w:rsidR="00842126">
        <w:rPr>
          <w:rFonts w:ascii="Times New Roman" w:hAnsi="Times New Roman" w:cs="Times New Roman"/>
        </w:rPr>
        <w:t xml:space="preserve"> </w:t>
      </w:r>
      <w:r w:rsidR="002B57D6" w:rsidRPr="00EA0BFB">
        <w:rPr>
          <w:rFonts w:ascii="Times New Roman" w:hAnsi="Times New Roman" w:cs="Times New Roman"/>
        </w:rPr>
        <w:t>Reversal</w:t>
      </w:r>
      <w:r w:rsidR="002B57D6">
        <w:rPr>
          <w:rFonts w:ascii="Times New Roman" w:hAnsi="Times New Roman" w:cs="Times New Roman"/>
        </w:rPr>
        <w:t xml:space="preserve"> distance habituation to tap stimuli presented at a 10s ISI. </w:t>
      </w:r>
      <w:r w:rsidR="00AB50B3">
        <w:rPr>
          <w:rFonts w:ascii="Times New Roman" w:hAnsi="Times New Roman" w:cs="Times New Roman"/>
        </w:rPr>
        <w:t>(C)</w:t>
      </w:r>
      <w:r w:rsidR="00AB50B3" w:rsidRPr="00AB50B3">
        <w:rPr>
          <w:rFonts w:ascii="Times New Roman" w:hAnsi="Times New Roman" w:cs="Times New Roman"/>
          <w:i/>
        </w:rPr>
        <w:t xml:space="preserve"> </w:t>
      </w:r>
      <w:r w:rsidR="008D6324">
        <w:rPr>
          <w:rFonts w:ascii="Times New Roman" w:hAnsi="Times New Roman" w:cs="Times New Roman"/>
        </w:rPr>
        <w:t xml:space="preserve">Response to mechanical stimuli and tap habituation of wild-type, and </w:t>
      </w:r>
      <w:r w:rsidR="008D6324">
        <w:rPr>
          <w:rFonts w:ascii="Times New Roman" w:hAnsi="Times New Roman" w:cs="Times New Roman"/>
          <w:i/>
        </w:rPr>
        <w:t>ogt-1(tm1046)</w:t>
      </w:r>
      <w:r w:rsidR="008D6324" w:rsidRPr="008D6324">
        <w:rPr>
          <w:rFonts w:ascii="Times New Roman" w:hAnsi="Times New Roman" w:cs="Times New Roman"/>
        </w:rPr>
        <w:t xml:space="preserve"> </w:t>
      </w:r>
      <w:r w:rsidR="001C01D6">
        <w:rPr>
          <w:rFonts w:ascii="Times New Roman" w:hAnsi="Times New Roman" w:cs="Times New Roman"/>
        </w:rPr>
        <w:t>null</w:t>
      </w:r>
      <w:r w:rsidR="008D6324">
        <w:rPr>
          <w:rFonts w:ascii="Times New Roman" w:hAnsi="Times New Roman" w:cs="Times New Roman"/>
        </w:rPr>
        <w:t xml:space="preserve"> mutants when stimuli are presented at a 60s ISI and reversal distance is measured. </w:t>
      </w:r>
      <w:r w:rsidR="006037A3" w:rsidRPr="00771F3D">
        <w:rPr>
          <w:rFonts w:ascii="Times" w:hAnsi="Times" w:cs="Times"/>
        </w:rPr>
        <w:t>Error bars represent 95%</w:t>
      </w:r>
      <w:r w:rsidR="006037A3" w:rsidRPr="00771F3D">
        <w:rPr>
          <w:rFonts w:ascii="Times" w:hAnsi="Times" w:cs="Times"/>
          <w:position w:val="-18"/>
        </w:rPr>
        <w:t xml:space="preserve"> </w:t>
      </w:r>
      <w:r w:rsidR="006037A3" w:rsidRPr="00771F3D">
        <w:rPr>
          <w:rFonts w:ascii="Times" w:hAnsi="Times" w:cs="Times"/>
        </w:rPr>
        <w:t>confidence intervals.</w:t>
      </w:r>
      <w:r w:rsidR="006037A3">
        <w:rPr>
          <w:rFonts w:ascii="Times" w:hAnsi="Times" w:cs="Times"/>
        </w:rPr>
        <w:t xml:space="preserve"> (E) </w:t>
      </w:r>
      <w:r w:rsidR="006037A3" w:rsidRPr="00F84B16">
        <w:rPr>
          <w:rFonts w:ascii="Times New Roman" w:hAnsi="Times New Roman" w:cs="Times New Roman"/>
        </w:rPr>
        <w:t>Mechanosensory neurons</w:t>
      </w:r>
      <w:r w:rsidR="006037A3">
        <w:rPr>
          <w:rFonts w:ascii="Times New Roman" w:hAnsi="Times New Roman" w:cs="Times New Roman"/>
        </w:rPr>
        <w:t>, ALMs and AVM,</w:t>
      </w:r>
      <w:r w:rsidR="006037A3" w:rsidRPr="00F84B16">
        <w:rPr>
          <w:rFonts w:ascii="Times New Roman" w:hAnsi="Times New Roman" w:cs="Times New Roman"/>
        </w:rPr>
        <w:t xml:space="preserve"> (visualized with </w:t>
      </w:r>
      <w:r w:rsidR="006037A3" w:rsidRPr="00F84B16">
        <w:rPr>
          <w:rFonts w:ascii="Times New Roman" w:hAnsi="Times New Roman" w:cs="Times New Roman"/>
          <w:i/>
          <w:iCs/>
        </w:rPr>
        <w:t xml:space="preserve">Pmec-7::mRFP) </w:t>
      </w:r>
      <w:r w:rsidR="006037A3" w:rsidRPr="00F84B16">
        <w:rPr>
          <w:rFonts w:ascii="Times New Roman" w:hAnsi="Times New Roman" w:cs="Times New Roman"/>
        </w:rPr>
        <w:t xml:space="preserve">express </w:t>
      </w:r>
      <w:r w:rsidR="006037A3">
        <w:rPr>
          <w:rFonts w:ascii="Times New Roman" w:hAnsi="Times New Roman" w:cs="Times New Roman"/>
        </w:rPr>
        <w:t>OGT</w:t>
      </w:r>
      <w:r w:rsidR="006037A3" w:rsidRPr="00F84B16">
        <w:rPr>
          <w:rFonts w:ascii="Times New Roman" w:hAnsi="Times New Roman" w:cs="Times New Roman"/>
        </w:rPr>
        <w:t xml:space="preserve">-1 (visualized with </w:t>
      </w:r>
      <w:r w:rsidR="006037A3" w:rsidRPr="00F84B16">
        <w:rPr>
          <w:rFonts w:ascii="Times New Roman" w:hAnsi="Times New Roman" w:cs="Times New Roman"/>
          <w:i/>
          <w:iCs/>
        </w:rPr>
        <w:t>P</w:t>
      </w:r>
      <w:r w:rsidR="006037A3">
        <w:rPr>
          <w:rFonts w:ascii="Times New Roman" w:hAnsi="Times New Roman" w:cs="Times New Roman"/>
          <w:i/>
          <w:iCs/>
        </w:rPr>
        <w:t>ogt</w:t>
      </w:r>
      <w:r w:rsidR="006037A3" w:rsidRPr="00F84B16">
        <w:rPr>
          <w:rFonts w:ascii="Times New Roman" w:hAnsi="Times New Roman" w:cs="Times New Roman"/>
          <w:i/>
          <w:iCs/>
        </w:rPr>
        <w:t>-1::GFP).</w:t>
      </w:r>
      <w:r w:rsidR="006037A3" w:rsidRPr="00481DD2">
        <w:rPr>
          <w:rFonts w:ascii="Times New Roman" w:hAnsi="Times New Roman" w:cs="Times New Roman" w:hint="eastAsia"/>
          <w:iCs/>
        </w:rPr>
        <w:t xml:space="preserve"> </w:t>
      </w:r>
      <w:r w:rsidR="006037A3">
        <w:rPr>
          <w:rFonts w:ascii="Times New Roman" w:hAnsi="Times New Roman" w:cs="Times New Roman" w:hint="eastAsia"/>
          <w:iCs/>
        </w:rPr>
        <w:t>Anterior is at left.</w:t>
      </w:r>
    </w:p>
    <w:p w14:paraId="0E855497" w14:textId="77777777" w:rsidR="00002AFA" w:rsidRPr="009D2BF0" w:rsidRDefault="00002AFA" w:rsidP="005718A1">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6</w:t>
      </w:r>
      <w:r>
        <w:rPr>
          <w:rFonts w:ascii="Times New Roman" w:hAnsi="Times New Roman" w:cs="Times New Roman"/>
          <w:b/>
        </w:rPr>
        <w:t xml:space="preserve">. </w:t>
      </w:r>
      <w:r w:rsidR="00FD0667">
        <w:rPr>
          <w:rFonts w:ascii="Times New Roman" w:hAnsi="Times New Roman" w:cs="Times New Roman"/>
          <w:b/>
          <w:i/>
        </w:rPr>
        <w:t xml:space="preserve">cmk-1 </w:t>
      </w:r>
      <w:r w:rsidR="00FD0667">
        <w:rPr>
          <w:rFonts w:ascii="Times New Roman" w:hAnsi="Times New Roman" w:cs="Times New Roman"/>
          <w:b/>
        </w:rPr>
        <w:t xml:space="preserve">and </w:t>
      </w:r>
      <w:r w:rsidR="00FD0667">
        <w:rPr>
          <w:rFonts w:ascii="Times New Roman" w:hAnsi="Times New Roman" w:cs="Times New Roman"/>
          <w:b/>
          <w:i/>
        </w:rPr>
        <w:t>ogt-1</w:t>
      </w:r>
      <w:r w:rsidR="00FD0667">
        <w:rPr>
          <w:rFonts w:ascii="Times New Roman" w:hAnsi="Times New Roman" w:cs="Times New Roman"/>
          <w:b/>
        </w:rPr>
        <w:t xml:space="preserve"> </w:t>
      </w:r>
      <w:r w:rsidR="008D7B25">
        <w:rPr>
          <w:rFonts w:ascii="Times New Roman" w:hAnsi="Times New Roman" w:cs="Times New Roman"/>
          <w:b/>
        </w:rPr>
        <w:t>function in a genetic network.</w:t>
      </w:r>
      <w:r w:rsidR="00E87756" w:rsidRPr="00E87756">
        <w:rPr>
          <w:rFonts w:ascii="Times New Roman" w:hAnsi="Times New Roman" w:cs="Times New Roman"/>
        </w:rPr>
        <w:t xml:space="preserve"> </w:t>
      </w:r>
      <w:r w:rsidR="00787118">
        <w:rPr>
          <w:rFonts w:ascii="Times New Roman" w:hAnsi="Times New Roman" w:cs="Times New Roman"/>
        </w:rPr>
        <w:t xml:space="preserve">Response to mechanical stimuli and tap habituation of wild-type, </w:t>
      </w:r>
      <w:r w:rsidR="00787118" w:rsidRPr="00787118">
        <w:rPr>
          <w:rFonts w:ascii="Times New Roman" w:hAnsi="Times New Roman" w:cs="Times New Roman"/>
          <w:i/>
        </w:rPr>
        <w:t>cmk-1, ogt-1</w:t>
      </w:r>
      <w:r w:rsidR="00787118">
        <w:rPr>
          <w:rFonts w:ascii="Times New Roman" w:hAnsi="Times New Roman" w:cs="Times New Roman"/>
        </w:rPr>
        <w:t xml:space="preserve"> and </w:t>
      </w:r>
      <w:r w:rsidR="00787118" w:rsidRPr="00787118">
        <w:rPr>
          <w:rFonts w:ascii="Times New Roman" w:hAnsi="Times New Roman" w:cs="Times New Roman"/>
          <w:i/>
        </w:rPr>
        <w:t>cmk-1;ogt-1</w:t>
      </w:r>
      <w:r w:rsidR="00787118">
        <w:rPr>
          <w:rFonts w:ascii="Times New Roman" w:hAnsi="Times New Roman" w:cs="Times New Roman"/>
        </w:rPr>
        <w:t xml:space="preserve"> double mutants</w:t>
      </w:r>
      <w:r w:rsidR="00131710">
        <w:rPr>
          <w:rFonts w:ascii="Times New Roman" w:hAnsi="Times New Roman" w:cs="Times New Roman"/>
        </w:rPr>
        <w:t xml:space="preserve"> when stimuli are presented at a 60s ISI</w:t>
      </w:r>
      <w:r w:rsidR="00787118">
        <w:rPr>
          <w:rFonts w:ascii="Times New Roman" w:hAnsi="Times New Roman" w:cs="Times New Roman"/>
        </w:rPr>
        <w:t xml:space="preserve">. </w:t>
      </w:r>
      <w:r w:rsidR="00E87756" w:rsidRPr="005C5A46">
        <w:rPr>
          <w:rFonts w:ascii="Times New Roman" w:hAnsi="Times New Roman" w:cs="Times New Roman"/>
        </w:rPr>
        <w:t xml:space="preserve">(A) </w:t>
      </w:r>
      <w:r w:rsidR="00EA0BFB" w:rsidRPr="00EA0BFB">
        <w:rPr>
          <w:rFonts w:ascii="Times New Roman" w:hAnsi="Times New Roman" w:cs="Times New Roman"/>
        </w:rPr>
        <w:t>Reversal</w:t>
      </w:r>
      <w:r w:rsidR="00EA0BFB">
        <w:rPr>
          <w:rFonts w:ascii="Times New Roman" w:hAnsi="Times New Roman" w:cs="Times New Roman"/>
        </w:rPr>
        <w:t xml:space="preserve"> distance habituation to tap stimuli.</w:t>
      </w:r>
      <w:r w:rsidR="00554FA2">
        <w:rPr>
          <w:rFonts w:ascii="Times New Roman" w:hAnsi="Times New Roman" w:cs="Times New Roman"/>
        </w:rPr>
        <w:t xml:space="preserve"> (B)</w:t>
      </w:r>
      <w:r w:rsidR="00554FA2" w:rsidRPr="00554FA2">
        <w:rPr>
          <w:rFonts w:ascii="Times New Roman" w:hAnsi="Times New Roman" w:cs="Times New Roman"/>
          <w:i/>
        </w:rPr>
        <w:t xml:space="preserve"> </w:t>
      </w:r>
      <w:r w:rsidR="00EA0BFB" w:rsidRPr="00EA0BFB">
        <w:rPr>
          <w:rFonts w:ascii="Times New Roman" w:hAnsi="Times New Roman" w:cs="Times New Roman"/>
        </w:rPr>
        <w:t>Reversal</w:t>
      </w:r>
      <w:r w:rsidR="00EA0BFB">
        <w:rPr>
          <w:rFonts w:ascii="Times New Roman" w:hAnsi="Times New Roman" w:cs="Times New Roman"/>
        </w:rPr>
        <w:t xml:space="preserve"> speed habituation to tap stimuli</w:t>
      </w:r>
      <w:r w:rsidR="00554FA2">
        <w:rPr>
          <w:rFonts w:ascii="Times New Roman" w:hAnsi="Times New Roman" w:cs="Times New Roman"/>
        </w:rPr>
        <w:t xml:space="preserve">.  (C) </w:t>
      </w:r>
      <w:r w:rsidR="00EA0BFB" w:rsidRPr="00EA0BFB">
        <w:rPr>
          <w:rFonts w:ascii="Times New Roman" w:hAnsi="Times New Roman" w:cs="Times New Roman"/>
        </w:rPr>
        <w:t>Reversal</w:t>
      </w:r>
      <w:r w:rsidR="00EA0BFB">
        <w:rPr>
          <w:rFonts w:ascii="Times New Roman" w:hAnsi="Times New Roman" w:cs="Times New Roman"/>
        </w:rPr>
        <w:t xml:space="preserve"> duration habituation</w:t>
      </w:r>
      <w:r w:rsidR="00FF69EA">
        <w:rPr>
          <w:rFonts w:ascii="Times New Roman" w:hAnsi="Times New Roman" w:cs="Times New Roman"/>
        </w:rPr>
        <w:t xml:space="preserve">. </w:t>
      </w:r>
      <w:r w:rsidR="00E87756" w:rsidRPr="00771F3D">
        <w:rPr>
          <w:rFonts w:ascii="Times" w:hAnsi="Times" w:cs="Times"/>
        </w:rPr>
        <w:t>Error bars represent 95%</w:t>
      </w:r>
      <w:r w:rsidR="00E87756" w:rsidRPr="00771F3D">
        <w:rPr>
          <w:rFonts w:ascii="Times" w:hAnsi="Times" w:cs="Times"/>
          <w:position w:val="-18"/>
        </w:rPr>
        <w:t xml:space="preserve"> </w:t>
      </w:r>
      <w:r w:rsidR="00E87756" w:rsidRPr="00771F3D">
        <w:rPr>
          <w:rFonts w:ascii="Times" w:hAnsi="Times" w:cs="Times"/>
        </w:rPr>
        <w:t>confidence intervals.</w:t>
      </w:r>
    </w:p>
    <w:p w14:paraId="42232D1E" w14:textId="1FB45236" w:rsidR="00D86535" w:rsidRPr="00D86535" w:rsidRDefault="00BC6E2D" w:rsidP="00790681">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7</w:t>
      </w:r>
      <w:r w:rsidR="00D86535">
        <w:rPr>
          <w:rFonts w:ascii="Times New Roman" w:hAnsi="Times New Roman" w:cs="Times New Roman"/>
          <w:b/>
        </w:rPr>
        <w:t xml:space="preserve">. </w:t>
      </w:r>
      <w:r w:rsidR="00FD0667">
        <w:rPr>
          <w:rFonts w:ascii="Times New Roman" w:hAnsi="Times New Roman" w:cs="Times New Roman"/>
          <w:b/>
        </w:rPr>
        <w:t>CMK-1 and OGT-1</w:t>
      </w:r>
      <w:r w:rsidR="00E87756">
        <w:rPr>
          <w:rFonts w:ascii="Times New Roman" w:hAnsi="Times New Roman" w:cs="Times New Roman"/>
          <w:b/>
        </w:rPr>
        <w:t xml:space="preserve"> functional interaction model</w:t>
      </w:r>
      <w:r w:rsidR="006D45FA">
        <w:rPr>
          <w:rFonts w:ascii="Times New Roman" w:hAnsi="Times New Roman" w:cs="Times New Roman"/>
          <w:b/>
        </w:rPr>
        <w:t>.</w:t>
      </w:r>
      <w:r w:rsidR="005D4FE4">
        <w:rPr>
          <w:rFonts w:ascii="Times New Roman" w:hAnsi="Times New Roman" w:cs="Times New Roman"/>
          <w:b/>
        </w:rPr>
        <w:t xml:space="preserve"> </w:t>
      </w:r>
      <w:r w:rsidR="00790681" w:rsidRPr="00790681">
        <w:rPr>
          <w:rFonts w:ascii="Times New Roman" w:hAnsi="Times New Roman" w:cs="Times New Roman"/>
          <w:b/>
        </w:rPr>
        <w:t> </w:t>
      </w:r>
      <w:r w:rsidR="00790681" w:rsidRPr="00790681">
        <w:rPr>
          <w:rFonts w:ascii="Times New Roman" w:hAnsi="Times New Roman" w:cs="Times New Roman"/>
        </w:rPr>
        <w:t xml:space="preserve">Proposed </w:t>
      </w:r>
      <w:r w:rsidR="00790681">
        <w:rPr>
          <w:rFonts w:ascii="Times New Roman" w:hAnsi="Times New Roman" w:cs="Times New Roman"/>
        </w:rPr>
        <w:t xml:space="preserve">functional </w:t>
      </w:r>
      <w:r w:rsidR="00790681" w:rsidRPr="00790681">
        <w:rPr>
          <w:rFonts w:ascii="Times New Roman" w:hAnsi="Times New Roman" w:cs="Times New Roman"/>
        </w:rPr>
        <w:t xml:space="preserve">model that explains the </w:t>
      </w:r>
      <w:r w:rsidR="00790681">
        <w:rPr>
          <w:rFonts w:ascii="Times New Roman" w:hAnsi="Times New Roman" w:cs="Times New Roman"/>
        </w:rPr>
        <w:t>genetic</w:t>
      </w:r>
      <w:r w:rsidR="00790681" w:rsidRPr="00790681">
        <w:rPr>
          <w:rFonts w:ascii="Times New Roman" w:hAnsi="Times New Roman" w:cs="Times New Roman"/>
        </w:rPr>
        <w:t xml:space="preserve"> interaction between </w:t>
      </w:r>
      <w:r w:rsidR="00790681" w:rsidRPr="00790681">
        <w:rPr>
          <w:rFonts w:ascii="Times New Roman" w:hAnsi="Times New Roman" w:cs="Times New Roman"/>
          <w:i/>
        </w:rPr>
        <w:t>cmk-1</w:t>
      </w:r>
      <w:r w:rsidR="00790681" w:rsidRPr="00790681">
        <w:rPr>
          <w:rFonts w:ascii="Times New Roman" w:hAnsi="Times New Roman" w:cs="Times New Roman"/>
        </w:rPr>
        <w:t xml:space="preserve"> and </w:t>
      </w:r>
      <w:r w:rsidR="00790681" w:rsidRPr="00790681">
        <w:rPr>
          <w:rFonts w:ascii="Times New Roman" w:hAnsi="Times New Roman" w:cs="Times New Roman"/>
          <w:i/>
        </w:rPr>
        <w:t>ogt-1</w:t>
      </w:r>
      <w:r w:rsidR="00790681">
        <w:rPr>
          <w:rFonts w:ascii="Times New Roman" w:hAnsi="Times New Roman" w:cs="Times New Roman"/>
        </w:rPr>
        <w:t xml:space="preserve"> mutants. </w:t>
      </w:r>
      <w:r w:rsidR="00BA1CF5">
        <w:rPr>
          <w:rFonts w:ascii="Times New Roman" w:hAnsi="Times New Roman" w:cs="Times New Roman"/>
        </w:rPr>
        <w:t>Model aspects supported by data from this study are represented in blue.</w:t>
      </w:r>
    </w:p>
    <w:sectPr w:rsidR="00D86535" w:rsidRPr="00D86535" w:rsidSect="00CF364C">
      <w:footerReference w:type="even" r:id="rId9"/>
      <w:foot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1B18" w14:textId="77777777" w:rsidR="003B5B4A" w:rsidRDefault="003B5B4A" w:rsidP="00E54336">
      <w:r>
        <w:separator/>
      </w:r>
    </w:p>
  </w:endnote>
  <w:endnote w:type="continuationSeparator" w:id="0">
    <w:p w14:paraId="31C78695" w14:textId="77777777" w:rsidR="003B5B4A" w:rsidRDefault="003B5B4A" w:rsidP="00E5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1BC9" w14:textId="77777777" w:rsidR="003B5B4A" w:rsidRDefault="003B5B4A" w:rsidP="00A16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9608" w14:textId="77777777" w:rsidR="003B5B4A" w:rsidRDefault="003B5B4A" w:rsidP="00E543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BD351" w14:textId="77777777" w:rsidR="003B5B4A" w:rsidRPr="006C63E4" w:rsidRDefault="003B5B4A" w:rsidP="00A1675B">
    <w:pPr>
      <w:pStyle w:val="Footer"/>
      <w:framePr w:wrap="around" w:vAnchor="text" w:hAnchor="margin" w:xAlign="right" w:y="1"/>
      <w:rPr>
        <w:rStyle w:val="PageNumber"/>
        <w:rFonts w:ascii="Times New Roman" w:hAnsi="Times New Roman" w:cs="Times New Roman"/>
      </w:rPr>
    </w:pPr>
    <w:r w:rsidRPr="006C63E4">
      <w:rPr>
        <w:rStyle w:val="PageNumber"/>
        <w:rFonts w:ascii="Times New Roman" w:hAnsi="Times New Roman" w:cs="Times New Roman"/>
      </w:rPr>
      <w:fldChar w:fldCharType="begin"/>
    </w:r>
    <w:r w:rsidRPr="006C63E4">
      <w:rPr>
        <w:rStyle w:val="PageNumber"/>
        <w:rFonts w:ascii="Times New Roman" w:hAnsi="Times New Roman" w:cs="Times New Roman"/>
      </w:rPr>
      <w:instrText xml:space="preserve">PAGE  </w:instrText>
    </w:r>
    <w:r w:rsidRPr="006C63E4">
      <w:rPr>
        <w:rStyle w:val="PageNumber"/>
        <w:rFonts w:ascii="Times New Roman" w:hAnsi="Times New Roman" w:cs="Times New Roman"/>
      </w:rPr>
      <w:fldChar w:fldCharType="separate"/>
    </w:r>
    <w:r w:rsidR="00E36387">
      <w:rPr>
        <w:rStyle w:val="PageNumber"/>
        <w:rFonts w:ascii="Times New Roman" w:hAnsi="Times New Roman" w:cs="Times New Roman"/>
        <w:noProof/>
      </w:rPr>
      <w:t>1</w:t>
    </w:r>
    <w:r w:rsidRPr="006C63E4">
      <w:rPr>
        <w:rStyle w:val="PageNumber"/>
        <w:rFonts w:ascii="Times New Roman" w:hAnsi="Times New Roman" w:cs="Times New Roman"/>
      </w:rPr>
      <w:fldChar w:fldCharType="end"/>
    </w:r>
  </w:p>
  <w:p w14:paraId="7136AC0E" w14:textId="77777777" w:rsidR="003B5B4A" w:rsidRDefault="003B5B4A" w:rsidP="00E543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A692" w14:textId="77777777" w:rsidR="003B5B4A" w:rsidRDefault="003B5B4A" w:rsidP="00E54336">
      <w:r>
        <w:separator/>
      </w:r>
    </w:p>
  </w:footnote>
  <w:footnote w:type="continuationSeparator" w:id="0">
    <w:p w14:paraId="78D6018E" w14:textId="77777777" w:rsidR="003B5B4A" w:rsidRDefault="003B5B4A" w:rsidP="00E543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02B0"/>
    <w:multiLevelType w:val="hybridMultilevel"/>
    <w:tmpl w:val="358A50DA"/>
    <w:lvl w:ilvl="0" w:tplc="CEE6E9CE">
      <w:start w:val="1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170974"/>
    <w:multiLevelType w:val="hybridMultilevel"/>
    <w:tmpl w:val="47588FB2"/>
    <w:lvl w:ilvl="0" w:tplc="6E808A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D59E4"/>
    <w:multiLevelType w:val="hybridMultilevel"/>
    <w:tmpl w:val="80C4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3454B"/>
    <w:multiLevelType w:val="hybridMultilevel"/>
    <w:tmpl w:val="1DC691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saewtxppa2099pe9v23pvv22rdafddz0fexw&quot;&gt;Papers&lt;record-ids&gt;&lt;item&gt;39&lt;/item&gt;&lt;item&gt;100&lt;/item&gt;&lt;item&gt;165&lt;/item&gt;&lt;item&gt;225&lt;/item&gt;&lt;item&gt;311&lt;/item&gt;&lt;item&gt;350&lt;/item&gt;&lt;item&gt;354&lt;/item&gt;&lt;item&gt;482&lt;/item&gt;&lt;item&gt;502&lt;/item&gt;&lt;item&gt;520&lt;/item&gt;&lt;item&gt;536&lt;/item&gt;&lt;item&gt;537&lt;/item&gt;&lt;item&gt;553&lt;/item&gt;&lt;item&gt;619&lt;/item&gt;&lt;item&gt;624&lt;/item&gt;&lt;item&gt;629&lt;/item&gt;&lt;item&gt;773&lt;/item&gt;&lt;item&gt;795&lt;/item&gt;&lt;item&gt;796&lt;/item&gt;&lt;item&gt;948&lt;/item&gt;&lt;item&gt;959&lt;/item&gt;&lt;item&gt;964&lt;/item&gt;&lt;item&gt;967&lt;/item&gt;&lt;item&gt;969&lt;/item&gt;&lt;item&gt;971&lt;/item&gt;&lt;item&gt;972&lt;/item&gt;&lt;item&gt;974&lt;/item&gt;&lt;item&gt;976&lt;/item&gt;&lt;item&gt;980&lt;/item&gt;&lt;item&gt;982&lt;/item&gt;&lt;item&gt;1209&lt;/item&gt;&lt;item&gt;1211&lt;/item&gt;&lt;item&gt;1218&lt;/item&gt;&lt;item&gt;1222&lt;/item&gt;&lt;item&gt;1224&lt;/item&gt;&lt;item&gt;1230&lt;/item&gt;&lt;item&gt;1233&lt;/item&gt;&lt;item&gt;1242&lt;/item&gt;&lt;item&gt;1244&lt;/item&gt;&lt;item&gt;1245&lt;/item&gt;&lt;item&gt;1246&lt;/item&gt;&lt;item&gt;1248&lt;/item&gt;&lt;item&gt;1250&lt;/item&gt;&lt;item&gt;1255&lt;/item&gt;&lt;item&gt;1278&lt;/item&gt;&lt;item&gt;1427&lt;/item&gt;&lt;item&gt;1428&lt;/item&gt;&lt;item&gt;1431&lt;/item&gt;&lt;item&gt;1434&lt;/item&gt;&lt;item&gt;1438&lt;/item&gt;&lt;item&gt;1449&lt;/item&gt;&lt;item&gt;1458&lt;/item&gt;&lt;item&gt;1459&lt;/item&gt;&lt;item&gt;1462&lt;/item&gt;&lt;item&gt;1463&lt;/item&gt;&lt;item&gt;1464&lt;/item&gt;&lt;item&gt;1465&lt;/item&gt;&lt;item&gt;1468&lt;/item&gt;&lt;item&gt;1470&lt;/item&gt;&lt;item&gt;1471&lt;/item&gt;&lt;/record-ids&gt;&lt;/item&gt;&lt;/Libraries&gt;"/>
  </w:docVars>
  <w:rsids>
    <w:rsidRoot w:val="00263A6E"/>
    <w:rsid w:val="00001CAD"/>
    <w:rsid w:val="00002116"/>
    <w:rsid w:val="00002AFA"/>
    <w:rsid w:val="00002B49"/>
    <w:rsid w:val="00002FDC"/>
    <w:rsid w:val="00004006"/>
    <w:rsid w:val="000104E5"/>
    <w:rsid w:val="00010751"/>
    <w:rsid w:val="00010EC6"/>
    <w:rsid w:val="000115B6"/>
    <w:rsid w:val="00013B34"/>
    <w:rsid w:val="0001453F"/>
    <w:rsid w:val="00015A37"/>
    <w:rsid w:val="00015E68"/>
    <w:rsid w:val="0001733D"/>
    <w:rsid w:val="0002020B"/>
    <w:rsid w:val="00020539"/>
    <w:rsid w:val="00020935"/>
    <w:rsid w:val="00021A73"/>
    <w:rsid w:val="0002206A"/>
    <w:rsid w:val="000237B8"/>
    <w:rsid w:val="00023F67"/>
    <w:rsid w:val="00025BA6"/>
    <w:rsid w:val="00025EC0"/>
    <w:rsid w:val="000276A8"/>
    <w:rsid w:val="000311AC"/>
    <w:rsid w:val="00031CF2"/>
    <w:rsid w:val="000325D8"/>
    <w:rsid w:val="0003273E"/>
    <w:rsid w:val="00034729"/>
    <w:rsid w:val="00034D38"/>
    <w:rsid w:val="000368FF"/>
    <w:rsid w:val="00041CCC"/>
    <w:rsid w:val="00041EEE"/>
    <w:rsid w:val="000431A3"/>
    <w:rsid w:val="00043C35"/>
    <w:rsid w:val="000448EE"/>
    <w:rsid w:val="00044FDA"/>
    <w:rsid w:val="000463F4"/>
    <w:rsid w:val="00046C95"/>
    <w:rsid w:val="000507B8"/>
    <w:rsid w:val="00053647"/>
    <w:rsid w:val="00054522"/>
    <w:rsid w:val="00054A9E"/>
    <w:rsid w:val="0005709F"/>
    <w:rsid w:val="00057CF0"/>
    <w:rsid w:val="00060680"/>
    <w:rsid w:val="0006106C"/>
    <w:rsid w:val="000613E2"/>
    <w:rsid w:val="00061D5D"/>
    <w:rsid w:val="00064538"/>
    <w:rsid w:val="00065C28"/>
    <w:rsid w:val="00066E5A"/>
    <w:rsid w:val="00066FCD"/>
    <w:rsid w:val="00066FF9"/>
    <w:rsid w:val="000677CA"/>
    <w:rsid w:val="00070A8B"/>
    <w:rsid w:val="00072A86"/>
    <w:rsid w:val="00073169"/>
    <w:rsid w:val="00073E79"/>
    <w:rsid w:val="00073F5C"/>
    <w:rsid w:val="00075C40"/>
    <w:rsid w:val="00076110"/>
    <w:rsid w:val="00076658"/>
    <w:rsid w:val="00077619"/>
    <w:rsid w:val="00081FFE"/>
    <w:rsid w:val="00082C88"/>
    <w:rsid w:val="00082F4E"/>
    <w:rsid w:val="00083A8B"/>
    <w:rsid w:val="00084DA1"/>
    <w:rsid w:val="0008551C"/>
    <w:rsid w:val="00086115"/>
    <w:rsid w:val="0009030F"/>
    <w:rsid w:val="00090950"/>
    <w:rsid w:val="00091841"/>
    <w:rsid w:val="000921A6"/>
    <w:rsid w:val="0009261E"/>
    <w:rsid w:val="000928ED"/>
    <w:rsid w:val="000942F0"/>
    <w:rsid w:val="00095A58"/>
    <w:rsid w:val="00096080"/>
    <w:rsid w:val="00096808"/>
    <w:rsid w:val="00096FC8"/>
    <w:rsid w:val="00097848"/>
    <w:rsid w:val="000A2C05"/>
    <w:rsid w:val="000A2FE1"/>
    <w:rsid w:val="000A4622"/>
    <w:rsid w:val="000A6BCF"/>
    <w:rsid w:val="000B0FD2"/>
    <w:rsid w:val="000B2FA0"/>
    <w:rsid w:val="000B3486"/>
    <w:rsid w:val="000B3C79"/>
    <w:rsid w:val="000B48DD"/>
    <w:rsid w:val="000B5DD2"/>
    <w:rsid w:val="000B6378"/>
    <w:rsid w:val="000B6698"/>
    <w:rsid w:val="000B6845"/>
    <w:rsid w:val="000C068E"/>
    <w:rsid w:val="000C1623"/>
    <w:rsid w:val="000C25CF"/>
    <w:rsid w:val="000C3B38"/>
    <w:rsid w:val="000C4AB9"/>
    <w:rsid w:val="000C6D79"/>
    <w:rsid w:val="000C72BE"/>
    <w:rsid w:val="000C784C"/>
    <w:rsid w:val="000D05FA"/>
    <w:rsid w:val="000D09BF"/>
    <w:rsid w:val="000D37DD"/>
    <w:rsid w:val="000D3AF9"/>
    <w:rsid w:val="000D3DAE"/>
    <w:rsid w:val="000D4B63"/>
    <w:rsid w:val="000D4F9D"/>
    <w:rsid w:val="000D530A"/>
    <w:rsid w:val="000D6E9B"/>
    <w:rsid w:val="000E180D"/>
    <w:rsid w:val="000E3D18"/>
    <w:rsid w:val="000E40F7"/>
    <w:rsid w:val="000E4E57"/>
    <w:rsid w:val="000E5A4E"/>
    <w:rsid w:val="000E5D66"/>
    <w:rsid w:val="000E6213"/>
    <w:rsid w:val="000E79DF"/>
    <w:rsid w:val="000F1534"/>
    <w:rsid w:val="000F198E"/>
    <w:rsid w:val="000F3098"/>
    <w:rsid w:val="000F4223"/>
    <w:rsid w:val="000F5B41"/>
    <w:rsid w:val="000F5BB3"/>
    <w:rsid w:val="000F5C31"/>
    <w:rsid w:val="000F5EBE"/>
    <w:rsid w:val="001003F5"/>
    <w:rsid w:val="001004A9"/>
    <w:rsid w:val="001016E7"/>
    <w:rsid w:val="00103B8F"/>
    <w:rsid w:val="00105B84"/>
    <w:rsid w:val="00105CF8"/>
    <w:rsid w:val="0010682B"/>
    <w:rsid w:val="001068A8"/>
    <w:rsid w:val="00110C3F"/>
    <w:rsid w:val="00112D99"/>
    <w:rsid w:val="0011713E"/>
    <w:rsid w:val="00120EF0"/>
    <w:rsid w:val="00123218"/>
    <w:rsid w:val="001243D5"/>
    <w:rsid w:val="00126AB6"/>
    <w:rsid w:val="00130B9F"/>
    <w:rsid w:val="001313A5"/>
    <w:rsid w:val="00131710"/>
    <w:rsid w:val="00131831"/>
    <w:rsid w:val="001337A9"/>
    <w:rsid w:val="00133A14"/>
    <w:rsid w:val="00135EF1"/>
    <w:rsid w:val="00136782"/>
    <w:rsid w:val="00140B68"/>
    <w:rsid w:val="00144A57"/>
    <w:rsid w:val="00145207"/>
    <w:rsid w:val="00147D0F"/>
    <w:rsid w:val="00150873"/>
    <w:rsid w:val="0015252E"/>
    <w:rsid w:val="0015258A"/>
    <w:rsid w:val="001526DA"/>
    <w:rsid w:val="00153507"/>
    <w:rsid w:val="00155A77"/>
    <w:rsid w:val="00156211"/>
    <w:rsid w:val="00157957"/>
    <w:rsid w:val="001618D4"/>
    <w:rsid w:val="00161A4F"/>
    <w:rsid w:val="00162201"/>
    <w:rsid w:val="00162621"/>
    <w:rsid w:val="0016471C"/>
    <w:rsid w:val="00171C08"/>
    <w:rsid w:val="00173629"/>
    <w:rsid w:val="00175E88"/>
    <w:rsid w:val="001777C9"/>
    <w:rsid w:val="00177EB0"/>
    <w:rsid w:val="001815A7"/>
    <w:rsid w:val="00182250"/>
    <w:rsid w:val="001822BB"/>
    <w:rsid w:val="001827E8"/>
    <w:rsid w:val="00182D04"/>
    <w:rsid w:val="0018321B"/>
    <w:rsid w:val="00183E08"/>
    <w:rsid w:val="00185FAD"/>
    <w:rsid w:val="00186F7D"/>
    <w:rsid w:val="00187401"/>
    <w:rsid w:val="00187404"/>
    <w:rsid w:val="00190D5A"/>
    <w:rsid w:val="00191B78"/>
    <w:rsid w:val="0019346B"/>
    <w:rsid w:val="00195C39"/>
    <w:rsid w:val="00195E7F"/>
    <w:rsid w:val="001A1EB9"/>
    <w:rsid w:val="001A2785"/>
    <w:rsid w:val="001A3229"/>
    <w:rsid w:val="001A33D4"/>
    <w:rsid w:val="001A3E72"/>
    <w:rsid w:val="001A6E23"/>
    <w:rsid w:val="001A7584"/>
    <w:rsid w:val="001B0793"/>
    <w:rsid w:val="001B4017"/>
    <w:rsid w:val="001B6D35"/>
    <w:rsid w:val="001B6D3D"/>
    <w:rsid w:val="001B7355"/>
    <w:rsid w:val="001B7CEA"/>
    <w:rsid w:val="001C01D6"/>
    <w:rsid w:val="001C11FC"/>
    <w:rsid w:val="001C6424"/>
    <w:rsid w:val="001C6D0E"/>
    <w:rsid w:val="001C7802"/>
    <w:rsid w:val="001D345D"/>
    <w:rsid w:val="001D3946"/>
    <w:rsid w:val="001D39AD"/>
    <w:rsid w:val="001D4672"/>
    <w:rsid w:val="001D5339"/>
    <w:rsid w:val="001E0B35"/>
    <w:rsid w:val="001E1399"/>
    <w:rsid w:val="001E2EAF"/>
    <w:rsid w:val="001E338F"/>
    <w:rsid w:val="001E3B9F"/>
    <w:rsid w:val="001E6091"/>
    <w:rsid w:val="001E6AEA"/>
    <w:rsid w:val="001E76D0"/>
    <w:rsid w:val="001E7788"/>
    <w:rsid w:val="001F0FB7"/>
    <w:rsid w:val="001F279E"/>
    <w:rsid w:val="001F2B31"/>
    <w:rsid w:val="001F3AB3"/>
    <w:rsid w:val="001F3FF1"/>
    <w:rsid w:val="001F6FEF"/>
    <w:rsid w:val="0020014F"/>
    <w:rsid w:val="002004B1"/>
    <w:rsid w:val="002008D5"/>
    <w:rsid w:val="002015A4"/>
    <w:rsid w:val="002030E9"/>
    <w:rsid w:val="00204728"/>
    <w:rsid w:val="002105F7"/>
    <w:rsid w:val="00211983"/>
    <w:rsid w:val="00212781"/>
    <w:rsid w:val="002128BC"/>
    <w:rsid w:val="00213057"/>
    <w:rsid w:val="0021318B"/>
    <w:rsid w:val="00214D51"/>
    <w:rsid w:val="002155B3"/>
    <w:rsid w:val="00215E5B"/>
    <w:rsid w:val="00216510"/>
    <w:rsid w:val="00216BCA"/>
    <w:rsid w:val="0021718E"/>
    <w:rsid w:val="00217E0D"/>
    <w:rsid w:val="00220AC1"/>
    <w:rsid w:val="0022520A"/>
    <w:rsid w:val="00226F84"/>
    <w:rsid w:val="002272B0"/>
    <w:rsid w:val="00230430"/>
    <w:rsid w:val="002315C2"/>
    <w:rsid w:val="0023339B"/>
    <w:rsid w:val="002346EE"/>
    <w:rsid w:val="0023535C"/>
    <w:rsid w:val="002353F9"/>
    <w:rsid w:val="002362D3"/>
    <w:rsid w:val="00236D7F"/>
    <w:rsid w:val="00237F73"/>
    <w:rsid w:val="002428FD"/>
    <w:rsid w:val="00244BCA"/>
    <w:rsid w:val="00246200"/>
    <w:rsid w:val="0025181D"/>
    <w:rsid w:val="0025372D"/>
    <w:rsid w:val="00254A57"/>
    <w:rsid w:val="00254BB9"/>
    <w:rsid w:val="00260FBC"/>
    <w:rsid w:val="00263175"/>
    <w:rsid w:val="0026329E"/>
    <w:rsid w:val="00263A6E"/>
    <w:rsid w:val="00264190"/>
    <w:rsid w:val="00265A64"/>
    <w:rsid w:val="00266BE9"/>
    <w:rsid w:val="00271985"/>
    <w:rsid w:val="0027420A"/>
    <w:rsid w:val="00274A6F"/>
    <w:rsid w:val="00276073"/>
    <w:rsid w:val="0027761C"/>
    <w:rsid w:val="00277BEE"/>
    <w:rsid w:val="002809BE"/>
    <w:rsid w:val="002830CE"/>
    <w:rsid w:val="0028405D"/>
    <w:rsid w:val="00291CF9"/>
    <w:rsid w:val="00292A3C"/>
    <w:rsid w:val="00292A7F"/>
    <w:rsid w:val="00294EC1"/>
    <w:rsid w:val="00295908"/>
    <w:rsid w:val="00296C40"/>
    <w:rsid w:val="00296E48"/>
    <w:rsid w:val="0029700D"/>
    <w:rsid w:val="002A0502"/>
    <w:rsid w:val="002A2FAD"/>
    <w:rsid w:val="002A33C9"/>
    <w:rsid w:val="002A47C3"/>
    <w:rsid w:val="002A7615"/>
    <w:rsid w:val="002B11CD"/>
    <w:rsid w:val="002B2C32"/>
    <w:rsid w:val="002B4DCE"/>
    <w:rsid w:val="002B51E0"/>
    <w:rsid w:val="002B57D6"/>
    <w:rsid w:val="002B61E5"/>
    <w:rsid w:val="002B6EF2"/>
    <w:rsid w:val="002C0265"/>
    <w:rsid w:val="002C071D"/>
    <w:rsid w:val="002C1500"/>
    <w:rsid w:val="002C1C04"/>
    <w:rsid w:val="002C383F"/>
    <w:rsid w:val="002C3E0F"/>
    <w:rsid w:val="002C4DDF"/>
    <w:rsid w:val="002D1C84"/>
    <w:rsid w:val="002D2069"/>
    <w:rsid w:val="002D2F01"/>
    <w:rsid w:val="002D382A"/>
    <w:rsid w:val="002D3B29"/>
    <w:rsid w:val="002D5C8F"/>
    <w:rsid w:val="002D60E6"/>
    <w:rsid w:val="002E1ED1"/>
    <w:rsid w:val="002E2CFD"/>
    <w:rsid w:val="002E3BF0"/>
    <w:rsid w:val="002E51D5"/>
    <w:rsid w:val="002E5799"/>
    <w:rsid w:val="002E58AF"/>
    <w:rsid w:val="002E5B32"/>
    <w:rsid w:val="002E6081"/>
    <w:rsid w:val="002E61AB"/>
    <w:rsid w:val="002E6E25"/>
    <w:rsid w:val="002F10AA"/>
    <w:rsid w:val="002F3E46"/>
    <w:rsid w:val="002F68CF"/>
    <w:rsid w:val="002F6A1A"/>
    <w:rsid w:val="002F76A7"/>
    <w:rsid w:val="003012AD"/>
    <w:rsid w:val="00301856"/>
    <w:rsid w:val="0030287F"/>
    <w:rsid w:val="00302B89"/>
    <w:rsid w:val="00303824"/>
    <w:rsid w:val="00304430"/>
    <w:rsid w:val="00306747"/>
    <w:rsid w:val="003069BE"/>
    <w:rsid w:val="00306A37"/>
    <w:rsid w:val="00306AA8"/>
    <w:rsid w:val="00307D71"/>
    <w:rsid w:val="00312132"/>
    <w:rsid w:val="00312E88"/>
    <w:rsid w:val="003131A4"/>
    <w:rsid w:val="00314D2C"/>
    <w:rsid w:val="00315306"/>
    <w:rsid w:val="00315ED7"/>
    <w:rsid w:val="00321DD4"/>
    <w:rsid w:val="0032281E"/>
    <w:rsid w:val="003234B6"/>
    <w:rsid w:val="00324915"/>
    <w:rsid w:val="003305C1"/>
    <w:rsid w:val="0033105B"/>
    <w:rsid w:val="003354AC"/>
    <w:rsid w:val="0033570E"/>
    <w:rsid w:val="00335820"/>
    <w:rsid w:val="00340945"/>
    <w:rsid w:val="003416AA"/>
    <w:rsid w:val="00344477"/>
    <w:rsid w:val="00345191"/>
    <w:rsid w:val="0034584C"/>
    <w:rsid w:val="003529F8"/>
    <w:rsid w:val="00353124"/>
    <w:rsid w:val="0035389E"/>
    <w:rsid w:val="00353AD4"/>
    <w:rsid w:val="00353D85"/>
    <w:rsid w:val="003540FE"/>
    <w:rsid w:val="00355275"/>
    <w:rsid w:val="00355447"/>
    <w:rsid w:val="00356CAE"/>
    <w:rsid w:val="00356F34"/>
    <w:rsid w:val="003575BC"/>
    <w:rsid w:val="00360222"/>
    <w:rsid w:val="003617DA"/>
    <w:rsid w:val="0036341E"/>
    <w:rsid w:val="0036577E"/>
    <w:rsid w:val="003664CE"/>
    <w:rsid w:val="00374AC9"/>
    <w:rsid w:val="0037639F"/>
    <w:rsid w:val="00376559"/>
    <w:rsid w:val="00381094"/>
    <w:rsid w:val="003810BE"/>
    <w:rsid w:val="003817D8"/>
    <w:rsid w:val="003838AE"/>
    <w:rsid w:val="00383C88"/>
    <w:rsid w:val="003872D6"/>
    <w:rsid w:val="00391D41"/>
    <w:rsid w:val="003928FA"/>
    <w:rsid w:val="00393BF5"/>
    <w:rsid w:val="003A01E7"/>
    <w:rsid w:val="003A0635"/>
    <w:rsid w:val="003A10E5"/>
    <w:rsid w:val="003A1257"/>
    <w:rsid w:val="003A2D29"/>
    <w:rsid w:val="003A2F2D"/>
    <w:rsid w:val="003A4233"/>
    <w:rsid w:val="003A4784"/>
    <w:rsid w:val="003A47BB"/>
    <w:rsid w:val="003A6BCB"/>
    <w:rsid w:val="003B0E1C"/>
    <w:rsid w:val="003B2EDB"/>
    <w:rsid w:val="003B3227"/>
    <w:rsid w:val="003B33F0"/>
    <w:rsid w:val="003B5AC8"/>
    <w:rsid w:val="003B5B4A"/>
    <w:rsid w:val="003B69AC"/>
    <w:rsid w:val="003C2656"/>
    <w:rsid w:val="003C296A"/>
    <w:rsid w:val="003C35CE"/>
    <w:rsid w:val="003C4226"/>
    <w:rsid w:val="003C7126"/>
    <w:rsid w:val="003D1889"/>
    <w:rsid w:val="003D18C2"/>
    <w:rsid w:val="003D5CA0"/>
    <w:rsid w:val="003D5D1C"/>
    <w:rsid w:val="003D61AF"/>
    <w:rsid w:val="003D7657"/>
    <w:rsid w:val="003E0977"/>
    <w:rsid w:val="003E20F0"/>
    <w:rsid w:val="003E249F"/>
    <w:rsid w:val="003E2B09"/>
    <w:rsid w:val="003E31FE"/>
    <w:rsid w:val="003E5AE6"/>
    <w:rsid w:val="003E6B22"/>
    <w:rsid w:val="003E71C9"/>
    <w:rsid w:val="003E7B67"/>
    <w:rsid w:val="003F2850"/>
    <w:rsid w:val="003F2C71"/>
    <w:rsid w:val="003F4DB3"/>
    <w:rsid w:val="003F79A1"/>
    <w:rsid w:val="00400399"/>
    <w:rsid w:val="004020F2"/>
    <w:rsid w:val="00402987"/>
    <w:rsid w:val="004051E9"/>
    <w:rsid w:val="00406DBE"/>
    <w:rsid w:val="00410C9F"/>
    <w:rsid w:val="004142B4"/>
    <w:rsid w:val="0041563D"/>
    <w:rsid w:val="0041647E"/>
    <w:rsid w:val="004165E8"/>
    <w:rsid w:val="00417CF0"/>
    <w:rsid w:val="00420AC8"/>
    <w:rsid w:val="00421FED"/>
    <w:rsid w:val="00430DD1"/>
    <w:rsid w:val="00432F03"/>
    <w:rsid w:val="004343CF"/>
    <w:rsid w:val="00434DB4"/>
    <w:rsid w:val="00435819"/>
    <w:rsid w:val="004377CA"/>
    <w:rsid w:val="0043790C"/>
    <w:rsid w:val="00437BAD"/>
    <w:rsid w:val="00441098"/>
    <w:rsid w:val="00441C91"/>
    <w:rsid w:val="00442271"/>
    <w:rsid w:val="004426B5"/>
    <w:rsid w:val="00444767"/>
    <w:rsid w:val="004454B5"/>
    <w:rsid w:val="0044785B"/>
    <w:rsid w:val="00450E2C"/>
    <w:rsid w:val="00451F3D"/>
    <w:rsid w:val="004540C4"/>
    <w:rsid w:val="0045417C"/>
    <w:rsid w:val="004550F3"/>
    <w:rsid w:val="00455B0C"/>
    <w:rsid w:val="00456000"/>
    <w:rsid w:val="0046074F"/>
    <w:rsid w:val="004612BA"/>
    <w:rsid w:val="0046336E"/>
    <w:rsid w:val="00463B3D"/>
    <w:rsid w:val="00463EAC"/>
    <w:rsid w:val="0046589B"/>
    <w:rsid w:val="0046741F"/>
    <w:rsid w:val="00467A28"/>
    <w:rsid w:val="00471C46"/>
    <w:rsid w:val="00471E27"/>
    <w:rsid w:val="00473AEF"/>
    <w:rsid w:val="00475216"/>
    <w:rsid w:val="004754E1"/>
    <w:rsid w:val="00476B9A"/>
    <w:rsid w:val="00476EC5"/>
    <w:rsid w:val="00476F8B"/>
    <w:rsid w:val="00477547"/>
    <w:rsid w:val="0047770A"/>
    <w:rsid w:val="004808D5"/>
    <w:rsid w:val="00480F19"/>
    <w:rsid w:val="00481DD2"/>
    <w:rsid w:val="00483341"/>
    <w:rsid w:val="004837AA"/>
    <w:rsid w:val="00483CAE"/>
    <w:rsid w:val="00486BA3"/>
    <w:rsid w:val="00493AD8"/>
    <w:rsid w:val="00494392"/>
    <w:rsid w:val="00494624"/>
    <w:rsid w:val="00494871"/>
    <w:rsid w:val="00494C05"/>
    <w:rsid w:val="004A1610"/>
    <w:rsid w:val="004A3FC5"/>
    <w:rsid w:val="004A4478"/>
    <w:rsid w:val="004A4A0C"/>
    <w:rsid w:val="004A52BD"/>
    <w:rsid w:val="004A53C4"/>
    <w:rsid w:val="004A6FB5"/>
    <w:rsid w:val="004B026E"/>
    <w:rsid w:val="004B1DAB"/>
    <w:rsid w:val="004B292B"/>
    <w:rsid w:val="004B52BD"/>
    <w:rsid w:val="004B5B05"/>
    <w:rsid w:val="004B6401"/>
    <w:rsid w:val="004B77DE"/>
    <w:rsid w:val="004C4561"/>
    <w:rsid w:val="004C5A79"/>
    <w:rsid w:val="004C5F4F"/>
    <w:rsid w:val="004C651C"/>
    <w:rsid w:val="004C67EB"/>
    <w:rsid w:val="004D054D"/>
    <w:rsid w:val="004D0E33"/>
    <w:rsid w:val="004D16D5"/>
    <w:rsid w:val="004D308E"/>
    <w:rsid w:val="004D3865"/>
    <w:rsid w:val="004D3B9E"/>
    <w:rsid w:val="004D45FD"/>
    <w:rsid w:val="004D48BB"/>
    <w:rsid w:val="004D4B78"/>
    <w:rsid w:val="004D5D39"/>
    <w:rsid w:val="004D6AEC"/>
    <w:rsid w:val="004D7E2E"/>
    <w:rsid w:val="004E1A0F"/>
    <w:rsid w:val="004E29AB"/>
    <w:rsid w:val="004E5297"/>
    <w:rsid w:val="004F0AB0"/>
    <w:rsid w:val="004F0F7A"/>
    <w:rsid w:val="004F10E7"/>
    <w:rsid w:val="004F26BB"/>
    <w:rsid w:val="004F2A20"/>
    <w:rsid w:val="004F3086"/>
    <w:rsid w:val="004F34C1"/>
    <w:rsid w:val="004F44CE"/>
    <w:rsid w:val="004F7B20"/>
    <w:rsid w:val="00501631"/>
    <w:rsid w:val="00501D3C"/>
    <w:rsid w:val="00501E72"/>
    <w:rsid w:val="00504BC8"/>
    <w:rsid w:val="00505552"/>
    <w:rsid w:val="00505845"/>
    <w:rsid w:val="00505B22"/>
    <w:rsid w:val="00505D4E"/>
    <w:rsid w:val="00505E13"/>
    <w:rsid w:val="00506981"/>
    <w:rsid w:val="00513389"/>
    <w:rsid w:val="00513924"/>
    <w:rsid w:val="00514D4D"/>
    <w:rsid w:val="00515E20"/>
    <w:rsid w:val="00517E4C"/>
    <w:rsid w:val="00517FBF"/>
    <w:rsid w:val="005200B8"/>
    <w:rsid w:val="0052102E"/>
    <w:rsid w:val="005218BA"/>
    <w:rsid w:val="00522630"/>
    <w:rsid w:val="00523782"/>
    <w:rsid w:val="005254D4"/>
    <w:rsid w:val="00525B21"/>
    <w:rsid w:val="00530F1A"/>
    <w:rsid w:val="00533807"/>
    <w:rsid w:val="00535118"/>
    <w:rsid w:val="00536E3E"/>
    <w:rsid w:val="005374DB"/>
    <w:rsid w:val="00540343"/>
    <w:rsid w:val="00541CDC"/>
    <w:rsid w:val="00543EFC"/>
    <w:rsid w:val="00543F87"/>
    <w:rsid w:val="00544A6D"/>
    <w:rsid w:val="00544BCA"/>
    <w:rsid w:val="005458ED"/>
    <w:rsid w:val="00546080"/>
    <w:rsid w:val="00546647"/>
    <w:rsid w:val="00550D9E"/>
    <w:rsid w:val="00550E9E"/>
    <w:rsid w:val="0055351C"/>
    <w:rsid w:val="0055455C"/>
    <w:rsid w:val="00554FA2"/>
    <w:rsid w:val="00555961"/>
    <w:rsid w:val="00556018"/>
    <w:rsid w:val="00556711"/>
    <w:rsid w:val="005578BD"/>
    <w:rsid w:val="00561C0C"/>
    <w:rsid w:val="00563BD2"/>
    <w:rsid w:val="00564757"/>
    <w:rsid w:val="00565A59"/>
    <w:rsid w:val="00566226"/>
    <w:rsid w:val="00571746"/>
    <w:rsid w:val="005718A1"/>
    <w:rsid w:val="00571E40"/>
    <w:rsid w:val="0057389A"/>
    <w:rsid w:val="00573BFB"/>
    <w:rsid w:val="005766B2"/>
    <w:rsid w:val="00577A0A"/>
    <w:rsid w:val="00580916"/>
    <w:rsid w:val="0058168A"/>
    <w:rsid w:val="00582AEC"/>
    <w:rsid w:val="00583F9A"/>
    <w:rsid w:val="005863AC"/>
    <w:rsid w:val="005870A0"/>
    <w:rsid w:val="00587448"/>
    <w:rsid w:val="0059075D"/>
    <w:rsid w:val="00590973"/>
    <w:rsid w:val="00593A9B"/>
    <w:rsid w:val="00595184"/>
    <w:rsid w:val="005957DD"/>
    <w:rsid w:val="00596928"/>
    <w:rsid w:val="00596F52"/>
    <w:rsid w:val="00597AA6"/>
    <w:rsid w:val="005A0E1A"/>
    <w:rsid w:val="005A19F9"/>
    <w:rsid w:val="005A227C"/>
    <w:rsid w:val="005A25AE"/>
    <w:rsid w:val="005A33B5"/>
    <w:rsid w:val="005A3FB7"/>
    <w:rsid w:val="005A4685"/>
    <w:rsid w:val="005A5674"/>
    <w:rsid w:val="005A6076"/>
    <w:rsid w:val="005A73EE"/>
    <w:rsid w:val="005B05B7"/>
    <w:rsid w:val="005B5141"/>
    <w:rsid w:val="005B57DF"/>
    <w:rsid w:val="005B6E5D"/>
    <w:rsid w:val="005B7A61"/>
    <w:rsid w:val="005C016F"/>
    <w:rsid w:val="005C0A28"/>
    <w:rsid w:val="005C1E2E"/>
    <w:rsid w:val="005C22E9"/>
    <w:rsid w:val="005C24AF"/>
    <w:rsid w:val="005C27F5"/>
    <w:rsid w:val="005C2D10"/>
    <w:rsid w:val="005C3D51"/>
    <w:rsid w:val="005C45DB"/>
    <w:rsid w:val="005C4961"/>
    <w:rsid w:val="005C4EC5"/>
    <w:rsid w:val="005C5935"/>
    <w:rsid w:val="005C5A46"/>
    <w:rsid w:val="005C6BEB"/>
    <w:rsid w:val="005C7617"/>
    <w:rsid w:val="005D162F"/>
    <w:rsid w:val="005D2184"/>
    <w:rsid w:val="005D2240"/>
    <w:rsid w:val="005D2504"/>
    <w:rsid w:val="005D487B"/>
    <w:rsid w:val="005D4FE4"/>
    <w:rsid w:val="005D6715"/>
    <w:rsid w:val="005D725A"/>
    <w:rsid w:val="005E0688"/>
    <w:rsid w:val="005E0BA7"/>
    <w:rsid w:val="005E2BE3"/>
    <w:rsid w:val="005F07A4"/>
    <w:rsid w:val="005F1BE5"/>
    <w:rsid w:val="005F1CB7"/>
    <w:rsid w:val="005F2D8E"/>
    <w:rsid w:val="005F6DF6"/>
    <w:rsid w:val="00602F52"/>
    <w:rsid w:val="006032F7"/>
    <w:rsid w:val="006037A3"/>
    <w:rsid w:val="00603FB6"/>
    <w:rsid w:val="00604A53"/>
    <w:rsid w:val="00604BAE"/>
    <w:rsid w:val="00606080"/>
    <w:rsid w:val="0061081A"/>
    <w:rsid w:val="00610976"/>
    <w:rsid w:val="00611F99"/>
    <w:rsid w:val="006134FB"/>
    <w:rsid w:val="00614CD2"/>
    <w:rsid w:val="006174FF"/>
    <w:rsid w:val="00620B09"/>
    <w:rsid w:val="00622751"/>
    <w:rsid w:val="00622B50"/>
    <w:rsid w:val="006244B9"/>
    <w:rsid w:val="006246CD"/>
    <w:rsid w:val="00624778"/>
    <w:rsid w:val="0062780C"/>
    <w:rsid w:val="00637341"/>
    <w:rsid w:val="006400D9"/>
    <w:rsid w:val="006408ED"/>
    <w:rsid w:val="006428AD"/>
    <w:rsid w:val="00644675"/>
    <w:rsid w:val="006454BA"/>
    <w:rsid w:val="0064612C"/>
    <w:rsid w:val="006468CB"/>
    <w:rsid w:val="006479B9"/>
    <w:rsid w:val="00647B9F"/>
    <w:rsid w:val="0065068E"/>
    <w:rsid w:val="00652849"/>
    <w:rsid w:val="00653021"/>
    <w:rsid w:val="00654D75"/>
    <w:rsid w:val="00656CE7"/>
    <w:rsid w:val="0065751D"/>
    <w:rsid w:val="00657B7D"/>
    <w:rsid w:val="0066580D"/>
    <w:rsid w:val="00667BCC"/>
    <w:rsid w:val="006710B8"/>
    <w:rsid w:val="00672903"/>
    <w:rsid w:val="00673048"/>
    <w:rsid w:val="00674A23"/>
    <w:rsid w:val="00674FC1"/>
    <w:rsid w:val="00677839"/>
    <w:rsid w:val="00677AB4"/>
    <w:rsid w:val="00680687"/>
    <w:rsid w:val="00682196"/>
    <w:rsid w:val="00682CA4"/>
    <w:rsid w:val="0068358C"/>
    <w:rsid w:val="00690221"/>
    <w:rsid w:val="0069245E"/>
    <w:rsid w:val="0069335C"/>
    <w:rsid w:val="00693C2D"/>
    <w:rsid w:val="00693D68"/>
    <w:rsid w:val="00693D86"/>
    <w:rsid w:val="006955C6"/>
    <w:rsid w:val="00696174"/>
    <w:rsid w:val="00696794"/>
    <w:rsid w:val="00697C73"/>
    <w:rsid w:val="006A0248"/>
    <w:rsid w:val="006A0D81"/>
    <w:rsid w:val="006A0E5C"/>
    <w:rsid w:val="006A5CF2"/>
    <w:rsid w:val="006A5FDD"/>
    <w:rsid w:val="006A68C7"/>
    <w:rsid w:val="006B0006"/>
    <w:rsid w:val="006B032E"/>
    <w:rsid w:val="006B081F"/>
    <w:rsid w:val="006B1810"/>
    <w:rsid w:val="006B1EC9"/>
    <w:rsid w:val="006B31F8"/>
    <w:rsid w:val="006B7288"/>
    <w:rsid w:val="006B7EDC"/>
    <w:rsid w:val="006C1197"/>
    <w:rsid w:val="006C2B47"/>
    <w:rsid w:val="006C2B87"/>
    <w:rsid w:val="006C3637"/>
    <w:rsid w:val="006C63E4"/>
    <w:rsid w:val="006C6DD3"/>
    <w:rsid w:val="006D0C80"/>
    <w:rsid w:val="006D2837"/>
    <w:rsid w:val="006D3107"/>
    <w:rsid w:val="006D45FA"/>
    <w:rsid w:val="006D5C64"/>
    <w:rsid w:val="006E025B"/>
    <w:rsid w:val="006E048F"/>
    <w:rsid w:val="006E388A"/>
    <w:rsid w:val="006E505F"/>
    <w:rsid w:val="006E6090"/>
    <w:rsid w:val="006E62D1"/>
    <w:rsid w:val="006E7CBB"/>
    <w:rsid w:val="006F337A"/>
    <w:rsid w:val="006F3ECF"/>
    <w:rsid w:val="006F4C0F"/>
    <w:rsid w:val="006F5E53"/>
    <w:rsid w:val="006F5E6A"/>
    <w:rsid w:val="006F6288"/>
    <w:rsid w:val="006F68D2"/>
    <w:rsid w:val="006F7122"/>
    <w:rsid w:val="006F713E"/>
    <w:rsid w:val="006F79BB"/>
    <w:rsid w:val="00701346"/>
    <w:rsid w:val="00701829"/>
    <w:rsid w:val="00702CFC"/>
    <w:rsid w:val="00703FCF"/>
    <w:rsid w:val="007057D0"/>
    <w:rsid w:val="0070600B"/>
    <w:rsid w:val="00706440"/>
    <w:rsid w:val="00707BDE"/>
    <w:rsid w:val="00707FA2"/>
    <w:rsid w:val="0071290F"/>
    <w:rsid w:val="007131D7"/>
    <w:rsid w:val="0071377B"/>
    <w:rsid w:val="00714A0B"/>
    <w:rsid w:val="0071650A"/>
    <w:rsid w:val="007221ED"/>
    <w:rsid w:val="00722C05"/>
    <w:rsid w:val="007233FC"/>
    <w:rsid w:val="00725007"/>
    <w:rsid w:val="0072587F"/>
    <w:rsid w:val="00726E3B"/>
    <w:rsid w:val="00730F75"/>
    <w:rsid w:val="00731116"/>
    <w:rsid w:val="00731CED"/>
    <w:rsid w:val="00733DF2"/>
    <w:rsid w:val="00734212"/>
    <w:rsid w:val="00735470"/>
    <w:rsid w:val="00736915"/>
    <w:rsid w:val="00736CC0"/>
    <w:rsid w:val="00736F6C"/>
    <w:rsid w:val="0074092C"/>
    <w:rsid w:val="00740956"/>
    <w:rsid w:val="007429AF"/>
    <w:rsid w:val="00742D77"/>
    <w:rsid w:val="00747170"/>
    <w:rsid w:val="00747818"/>
    <w:rsid w:val="007502D0"/>
    <w:rsid w:val="00751CC0"/>
    <w:rsid w:val="00751FA2"/>
    <w:rsid w:val="00753E67"/>
    <w:rsid w:val="00755634"/>
    <w:rsid w:val="0075678E"/>
    <w:rsid w:val="00757684"/>
    <w:rsid w:val="00760081"/>
    <w:rsid w:val="0076054C"/>
    <w:rsid w:val="007631E4"/>
    <w:rsid w:val="00764EC5"/>
    <w:rsid w:val="00766592"/>
    <w:rsid w:val="007675B7"/>
    <w:rsid w:val="007679F6"/>
    <w:rsid w:val="00770D5E"/>
    <w:rsid w:val="00771F3D"/>
    <w:rsid w:val="007761DA"/>
    <w:rsid w:val="00777280"/>
    <w:rsid w:val="007801E8"/>
    <w:rsid w:val="00781534"/>
    <w:rsid w:val="0078403F"/>
    <w:rsid w:val="00785047"/>
    <w:rsid w:val="0078522A"/>
    <w:rsid w:val="00787118"/>
    <w:rsid w:val="00790681"/>
    <w:rsid w:val="00790BE3"/>
    <w:rsid w:val="00790C07"/>
    <w:rsid w:val="00795A5F"/>
    <w:rsid w:val="00795C33"/>
    <w:rsid w:val="007962C0"/>
    <w:rsid w:val="00797E7E"/>
    <w:rsid w:val="007A0B10"/>
    <w:rsid w:val="007A0CF8"/>
    <w:rsid w:val="007A274A"/>
    <w:rsid w:val="007A2A44"/>
    <w:rsid w:val="007A58B3"/>
    <w:rsid w:val="007A6814"/>
    <w:rsid w:val="007A6E62"/>
    <w:rsid w:val="007A7AC4"/>
    <w:rsid w:val="007B002C"/>
    <w:rsid w:val="007B01C8"/>
    <w:rsid w:val="007B0BAB"/>
    <w:rsid w:val="007B1D2C"/>
    <w:rsid w:val="007B207A"/>
    <w:rsid w:val="007B2948"/>
    <w:rsid w:val="007B30B5"/>
    <w:rsid w:val="007B37A8"/>
    <w:rsid w:val="007B6BF9"/>
    <w:rsid w:val="007B74ED"/>
    <w:rsid w:val="007B7BEC"/>
    <w:rsid w:val="007B7DF5"/>
    <w:rsid w:val="007C067D"/>
    <w:rsid w:val="007C269C"/>
    <w:rsid w:val="007C346B"/>
    <w:rsid w:val="007C3C33"/>
    <w:rsid w:val="007C460B"/>
    <w:rsid w:val="007C4A5B"/>
    <w:rsid w:val="007C7F62"/>
    <w:rsid w:val="007D13E0"/>
    <w:rsid w:val="007D1475"/>
    <w:rsid w:val="007D1530"/>
    <w:rsid w:val="007D1572"/>
    <w:rsid w:val="007D2730"/>
    <w:rsid w:val="007D63B1"/>
    <w:rsid w:val="007D67F2"/>
    <w:rsid w:val="007D79D8"/>
    <w:rsid w:val="007E0097"/>
    <w:rsid w:val="007E0FAC"/>
    <w:rsid w:val="007E13A0"/>
    <w:rsid w:val="007E2863"/>
    <w:rsid w:val="007E2898"/>
    <w:rsid w:val="007E4A0E"/>
    <w:rsid w:val="007E5346"/>
    <w:rsid w:val="007E5D4B"/>
    <w:rsid w:val="007F083B"/>
    <w:rsid w:val="007F145E"/>
    <w:rsid w:val="007F20E8"/>
    <w:rsid w:val="007F4819"/>
    <w:rsid w:val="007F6051"/>
    <w:rsid w:val="007F747A"/>
    <w:rsid w:val="007F7E2F"/>
    <w:rsid w:val="0080118E"/>
    <w:rsid w:val="00802014"/>
    <w:rsid w:val="00803BD3"/>
    <w:rsid w:val="0081392C"/>
    <w:rsid w:val="00814B1D"/>
    <w:rsid w:val="00815966"/>
    <w:rsid w:val="0081617F"/>
    <w:rsid w:val="008172B1"/>
    <w:rsid w:val="008206C2"/>
    <w:rsid w:val="00821E07"/>
    <w:rsid w:val="00822FBA"/>
    <w:rsid w:val="0082410A"/>
    <w:rsid w:val="0082501A"/>
    <w:rsid w:val="008269A6"/>
    <w:rsid w:val="00826A38"/>
    <w:rsid w:val="00832E70"/>
    <w:rsid w:val="00833028"/>
    <w:rsid w:val="00840513"/>
    <w:rsid w:val="00842126"/>
    <w:rsid w:val="008436CF"/>
    <w:rsid w:val="00844641"/>
    <w:rsid w:val="00844FD3"/>
    <w:rsid w:val="00845978"/>
    <w:rsid w:val="00854B22"/>
    <w:rsid w:val="00863293"/>
    <w:rsid w:val="008635AD"/>
    <w:rsid w:val="008637BD"/>
    <w:rsid w:val="008644CA"/>
    <w:rsid w:val="00864EE9"/>
    <w:rsid w:val="008657CC"/>
    <w:rsid w:val="00865D59"/>
    <w:rsid w:val="00865DE9"/>
    <w:rsid w:val="0086614A"/>
    <w:rsid w:val="00867E2A"/>
    <w:rsid w:val="008721C9"/>
    <w:rsid w:val="0087296D"/>
    <w:rsid w:val="00872FB5"/>
    <w:rsid w:val="00874F5D"/>
    <w:rsid w:val="0087563A"/>
    <w:rsid w:val="00881452"/>
    <w:rsid w:val="008836A8"/>
    <w:rsid w:val="0088623A"/>
    <w:rsid w:val="0088643D"/>
    <w:rsid w:val="00886448"/>
    <w:rsid w:val="00886D24"/>
    <w:rsid w:val="00886D6A"/>
    <w:rsid w:val="008910A2"/>
    <w:rsid w:val="00895E4F"/>
    <w:rsid w:val="00897AA3"/>
    <w:rsid w:val="008A0313"/>
    <w:rsid w:val="008A041F"/>
    <w:rsid w:val="008A1303"/>
    <w:rsid w:val="008A193F"/>
    <w:rsid w:val="008A3239"/>
    <w:rsid w:val="008A4998"/>
    <w:rsid w:val="008B011D"/>
    <w:rsid w:val="008B6395"/>
    <w:rsid w:val="008B7663"/>
    <w:rsid w:val="008C0934"/>
    <w:rsid w:val="008C3BD4"/>
    <w:rsid w:val="008C4DB7"/>
    <w:rsid w:val="008C5408"/>
    <w:rsid w:val="008C55FE"/>
    <w:rsid w:val="008C5EAD"/>
    <w:rsid w:val="008C6868"/>
    <w:rsid w:val="008C73CD"/>
    <w:rsid w:val="008C7537"/>
    <w:rsid w:val="008D067F"/>
    <w:rsid w:val="008D1E2B"/>
    <w:rsid w:val="008D2CC6"/>
    <w:rsid w:val="008D3935"/>
    <w:rsid w:val="008D3C59"/>
    <w:rsid w:val="008D3F32"/>
    <w:rsid w:val="008D6324"/>
    <w:rsid w:val="008D7B25"/>
    <w:rsid w:val="008D7B62"/>
    <w:rsid w:val="008E0B2F"/>
    <w:rsid w:val="008E1E8D"/>
    <w:rsid w:val="008E2759"/>
    <w:rsid w:val="008E37BB"/>
    <w:rsid w:val="008E4F5B"/>
    <w:rsid w:val="008E6ABF"/>
    <w:rsid w:val="008E7F80"/>
    <w:rsid w:val="008F31CB"/>
    <w:rsid w:val="008F5E04"/>
    <w:rsid w:val="00900730"/>
    <w:rsid w:val="00900DD7"/>
    <w:rsid w:val="00902FED"/>
    <w:rsid w:val="00905EE0"/>
    <w:rsid w:val="0090615B"/>
    <w:rsid w:val="009065F2"/>
    <w:rsid w:val="009069C0"/>
    <w:rsid w:val="00906ACA"/>
    <w:rsid w:val="0090718E"/>
    <w:rsid w:val="0091095A"/>
    <w:rsid w:val="009129D0"/>
    <w:rsid w:val="00913759"/>
    <w:rsid w:val="00914512"/>
    <w:rsid w:val="00916392"/>
    <w:rsid w:val="00916966"/>
    <w:rsid w:val="00917CC4"/>
    <w:rsid w:val="0092067C"/>
    <w:rsid w:val="0092127C"/>
    <w:rsid w:val="009215A3"/>
    <w:rsid w:val="00921F11"/>
    <w:rsid w:val="00922F54"/>
    <w:rsid w:val="00923035"/>
    <w:rsid w:val="00925CD3"/>
    <w:rsid w:val="00930845"/>
    <w:rsid w:val="00932F91"/>
    <w:rsid w:val="0093301E"/>
    <w:rsid w:val="00934224"/>
    <w:rsid w:val="00934F47"/>
    <w:rsid w:val="00935BA2"/>
    <w:rsid w:val="009363EB"/>
    <w:rsid w:val="00937286"/>
    <w:rsid w:val="009378A8"/>
    <w:rsid w:val="00942B93"/>
    <w:rsid w:val="00942CB4"/>
    <w:rsid w:val="0095257A"/>
    <w:rsid w:val="00952608"/>
    <w:rsid w:val="00955D1C"/>
    <w:rsid w:val="00956BF0"/>
    <w:rsid w:val="00957049"/>
    <w:rsid w:val="00957246"/>
    <w:rsid w:val="00961C3D"/>
    <w:rsid w:val="009640DE"/>
    <w:rsid w:val="009673EC"/>
    <w:rsid w:val="00967F0F"/>
    <w:rsid w:val="00967F9B"/>
    <w:rsid w:val="009717C5"/>
    <w:rsid w:val="00973952"/>
    <w:rsid w:val="009754E0"/>
    <w:rsid w:val="009767A1"/>
    <w:rsid w:val="00976998"/>
    <w:rsid w:val="009771B8"/>
    <w:rsid w:val="009806E8"/>
    <w:rsid w:val="009815ED"/>
    <w:rsid w:val="00985A4C"/>
    <w:rsid w:val="00986BC2"/>
    <w:rsid w:val="009913E1"/>
    <w:rsid w:val="00991F2E"/>
    <w:rsid w:val="00992870"/>
    <w:rsid w:val="009939EC"/>
    <w:rsid w:val="00995868"/>
    <w:rsid w:val="00995C6F"/>
    <w:rsid w:val="009966B5"/>
    <w:rsid w:val="00997ADE"/>
    <w:rsid w:val="009A150F"/>
    <w:rsid w:val="009A21D8"/>
    <w:rsid w:val="009A2585"/>
    <w:rsid w:val="009A4ACC"/>
    <w:rsid w:val="009A7C7C"/>
    <w:rsid w:val="009A7E08"/>
    <w:rsid w:val="009B0222"/>
    <w:rsid w:val="009B3265"/>
    <w:rsid w:val="009B33D5"/>
    <w:rsid w:val="009B503B"/>
    <w:rsid w:val="009B5672"/>
    <w:rsid w:val="009B6029"/>
    <w:rsid w:val="009B676F"/>
    <w:rsid w:val="009B6C20"/>
    <w:rsid w:val="009B75E0"/>
    <w:rsid w:val="009C19A6"/>
    <w:rsid w:val="009C22D1"/>
    <w:rsid w:val="009C3AE1"/>
    <w:rsid w:val="009C496D"/>
    <w:rsid w:val="009C5666"/>
    <w:rsid w:val="009D1250"/>
    <w:rsid w:val="009D14AD"/>
    <w:rsid w:val="009D23D3"/>
    <w:rsid w:val="009D26F7"/>
    <w:rsid w:val="009D2BF0"/>
    <w:rsid w:val="009D2D82"/>
    <w:rsid w:val="009D41AA"/>
    <w:rsid w:val="009D53CE"/>
    <w:rsid w:val="009D56C1"/>
    <w:rsid w:val="009D7AAC"/>
    <w:rsid w:val="009E28B4"/>
    <w:rsid w:val="009E342B"/>
    <w:rsid w:val="009E797B"/>
    <w:rsid w:val="009E7D88"/>
    <w:rsid w:val="009F3184"/>
    <w:rsid w:val="009F357F"/>
    <w:rsid w:val="009F5023"/>
    <w:rsid w:val="00A021B2"/>
    <w:rsid w:val="00A039E2"/>
    <w:rsid w:val="00A03AFF"/>
    <w:rsid w:val="00A069F7"/>
    <w:rsid w:val="00A07AA2"/>
    <w:rsid w:val="00A101E1"/>
    <w:rsid w:val="00A125D5"/>
    <w:rsid w:val="00A12B0B"/>
    <w:rsid w:val="00A12DE6"/>
    <w:rsid w:val="00A13FFB"/>
    <w:rsid w:val="00A15D7D"/>
    <w:rsid w:val="00A162C3"/>
    <w:rsid w:val="00A1675B"/>
    <w:rsid w:val="00A1724B"/>
    <w:rsid w:val="00A210C2"/>
    <w:rsid w:val="00A22CFB"/>
    <w:rsid w:val="00A23FCB"/>
    <w:rsid w:val="00A24179"/>
    <w:rsid w:val="00A24EE5"/>
    <w:rsid w:val="00A26BA3"/>
    <w:rsid w:val="00A32CE6"/>
    <w:rsid w:val="00A3371A"/>
    <w:rsid w:val="00A353DE"/>
    <w:rsid w:val="00A3594A"/>
    <w:rsid w:val="00A42470"/>
    <w:rsid w:val="00A42782"/>
    <w:rsid w:val="00A451DE"/>
    <w:rsid w:val="00A4696F"/>
    <w:rsid w:val="00A50126"/>
    <w:rsid w:val="00A51A6B"/>
    <w:rsid w:val="00A546D5"/>
    <w:rsid w:val="00A55C37"/>
    <w:rsid w:val="00A60AB9"/>
    <w:rsid w:val="00A60DF6"/>
    <w:rsid w:val="00A6195A"/>
    <w:rsid w:val="00A627A4"/>
    <w:rsid w:val="00A63727"/>
    <w:rsid w:val="00A643B3"/>
    <w:rsid w:val="00A664D5"/>
    <w:rsid w:val="00A66709"/>
    <w:rsid w:val="00A67175"/>
    <w:rsid w:val="00A70278"/>
    <w:rsid w:val="00A70E3E"/>
    <w:rsid w:val="00A71B3A"/>
    <w:rsid w:val="00A72556"/>
    <w:rsid w:val="00A72560"/>
    <w:rsid w:val="00A7256F"/>
    <w:rsid w:val="00A758BC"/>
    <w:rsid w:val="00A75A46"/>
    <w:rsid w:val="00A851EA"/>
    <w:rsid w:val="00A85F5E"/>
    <w:rsid w:val="00A86DFE"/>
    <w:rsid w:val="00A86F58"/>
    <w:rsid w:val="00A87781"/>
    <w:rsid w:val="00A91151"/>
    <w:rsid w:val="00A935DB"/>
    <w:rsid w:val="00A941DD"/>
    <w:rsid w:val="00AA1894"/>
    <w:rsid w:val="00AA1A6A"/>
    <w:rsid w:val="00AA1AC2"/>
    <w:rsid w:val="00AA1BC4"/>
    <w:rsid w:val="00AA36F6"/>
    <w:rsid w:val="00AA3A30"/>
    <w:rsid w:val="00AA63FF"/>
    <w:rsid w:val="00AA764A"/>
    <w:rsid w:val="00AA76B7"/>
    <w:rsid w:val="00AA798C"/>
    <w:rsid w:val="00AB2770"/>
    <w:rsid w:val="00AB28B5"/>
    <w:rsid w:val="00AB296B"/>
    <w:rsid w:val="00AB390E"/>
    <w:rsid w:val="00AB4832"/>
    <w:rsid w:val="00AB50B3"/>
    <w:rsid w:val="00AB5836"/>
    <w:rsid w:val="00AB5F78"/>
    <w:rsid w:val="00AB6FE7"/>
    <w:rsid w:val="00AC1C2F"/>
    <w:rsid w:val="00AC256F"/>
    <w:rsid w:val="00AC3358"/>
    <w:rsid w:val="00AC3654"/>
    <w:rsid w:val="00AC540F"/>
    <w:rsid w:val="00AC6769"/>
    <w:rsid w:val="00AC6946"/>
    <w:rsid w:val="00AC7204"/>
    <w:rsid w:val="00AC7ED1"/>
    <w:rsid w:val="00AD0044"/>
    <w:rsid w:val="00AD0AC4"/>
    <w:rsid w:val="00AD0B52"/>
    <w:rsid w:val="00AD3B9A"/>
    <w:rsid w:val="00AD46F9"/>
    <w:rsid w:val="00AD5D71"/>
    <w:rsid w:val="00AD7C0F"/>
    <w:rsid w:val="00AD7CC4"/>
    <w:rsid w:val="00AE2C52"/>
    <w:rsid w:val="00AE32AB"/>
    <w:rsid w:val="00AE3983"/>
    <w:rsid w:val="00AE407B"/>
    <w:rsid w:val="00AE53E5"/>
    <w:rsid w:val="00AE6196"/>
    <w:rsid w:val="00AF1497"/>
    <w:rsid w:val="00AF2B9C"/>
    <w:rsid w:val="00AF4B26"/>
    <w:rsid w:val="00AF5847"/>
    <w:rsid w:val="00AF7F7C"/>
    <w:rsid w:val="00B0169C"/>
    <w:rsid w:val="00B03C31"/>
    <w:rsid w:val="00B044A5"/>
    <w:rsid w:val="00B04A77"/>
    <w:rsid w:val="00B11F3B"/>
    <w:rsid w:val="00B13AA8"/>
    <w:rsid w:val="00B14300"/>
    <w:rsid w:val="00B14D4E"/>
    <w:rsid w:val="00B15058"/>
    <w:rsid w:val="00B15ACA"/>
    <w:rsid w:val="00B16D10"/>
    <w:rsid w:val="00B201DA"/>
    <w:rsid w:val="00B202D0"/>
    <w:rsid w:val="00B21C42"/>
    <w:rsid w:val="00B21EC8"/>
    <w:rsid w:val="00B22755"/>
    <w:rsid w:val="00B2312E"/>
    <w:rsid w:val="00B2531D"/>
    <w:rsid w:val="00B2544E"/>
    <w:rsid w:val="00B25E47"/>
    <w:rsid w:val="00B27942"/>
    <w:rsid w:val="00B301F3"/>
    <w:rsid w:val="00B32970"/>
    <w:rsid w:val="00B32BC2"/>
    <w:rsid w:val="00B32F33"/>
    <w:rsid w:val="00B333A7"/>
    <w:rsid w:val="00B41350"/>
    <w:rsid w:val="00B415AC"/>
    <w:rsid w:val="00B427EB"/>
    <w:rsid w:val="00B42C1E"/>
    <w:rsid w:val="00B4451A"/>
    <w:rsid w:val="00B45097"/>
    <w:rsid w:val="00B45A80"/>
    <w:rsid w:val="00B4787C"/>
    <w:rsid w:val="00B52A1C"/>
    <w:rsid w:val="00B5343A"/>
    <w:rsid w:val="00B53836"/>
    <w:rsid w:val="00B53D3F"/>
    <w:rsid w:val="00B549CC"/>
    <w:rsid w:val="00B56182"/>
    <w:rsid w:val="00B56688"/>
    <w:rsid w:val="00B57452"/>
    <w:rsid w:val="00B63866"/>
    <w:rsid w:val="00B63AC1"/>
    <w:rsid w:val="00B660B9"/>
    <w:rsid w:val="00B70891"/>
    <w:rsid w:val="00B70DB7"/>
    <w:rsid w:val="00B7223C"/>
    <w:rsid w:val="00B771EA"/>
    <w:rsid w:val="00B82D64"/>
    <w:rsid w:val="00B833EA"/>
    <w:rsid w:val="00B838A1"/>
    <w:rsid w:val="00B86F59"/>
    <w:rsid w:val="00B9144C"/>
    <w:rsid w:val="00B93AC4"/>
    <w:rsid w:val="00B941AA"/>
    <w:rsid w:val="00BA0C47"/>
    <w:rsid w:val="00BA1CF5"/>
    <w:rsid w:val="00BA5236"/>
    <w:rsid w:val="00BA75C7"/>
    <w:rsid w:val="00BA7F55"/>
    <w:rsid w:val="00BB1968"/>
    <w:rsid w:val="00BB20B6"/>
    <w:rsid w:val="00BB413E"/>
    <w:rsid w:val="00BB442C"/>
    <w:rsid w:val="00BB5213"/>
    <w:rsid w:val="00BB5799"/>
    <w:rsid w:val="00BB5F6A"/>
    <w:rsid w:val="00BB79B7"/>
    <w:rsid w:val="00BC0064"/>
    <w:rsid w:val="00BC0370"/>
    <w:rsid w:val="00BC19B0"/>
    <w:rsid w:val="00BC22EC"/>
    <w:rsid w:val="00BC3748"/>
    <w:rsid w:val="00BC3F2D"/>
    <w:rsid w:val="00BC6E2D"/>
    <w:rsid w:val="00BD1247"/>
    <w:rsid w:val="00BD15CB"/>
    <w:rsid w:val="00BD1EAC"/>
    <w:rsid w:val="00BD2574"/>
    <w:rsid w:val="00BD6175"/>
    <w:rsid w:val="00BE0072"/>
    <w:rsid w:val="00BE1C2F"/>
    <w:rsid w:val="00BE3F98"/>
    <w:rsid w:val="00BE5427"/>
    <w:rsid w:val="00BE5539"/>
    <w:rsid w:val="00BE67D1"/>
    <w:rsid w:val="00BF0787"/>
    <w:rsid w:val="00BF2633"/>
    <w:rsid w:val="00BF2C43"/>
    <w:rsid w:val="00BF37F3"/>
    <w:rsid w:val="00BF488D"/>
    <w:rsid w:val="00C019DF"/>
    <w:rsid w:val="00C01DB8"/>
    <w:rsid w:val="00C01EAB"/>
    <w:rsid w:val="00C027A3"/>
    <w:rsid w:val="00C03744"/>
    <w:rsid w:val="00C04760"/>
    <w:rsid w:val="00C048A2"/>
    <w:rsid w:val="00C06156"/>
    <w:rsid w:val="00C061D8"/>
    <w:rsid w:val="00C06971"/>
    <w:rsid w:val="00C103E3"/>
    <w:rsid w:val="00C1049E"/>
    <w:rsid w:val="00C10F3D"/>
    <w:rsid w:val="00C12180"/>
    <w:rsid w:val="00C14A37"/>
    <w:rsid w:val="00C154D2"/>
    <w:rsid w:val="00C161D5"/>
    <w:rsid w:val="00C16439"/>
    <w:rsid w:val="00C167E2"/>
    <w:rsid w:val="00C16F07"/>
    <w:rsid w:val="00C17CB9"/>
    <w:rsid w:val="00C20873"/>
    <w:rsid w:val="00C2254C"/>
    <w:rsid w:val="00C22F07"/>
    <w:rsid w:val="00C239B4"/>
    <w:rsid w:val="00C242D7"/>
    <w:rsid w:val="00C24FAE"/>
    <w:rsid w:val="00C265D3"/>
    <w:rsid w:val="00C272F6"/>
    <w:rsid w:val="00C3347A"/>
    <w:rsid w:val="00C33989"/>
    <w:rsid w:val="00C344CC"/>
    <w:rsid w:val="00C368BF"/>
    <w:rsid w:val="00C36B96"/>
    <w:rsid w:val="00C36C58"/>
    <w:rsid w:val="00C376C4"/>
    <w:rsid w:val="00C37C87"/>
    <w:rsid w:val="00C40613"/>
    <w:rsid w:val="00C435FB"/>
    <w:rsid w:val="00C448C1"/>
    <w:rsid w:val="00C45193"/>
    <w:rsid w:val="00C471FE"/>
    <w:rsid w:val="00C50101"/>
    <w:rsid w:val="00C50677"/>
    <w:rsid w:val="00C50BB5"/>
    <w:rsid w:val="00C50EB0"/>
    <w:rsid w:val="00C510D7"/>
    <w:rsid w:val="00C518F8"/>
    <w:rsid w:val="00C52BE4"/>
    <w:rsid w:val="00C5494F"/>
    <w:rsid w:val="00C55AD2"/>
    <w:rsid w:val="00C572EC"/>
    <w:rsid w:val="00C61584"/>
    <w:rsid w:val="00C61CBB"/>
    <w:rsid w:val="00C634BC"/>
    <w:rsid w:val="00C6396E"/>
    <w:rsid w:val="00C65B63"/>
    <w:rsid w:val="00C65E9C"/>
    <w:rsid w:val="00C675F3"/>
    <w:rsid w:val="00C726EE"/>
    <w:rsid w:val="00C753FE"/>
    <w:rsid w:val="00C7617B"/>
    <w:rsid w:val="00C772A7"/>
    <w:rsid w:val="00C81A9D"/>
    <w:rsid w:val="00C84D03"/>
    <w:rsid w:val="00C862E9"/>
    <w:rsid w:val="00C867F2"/>
    <w:rsid w:val="00C9296A"/>
    <w:rsid w:val="00C93055"/>
    <w:rsid w:val="00C9456B"/>
    <w:rsid w:val="00C950C5"/>
    <w:rsid w:val="00CA0D4D"/>
    <w:rsid w:val="00CA0F9E"/>
    <w:rsid w:val="00CA134B"/>
    <w:rsid w:val="00CA193F"/>
    <w:rsid w:val="00CA3F7B"/>
    <w:rsid w:val="00CA52FF"/>
    <w:rsid w:val="00CA625A"/>
    <w:rsid w:val="00CA6AE7"/>
    <w:rsid w:val="00CB225D"/>
    <w:rsid w:val="00CB3819"/>
    <w:rsid w:val="00CB395A"/>
    <w:rsid w:val="00CB49D3"/>
    <w:rsid w:val="00CB55CD"/>
    <w:rsid w:val="00CB599B"/>
    <w:rsid w:val="00CB5CFB"/>
    <w:rsid w:val="00CB7565"/>
    <w:rsid w:val="00CB7A95"/>
    <w:rsid w:val="00CC1034"/>
    <w:rsid w:val="00CC32F4"/>
    <w:rsid w:val="00CC3533"/>
    <w:rsid w:val="00CC3E26"/>
    <w:rsid w:val="00CC56F4"/>
    <w:rsid w:val="00CD1FAF"/>
    <w:rsid w:val="00CD45B8"/>
    <w:rsid w:val="00CD58E6"/>
    <w:rsid w:val="00CD7702"/>
    <w:rsid w:val="00CE05DD"/>
    <w:rsid w:val="00CE110C"/>
    <w:rsid w:val="00CE2E8F"/>
    <w:rsid w:val="00CE405E"/>
    <w:rsid w:val="00CE549A"/>
    <w:rsid w:val="00CE59FB"/>
    <w:rsid w:val="00CF2B9C"/>
    <w:rsid w:val="00CF35B9"/>
    <w:rsid w:val="00CF364C"/>
    <w:rsid w:val="00CF3904"/>
    <w:rsid w:val="00CF5255"/>
    <w:rsid w:val="00CF5FBC"/>
    <w:rsid w:val="00CF6FA6"/>
    <w:rsid w:val="00CF6FEE"/>
    <w:rsid w:val="00CF745C"/>
    <w:rsid w:val="00CF74AA"/>
    <w:rsid w:val="00D00028"/>
    <w:rsid w:val="00D019C7"/>
    <w:rsid w:val="00D03F66"/>
    <w:rsid w:val="00D04935"/>
    <w:rsid w:val="00D060E0"/>
    <w:rsid w:val="00D06BAD"/>
    <w:rsid w:val="00D0715B"/>
    <w:rsid w:val="00D11199"/>
    <w:rsid w:val="00D11D2F"/>
    <w:rsid w:val="00D15232"/>
    <w:rsid w:val="00D159EC"/>
    <w:rsid w:val="00D16238"/>
    <w:rsid w:val="00D1701E"/>
    <w:rsid w:val="00D177C2"/>
    <w:rsid w:val="00D17ACD"/>
    <w:rsid w:val="00D17E3A"/>
    <w:rsid w:val="00D17E72"/>
    <w:rsid w:val="00D20168"/>
    <w:rsid w:val="00D20D91"/>
    <w:rsid w:val="00D20F60"/>
    <w:rsid w:val="00D22608"/>
    <w:rsid w:val="00D24859"/>
    <w:rsid w:val="00D27830"/>
    <w:rsid w:val="00D30408"/>
    <w:rsid w:val="00D30ABC"/>
    <w:rsid w:val="00D3130C"/>
    <w:rsid w:val="00D327D6"/>
    <w:rsid w:val="00D32A20"/>
    <w:rsid w:val="00D33538"/>
    <w:rsid w:val="00D362D0"/>
    <w:rsid w:val="00D36D4C"/>
    <w:rsid w:val="00D41105"/>
    <w:rsid w:val="00D42073"/>
    <w:rsid w:val="00D422CC"/>
    <w:rsid w:val="00D42A9B"/>
    <w:rsid w:val="00D43E10"/>
    <w:rsid w:val="00D45455"/>
    <w:rsid w:val="00D46E8F"/>
    <w:rsid w:val="00D474FB"/>
    <w:rsid w:val="00D47ACA"/>
    <w:rsid w:val="00D47C1A"/>
    <w:rsid w:val="00D52E1B"/>
    <w:rsid w:val="00D54E3A"/>
    <w:rsid w:val="00D56CED"/>
    <w:rsid w:val="00D610EF"/>
    <w:rsid w:val="00D674B6"/>
    <w:rsid w:val="00D67706"/>
    <w:rsid w:val="00D716BC"/>
    <w:rsid w:val="00D71F98"/>
    <w:rsid w:val="00D721EF"/>
    <w:rsid w:val="00D723B4"/>
    <w:rsid w:val="00D74239"/>
    <w:rsid w:val="00D75B56"/>
    <w:rsid w:val="00D85554"/>
    <w:rsid w:val="00D86535"/>
    <w:rsid w:val="00D86C74"/>
    <w:rsid w:val="00D86F2F"/>
    <w:rsid w:val="00D87F4D"/>
    <w:rsid w:val="00D900BD"/>
    <w:rsid w:val="00D90DCF"/>
    <w:rsid w:val="00D918FB"/>
    <w:rsid w:val="00D93968"/>
    <w:rsid w:val="00D9664E"/>
    <w:rsid w:val="00D967A5"/>
    <w:rsid w:val="00D969AC"/>
    <w:rsid w:val="00D9776D"/>
    <w:rsid w:val="00DA0584"/>
    <w:rsid w:val="00DA2C0E"/>
    <w:rsid w:val="00DA373D"/>
    <w:rsid w:val="00DA538C"/>
    <w:rsid w:val="00DA719C"/>
    <w:rsid w:val="00DB1AA4"/>
    <w:rsid w:val="00DB42F8"/>
    <w:rsid w:val="00DB49D4"/>
    <w:rsid w:val="00DB639C"/>
    <w:rsid w:val="00DC06A6"/>
    <w:rsid w:val="00DC2953"/>
    <w:rsid w:val="00DC3491"/>
    <w:rsid w:val="00DC3EE5"/>
    <w:rsid w:val="00DC4556"/>
    <w:rsid w:val="00DC46E7"/>
    <w:rsid w:val="00DC5C36"/>
    <w:rsid w:val="00DC5E06"/>
    <w:rsid w:val="00DC683B"/>
    <w:rsid w:val="00DC7623"/>
    <w:rsid w:val="00DD0B70"/>
    <w:rsid w:val="00DD0FE3"/>
    <w:rsid w:val="00DD246A"/>
    <w:rsid w:val="00DD3A75"/>
    <w:rsid w:val="00DD48A9"/>
    <w:rsid w:val="00DD5B09"/>
    <w:rsid w:val="00DD6C88"/>
    <w:rsid w:val="00DE0535"/>
    <w:rsid w:val="00DE0D5D"/>
    <w:rsid w:val="00DE0E77"/>
    <w:rsid w:val="00DE1910"/>
    <w:rsid w:val="00DE1EA1"/>
    <w:rsid w:val="00DE3E3E"/>
    <w:rsid w:val="00DE4885"/>
    <w:rsid w:val="00DE66A9"/>
    <w:rsid w:val="00DE6706"/>
    <w:rsid w:val="00DE7A60"/>
    <w:rsid w:val="00DF2BA5"/>
    <w:rsid w:val="00DF4435"/>
    <w:rsid w:val="00DF5071"/>
    <w:rsid w:val="00DF56F2"/>
    <w:rsid w:val="00DF687A"/>
    <w:rsid w:val="00DF6B37"/>
    <w:rsid w:val="00E011B2"/>
    <w:rsid w:val="00E0362E"/>
    <w:rsid w:val="00E10B8B"/>
    <w:rsid w:val="00E11C04"/>
    <w:rsid w:val="00E11F12"/>
    <w:rsid w:val="00E13855"/>
    <w:rsid w:val="00E14560"/>
    <w:rsid w:val="00E15F91"/>
    <w:rsid w:val="00E2083A"/>
    <w:rsid w:val="00E2222F"/>
    <w:rsid w:val="00E24A40"/>
    <w:rsid w:val="00E2709E"/>
    <w:rsid w:val="00E27CC1"/>
    <w:rsid w:val="00E3132D"/>
    <w:rsid w:val="00E323CE"/>
    <w:rsid w:val="00E342AF"/>
    <w:rsid w:val="00E35053"/>
    <w:rsid w:val="00E36387"/>
    <w:rsid w:val="00E36DB0"/>
    <w:rsid w:val="00E4047D"/>
    <w:rsid w:val="00E407D7"/>
    <w:rsid w:val="00E41BA9"/>
    <w:rsid w:val="00E427AC"/>
    <w:rsid w:val="00E43649"/>
    <w:rsid w:val="00E44BB6"/>
    <w:rsid w:val="00E459ED"/>
    <w:rsid w:val="00E51260"/>
    <w:rsid w:val="00E54336"/>
    <w:rsid w:val="00E562C9"/>
    <w:rsid w:val="00E578C5"/>
    <w:rsid w:val="00E57FE3"/>
    <w:rsid w:val="00E603A8"/>
    <w:rsid w:val="00E604F2"/>
    <w:rsid w:val="00E61EF3"/>
    <w:rsid w:val="00E64046"/>
    <w:rsid w:val="00E6472E"/>
    <w:rsid w:val="00E652CD"/>
    <w:rsid w:val="00E66CD3"/>
    <w:rsid w:val="00E71F2F"/>
    <w:rsid w:val="00E72F62"/>
    <w:rsid w:val="00E73AF6"/>
    <w:rsid w:val="00E74BC8"/>
    <w:rsid w:val="00E7511C"/>
    <w:rsid w:val="00E76108"/>
    <w:rsid w:val="00E77C82"/>
    <w:rsid w:val="00E8005F"/>
    <w:rsid w:val="00E825E5"/>
    <w:rsid w:val="00E82AE4"/>
    <w:rsid w:val="00E86092"/>
    <w:rsid w:val="00E86712"/>
    <w:rsid w:val="00E87756"/>
    <w:rsid w:val="00E87DF6"/>
    <w:rsid w:val="00E94031"/>
    <w:rsid w:val="00E9428A"/>
    <w:rsid w:val="00EA0BFB"/>
    <w:rsid w:val="00EA24EC"/>
    <w:rsid w:val="00EA42DD"/>
    <w:rsid w:val="00EA5D40"/>
    <w:rsid w:val="00EA61BD"/>
    <w:rsid w:val="00EA64C1"/>
    <w:rsid w:val="00EB099A"/>
    <w:rsid w:val="00EB1193"/>
    <w:rsid w:val="00EB35B6"/>
    <w:rsid w:val="00EB4733"/>
    <w:rsid w:val="00EB5743"/>
    <w:rsid w:val="00EB7F94"/>
    <w:rsid w:val="00EC0096"/>
    <w:rsid w:val="00EC30B7"/>
    <w:rsid w:val="00EC46F0"/>
    <w:rsid w:val="00EC59E0"/>
    <w:rsid w:val="00EC5FD2"/>
    <w:rsid w:val="00EC7F5E"/>
    <w:rsid w:val="00ED1674"/>
    <w:rsid w:val="00ED200D"/>
    <w:rsid w:val="00ED3BD3"/>
    <w:rsid w:val="00ED4211"/>
    <w:rsid w:val="00ED55AF"/>
    <w:rsid w:val="00ED5DBB"/>
    <w:rsid w:val="00ED6476"/>
    <w:rsid w:val="00ED75E9"/>
    <w:rsid w:val="00ED7C7E"/>
    <w:rsid w:val="00EE173A"/>
    <w:rsid w:val="00EE1CFF"/>
    <w:rsid w:val="00EE5955"/>
    <w:rsid w:val="00EE5DA0"/>
    <w:rsid w:val="00EE62F8"/>
    <w:rsid w:val="00EE70E1"/>
    <w:rsid w:val="00EF09D4"/>
    <w:rsid w:val="00EF48C3"/>
    <w:rsid w:val="00EF5474"/>
    <w:rsid w:val="00EF5C00"/>
    <w:rsid w:val="00EF5CB1"/>
    <w:rsid w:val="00F039E2"/>
    <w:rsid w:val="00F04D01"/>
    <w:rsid w:val="00F0663D"/>
    <w:rsid w:val="00F1109F"/>
    <w:rsid w:val="00F11790"/>
    <w:rsid w:val="00F119E1"/>
    <w:rsid w:val="00F1253A"/>
    <w:rsid w:val="00F128E1"/>
    <w:rsid w:val="00F1316A"/>
    <w:rsid w:val="00F146D3"/>
    <w:rsid w:val="00F15180"/>
    <w:rsid w:val="00F1520F"/>
    <w:rsid w:val="00F16114"/>
    <w:rsid w:val="00F21A08"/>
    <w:rsid w:val="00F25362"/>
    <w:rsid w:val="00F25B46"/>
    <w:rsid w:val="00F26C81"/>
    <w:rsid w:val="00F32608"/>
    <w:rsid w:val="00F32B6A"/>
    <w:rsid w:val="00F34D32"/>
    <w:rsid w:val="00F35089"/>
    <w:rsid w:val="00F35EE7"/>
    <w:rsid w:val="00F3612E"/>
    <w:rsid w:val="00F378BC"/>
    <w:rsid w:val="00F42123"/>
    <w:rsid w:val="00F42C37"/>
    <w:rsid w:val="00F43896"/>
    <w:rsid w:val="00F45FB6"/>
    <w:rsid w:val="00F47742"/>
    <w:rsid w:val="00F55594"/>
    <w:rsid w:val="00F55E49"/>
    <w:rsid w:val="00F56196"/>
    <w:rsid w:val="00F57345"/>
    <w:rsid w:val="00F6134C"/>
    <w:rsid w:val="00F62950"/>
    <w:rsid w:val="00F62B93"/>
    <w:rsid w:val="00F63102"/>
    <w:rsid w:val="00F64757"/>
    <w:rsid w:val="00F647F8"/>
    <w:rsid w:val="00F66048"/>
    <w:rsid w:val="00F66CD6"/>
    <w:rsid w:val="00F71001"/>
    <w:rsid w:val="00F727FA"/>
    <w:rsid w:val="00F73C44"/>
    <w:rsid w:val="00F84024"/>
    <w:rsid w:val="00F84598"/>
    <w:rsid w:val="00F84A02"/>
    <w:rsid w:val="00F84B16"/>
    <w:rsid w:val="00F84F9D"/>
    <w:rsid w:val="00F85555"/>
    <w:rsid w:val="00F85644"/>
    <w:rsid w:val="00F856E4"/>
    <w:rsid w:val="00F87281"/>
    <w:rsid w:val="00F908B8"/>
    <w:rsid w:val="00F92B7B"/>
    <w:rsid w:val="00F94B8F"/>
    <w:rsid w:val="00F96422"/>
    <w:rsid w:val="00F967C4"/>
    <w:rsid w:val="00F96CF9"/>
    <w:rsid w:val="00F96F0B"/>
    <w:rsid w:val="00F979A8"/>
    <w:rsid w:val="00FA579D"/>
    <w:rsid w:val="00FA6650"/>
    <w:rsid w:val="00FA7BFC"/>
    <w:rsid w:val="00FB1D8F"/>
    <w:rsid w:val="00FB2A04"/>
    <w:rsid w:val="00FB4545"/>
    <w:rsid w:val="00FB7048"/>
    <w:rsid w:val="00FC2C08"/>
    <w:rsid w:val="00FC4098"/>
    <w:rsid w:val="00FC61A5"/>
    <w:rsid w:val="00FC7186"/>
    <w:rsid w:val="00FD0667"/>
    <w:rsid w:val="00FD10A3"/>
    <w:rsid w:val="00FD1F73"/>
    <w:rsid w:val="00FD28D2"/>
    <w:rsid w:val="00FD3D79"/>
    <w:rsid w:val="00FD4E8E"/>
    <w:rsid w:val="00FD581C"/>
    <w:rsid w:val="00FD648B"/>
    <w:rsid w:val="00FE1E78"/>
    <w:rsid w:val="00FE2815"/>
    <w:rsid w:val="00FE3DD3"/>
    <w:rsid w:val="00FE404B"/>
    <w:rsid w:val="00FE560E"/>
    <w:rsid w:val="00FE7041"/>
    <w:rsid w:val="00FF0734"/>
    <w:rsid w:val="00FF172F"/>
    <w:rsid w:val="00FF30B3"/>
    <w:rsid w:val="00FF31A0"/>
    <w:rsid w:val="00FF3B2F"/>
    <w:rsid w:val="00FF5A81"/>
    <w:rsid w:val="00FF69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495">
      <w:bodyDiv w:val="1"/>
      <w:marLeft w:val="0"/>
      <w:marRight w:val="0"/>
      <w:marTop w:val="0"/>
      <w:marBottom w:val="0"/>
      <w:divBdr>
        <w:top w:val="none" w:sz="0" w:space="0" w:color="auto"/>
        <w:left w:val="none" w:sz="0" w:space="0" w:color="auto"/>
        <w:bottom w:val="none" w:sz="0" w:space="0" w:color="auto"/>
        <w:right w:val="none" w:sz="0" w:space="0" w:color="auto"/>
      </w:divBdr>
    </w:div>
    <w:div w:id="94256908">
      <w:bodyDiv w:val="1"/>
      <w:marLeft w:val="0"/>
      <w:marRight w:val="0"/>
      <w:marTop w:val="0"/>
      <w:marBottom w:val="0"/>
      <w:divBdr>
        <w:top w:val="none" w:sz="0" w:space="0" w:color="auto"/>
        <w:left w:val="none" w:sz="0" w:space="0" w:color="auto"/>
        <w:bottom w:val="none" w:sz="0" w:space="0" w:color="auto"/>
        <w:right w:val="none" w:sz="0" w:space="0" w:color="auto"/>
      </w:divBdr>
    </w:div>
    <w:div w:id="173153057">
      <w:bodyDiv w:val="1"/>
      <w:marLeft w:val="0"/>
      <w:marRight w:val="0"/>
      <w:marTop w:val="0"/>
      <w:marBottom w:val="0"/>
      <w:divBdr>
        <w:top w:val="none" w:sz="0" w:space="0" w:color="auto"/>
        <w:left w:val="none" w:sz="0" w:space="0" w:color="auto"/>
        <w:bottom w:val="none" w:sz="0" w:space="0" w:color="auto"/>
        <w:right w:val="none" w:sz="0" w:space="0" w:color="auto"/>
      </w:divBdr>
    </w:div>
    <w:div w:id="201526392">
      <w:bodyDiv w:val="1"/>
      <w:marLeft w:val="0"/>
      <w:marRight w:val="0"/>
      <w:marTop w:val="0"/>
      <w:marBottom w:val="0"/>
      <w:divBdr>
        <w:top w:val="none" w:sz="0" w:space="0" w:color="auto"/>
        <w:left w:val="none" w:sz="0" w:space="0" w:color="auto"/>
        <w:bottom w:val="none" w:sz="0" w:space="0" w:color="auto"/>
        <w:right w:val="none" w:sz="0" w:space="0" w:color="auto"/>
      </w:divBdr>
    </w:div>
    <w:div w:id="206379782">
      <w:bodyDiv w:val="1"/>
      <w:marLeft w:val="0"/>
      <w:marRight w:val="0"/>
      <w:marTop w:val="0"/>
      <w:marBottom w:val="0"/>
      <w:divBdr>
        <w:top w:val="none" w:sz="0" w:space="0" w:color="auto"/>
        <w:left w:val="none" w:sz="0" w:space="0" w:color="auto"/>
        <w:bottom w:val="none" w:sz="0" w:space="0" w:color="auto"/>
        <w:right w:val="none" w:sz="0" w:space="0" w:color="auto"/>
      </w:divBdr>
    </w:div>
    <w:div w:id="287512524">
      <w:bodyDiv w:val="1"/>
      <w:marLeft w:val="0"/>
      <w:marRight w:val="0"/>
      <w:marTop w:val="0"/>
      <w:marBottom w:val="0"/>
      <w:divBdr>
        <w:top w:val="none" w:sz="0" w:space="0" w:color="auto"/>
        <w:left w:val="none" w:sz="0" w:space="0" w:color="auto"/>
        <w:bottom w:val="none" w:sz="0" w:space="0" w:color="auto"/>
        <w:right w:val="none" w:sz="0" w:space="0" w:color="auto"/>
      </w:divBdr>
    </w:div>
    <w:div w:id="318273158">
      <w:bodyDiv w:val="1"/>
      <w:marLeft w:val="0"/>
      <w:marRight w:val="0"/>
      <w:marTop w:val="0"/>
      <w:marBottom w:val="0"/>
      <w:divBdr>
        <w:top w:val="none" w:sz="0" w:space="0" w:color="auto"/>
        <w:left w:val="none" w:sz="0" w:space="0" w:color="auto"/>
        <w:bottom w:val="none" w:sz="0" w:space="0" w:color="auto"/>
        <w:right w:val="none" w:sz="0" w:space="0" w:color="auto"/>
      </w:divBdr>
    </w:div>
    <w:div w:id="321399948">
      <w:bodyDiv w:val="1"/>
      <w:marLeft w:val="0"/>
      <w:marRight w:val="0"/>
      <w:marTop w:val="0"/>
      <w:marBottom w:val="0"/>
      <w:divBdr>
        <w:top w:val="none" w:sz="0" w:space="0" w:color="auto"/>
        <w:left w:val="none" w:sz="0" w:space="0" w:color="auto"/>
        <w:bottom w:val="none" w:sz="0" w:space="0" w:color="auto"/>
        <w:right w:val="none" w:sz="0" w:space="0" w:color="auto"/>
      </w:divBdr>
    </w:div>
    <w:div w:id="391540570">
      <w:bodyDiv w:val="1"/>
      <w:marLeft w:val="0"/>
      <w:marRight w:val="0"/>
      <w:marTop w:val="0"/>
      <w:marBottom w:val="0"/>
      <w:divBdr>
        <w:top w:val="none" w:sz="0" w:space="0" w:color="auto"/>
        <w:left w:val="none" w:sz="0" w:space="0" w:color="auto"/>
        <w:bottom w:val="none" w:sz="0" w:space="0" w:color="auto"/>
        <w:right w:val="none" w:sz="0" w:space="0" w:color="auto"/>
      </w:divBdr>
    </w:div>
    <w:div w:id="398677911">
      <w:bodyDiv w:val="1"/>
      <w:marLeft w:val="0"/>
      <w:marRight w:val="0"/>
      <w:marTop w:val="0"/>
      <w:marBottom w:val="0"/>
      <w:divBdr>
        <w:top w:val="none" w:sz="0" w:space="0" w:color="auto"/>
        <w:left w:val="none" w:sz="0" w:space="0" w:color="auto"/>
        <w:bottom w:val="none" w:sz="0" w:space="0" w:color="auto"/>
        <w:right w:val="none" w:sz="0" w:space="0" w:color="auto"/>
      </w:divBdr>
    </w:div>
    <w:div w:id="482770249">
      <w:bodyDiv w:val="1"/>
      <w:marLeft w:val="0"/>
      <w:marRight w:val="0"/>
      <w:marTop w:val="0"/>
      <w:marBottom w:val="0"/>
      <w:divBdr>
        <w:top w:val="none" w:sz="0" w:space="0" w:color="auto"/>
        <w:left w:val="none" w:sz="0" w:space="0" w:color="auto"/>
        <w:bottom w:val="none" w:sz="0" w:space="0" w:color="auto"/>
        <w:right w:val="none" w:sz="0" w:space="0" w:color="auto"/>
      </w:divBdr>
    </w:div>
    <w:div w:id="511266940">
      <w:bodyDiv w:val="1"/>
      <w:marLeft w:val="0"/>
      <w:marRight w:val="0"/>
      <w:marTop w:val="0"/>
      <w:marBottom w:val="0"/>
      <w:divBdr>
        <w:top w:val="none" w:sz="0" w:space="0" w:color="auto"/>
        <w:left w:val="none" w:sz="0" w:space="0" w:color="auto"/>
        <w:bottom w:val="none" w:sz="0" w:space="0" w:color="auto"/>
        <w:right w:val="none" w:sz="0" w:space="0" w:color="auto"/>
      </w:divBdr>
    </w:div>
    <w:div w:id="544832602">
      <w:bodyDiv w:val="1"/>
      <w:marLeft w:val="0"/>
      <w:marRight w:val="0"/>
      <w:marTop w:val="0"/>
      <w:marBottom w:val="0"/>
      <w:divBdr>
        <w:top w:val="none" w:sz="0" w:space="0" w:color="auto"/>
        <w:left w:val="none" w:sz="0" w:space="0" w:color="auto"/>
        <w:bottom w:val="none" w:sz="0" w:space="0" w:color="auto"/>
        <w:right w:val="none" w:sz="0" w:space="0" w:color="auto"/>
      </w:divBdr>
    </w:div>
    <w:div w:id="710612861">
      <w:bodyDiv w:val="1"/>
      <w:marLeft w:val="0"/>
      <w:marRight w:val="0"/>
      <w:marTop w:val="0"/>
      <w:marBottom w:val="0"/>
      <w:divBdr>
        <w:top w:val="none" w:sz="0" w:space="0" w:color="auto"/>
        <w:left w:val="none" w:sz="0" w:space="0" w:color="auto"/>
        <w:bottom w:val="none" w:sz="0" w:space="0" w:color="auto"/>
        <w:right w:val="none" w:sz="0" w:space="0" w:color="auto"/>
      </w:divBdr>
    </w:div>
    <w:div w:id="774256264">
      <w:bodyDiv w:val="1"/>
      <w:marLeft w:val="0"/>
      <w:marRight w:val="0"/>
      <w:marTop w:val="0"/>
      <w:marBottom w:val="0"/>
      <w:divBdr>
        <w:top w:val="none" w:sz="0" w:space="0" w:color="auto"/>
        <w:left w:val="none" w:sz="0" w:space="0" w:color="auto"/>
        <w:bottom w:val="none" w:sz="0" w:space="0" w:color="auto"/>
        <w:right w:val="none" w:sz="0" w:space="0" w:color="auto"/>
      </w:divBdr>
    </w:div>
    <w:div w:id="847790666">
      <w:bodyDiv w:val="1"/>
      <w:marLeft w:val="0"/>
      <w:marRight w:val="0"/>
      <w:marTop w:val="0"/>
      <w:marBottom w:val="0"/>
      <w:divBdr>
        <w:top w:val="none" w:sz="0" w:space="0" w:color="auto"/>
        <w:left w:val="none" w:sz="0" w:space="0" w:color="auto"/>
        <w:bottom w:val="none" w:sz="0" w:space="0" w:color="auto"/>
        <w:right w:val="none" w:sz="0" w:space="0" w:color="auto"/>
      </w:divBdr>
    </w:div>
    <w:div w:id="959340529">
      <w:bodyDiv w:val="1"/>
      <w:marLeft w:val="0"/>
      <w:marRight w:val="0"/>
      <w:marTop w:val="0"/>
      <w:marBottom w:val="0"/>
      <w:divBdr>
        <w:top w:val="none" w:sz="0" w:space="0" w:color="auto"/>
        <w:left w:val="none" w:sz="0" w:space="0" w:color="auto"/>
        <w:bottom w:val="none" w:sz="0" w:space="0" w:color="auto"/>
        <w:right w:val="none" w:sz="0" w:space="0" w:color="auto"/>
      </w:divBdr>
    </w:div>
    <w:div w:id="1070234768">
      <w:bodyDiv w:val="1"/>
      <w:marLeft w:val="0"/>
      <w:marRight w:val="0"/>
      <w:marTop w:val="0"/>
      <w:marBottom w:val="0"/>
      <w:divBdr>
        <w:top w:val="none" w:sz="0" w:space="0" w:color="auto"/>
        <w:left w:val="none" w:sz="0" w:space="0" w:color="auto"/>
        <w:bottom w:val="none" w:sz="0" w:space="0" w:color="auto"/>
        <w:right w:val="none" w:sz="0" w:space="0" w:color="auto"/>
      </w:divBdr>
    </w:div>
    <w:div w:id="1108425756">
      <w:bodyDiv w:val="1"/>
      <w:marLeft w:val="0"/>
      <w:marRight w:val="0"/>
      <w:marTop w:val="0"/>
      <w:marBottom w:val="0"/>
      <w:divBdr>
        <w:top w:val="none" w:sz="0" w:space="0" w:color="auto"/>
        <w:left w:val="none" w:sz="0" w:space="0" w:color="auto"/>
        <w:bottom w:val="none" w:sz="0" w:space="0" w:color="auto"/>
        <w:right w:val="none" w:sz="0" w:space="0" w:color="auto"/>
      </w:divBdr>
    </w:div>
    <w:div w:id="1119372764">
      <w:bodyDiv w:val="1"/>
      <w:marLeft w:val="0"/>
      <w:marRight w:val="0"/>
      <w:marTop w:val="0"/>
      <w:marBottom w:val="0"/>
      <w:divBdr>
        <w:top w:val="none" w:sz="0" w:space="0" w:color="auto"/>
        <w:left w:val="none" w:sz="0" w:space="0" w:color="auto"/>
        <w:bottom w:val="none" w:sz="0" w:space="0" w:color="auto"/>
        <w:right w:val="none" w:sz="0" w:space="0" w:color="auto"/>
      </w:divBdr>
    </w:div>
    <w:div w:id="1173646234">
      <w:bodyDiv w:val="1"/>
      <w:marLeft w:val="0"/>
      <w:marRight w:val="0"/>
      <w:marTop w:val="0"/>
      <w:marBottom w:val="0"/>
      <w:divBdr>
        <w:top w:val="none" w:sz="0" w:space="0" w:color="auto"/>
        <w:left w:val="none" w:sz="0" w:space="0" w:color="auto"/>
        <w:bottom w:val="none" w:sz="0" w:space="0" w:color="auto"/>
        <w:right w:val="none" w:sz="0" w:space="0" w:color="auto"/>
      </w:divBdr>
    </w:div>
    <w:div w:id="1175992797">
      <w:bodyDiv w:val="1"/>
      <w:marLeft w:val="0"/>
      <w:marRight w:val="0"/>
      <w:marTop w:val="0"/>
      <w:marBottom w:val="0"/>
      <w:divBdr>
        <w:top w:val="none" w:sz="0" w:space="0" w:color="auto"/>
        <w:left w:val="none" w:sz="0" w:space="0" w:color="auto"/>
        <w:bottom w:val="none" w:sz="0" w:space="0" w:color="auto"/>
        <w:right w:val="none" w:sz="0" w:space="0" w:color="auto"/>
      </w:divBdr>
    </w:div>
    <w:div w:id="1268390603">
      <w:bodyDiv w:val="1"/>
      <w:marLeft w:val="0"/>
      <w:marRight w:val="0"/>
      <w:marTop w:val="0"/>
      <w:marBottom w:val="0"/>
      <w:divBdr>
        <w:top w:val="none" w:sz="0" w:space="0" w:color="auto"/>
        <w:left w:val="none" w:sz="0" w:space="0" w:color="auto"/>
        <w:bottom w:val="none" w:sz="0" w:space="0" w:color="auto"/>
        <w:right w:val="none" w:sz="0" w:space="0" w:color="auto"/>
      </w:divBdr>
    </w:div>
    <w:div w:id="1386030191">
      <w:bodyDiv w:val="1"/>
      <w:marLeft w:val="0"/>
      <w:marRight w:val="0"/>
      <w:marTop w:val="0"/>
      <w:marBottom w:val="0"/>
      <w:divBdr>
        <w:top w:val="none" w:sz="0" w:space="0" w:color="auto"/>
        <w:left w:val="none" w:sz="0" w:space="0" w:color="auto"/>
        <w:bottom w:val="none" w:sz="0" w:space="0" w:color="auto"/>
        <w:right w:val="none" w:sz="0" w:space="0" w:color="auto"/>
      </w:divBdr>
    </w:div>
    <w:div w:id="1410270157">
      <w:bodyDiv w:val="1"/>
      <w:marLeft w:val="0"/>
      <w:marRight w:val="0"/>
      <w:marTop w:val="0"/>
      <w:marBottom w:val="0"/>
      <w:divBdr>
        <w:top w:val="none" w:sz="0" w:space="0" w:color="auto"/>
        <w:left w:val="none" w:sz="0" w:space="0" w:color="auto"/>
        <w:bottom w:val="none" w:sz="0" w:space="0" w:color="auto"/>
        <w:right w:val="none" w:sz="0" w:space="0" w:color="auto"/>
      </w:divBdr>
    </w:div>
    <w:div w:id="1467896119">
      <w:bodyDiv w:val="1"/>
      <w:marLeft w:val="0"/>
      <w:marRight w:val="0"/>
      <w:marTop w:val="0"/>
      <w:marBottom w:val="0"/>
      <w:divBdr>
        <w:top w:val="none" w:sz="0" w:space="0" w:color="auto"/>
        <w:left w:val="none" w:sz="0" w:space="0" w:color="auto"/>
        <w:bottom w:val="none" w:sz="0" w:space="0" w:color="auto"/>
        <w:right w:val="none" w:sz="0" w:space="0" w:color="auto"/>
      </w:divBdr>
    </w:div>
    <w:div w:id="1515879275">
      <w:bodyDiv w:val="1"/>
      <w:marLeft w:val="0"/>
      <w:marRight w:val="0"/>
      <w:marTop w:val="0"/>
      <w:marBottom w:val="0"/>
      <w:divBdr>
        <w:top w:val="none" w:sz="0" w:space="0" w:color="auto"/>
        <w:left w:val="none" w:sz="0" w:space="0" w:color="auto"/>
        <w:bottom w:val="none" w:sz="0" w:space="0" w:color="auto"/>
        <w:right w:val="none" w:sz="0" w:space="0" w:color="auto"/>
      </w:divBdr>
    </w:div>
    <w:div w:id="1579747741">
      <w:bodyDiv w:val="1"/>
      <w:marLeft w:val="0"/>
      <w:marRight w:val="0"/>
      <w:marTop w:val="0"/>
      <w:marBottom w:val="0"/>
      <w:divBdr>
        <w:top w:val="none" w:sz="0" w:space="0" w:color="auto"/>
        <w:left w:val="none" w:sz="0" w:space="0" w:color="auto"/>
        <w:bottom w:val="none" w:sz="0" w:space="0" w:color="auto"/>
        <w:right w:val="none" w:sz="0" w:space="0" w:color="auto"/>
      </w:divBdr>
    </w:div>
    <w:div w:id="1595170372">
      <w:bodyDiv w:val="1"/>
      <w:marLeft w:val="0"/>
      <w:marRight w:val="0"/>
      <w:marTop w:val="0"/>
      <w:marBottom w:val="0"/>
      <w:divBdr>
        <w:top w:val="none" w:sz="0" w:space="0" w:color="auto"/>
        <w:left w:val="none" w:sz="0" w:space="0" w:color="auto"/>
        <w:bottom w:val="none" w:sz="0" w:space="0" w:color="auto"/>
        <w:right w:val="none" w:sz="0" w:space="0" w:color="auto"/>
      </w:divBdr>
    </w:div>
    <w:div w:id="1609385121">
      <w:bodyDiv w:val="1"/>
      <w:marLeft w:val="0"/>
      <w:marRight w:val="0"/>
      <w:marTop w:val="0"/>
      <w:marBottom w:val="0"/>
      <w:divBdr>
        <w:top w:val="none" w:sz="0" w:space="0" w:color="auto"/>
        <w:left w:val="none" w:sz="0" w:space="0" w:color="auto"/>
        <w:bottom w:val="none" w:sz="0" w:space="0" w:color="auto"/>
        <w:right w:val="none" w:sz="0" w:space="0" w:color="auto"/>
      </w:divBdr>
    </w:div>
    <w:div w:id="1641106093">
      <w:bodyDiv w:val="1"/>
      <w:marLeft w:val="0"/>
      <w:marRight w:val="0"/>
      <w:marTop w:val="0"/>
      <w:marBottom w:val="0"/>
      <w:divBdr>
        <w:top w:val="none" w:sz="0" w:space="0" w:color="auto"/>
        <w:left w:val="none" w:sz="0" w:space="0" w:color="auto"/>
        <w:bottom w:val="none" w:sz="0" w:space="0" w:color="auto"/>
        <w:right w:val="none" w:sz="0" w:space="0" w:color="auto"/>
      </w:divBdr>
    </w:div>
    <w:div w:id="1725055521">
      <w:bodyDiv w:val="1"/>
      <w:marLeft w:val="0"/>
      <w:marRight w:val="0"/>
      <w:marTop w:val="0"/>
      <w:marBottom w:val="0"/>
      <w:divBdr>
        <w:top w:val="none" w:sz="0" w:space="0" w:color="auto"/>
        <w:left w:val="none" w:sz="0" w:space="0" w:color="auto"/>
        <w:bottom w:val="none" w:sz="0" w:space="0" w:color="auto"/>
        <w:right w:val="none" w:sz="0" w:space="0" w:color="auto"/>
      </w:divBdr>
    </w:div>
    <w:div w:id="1818456713">
      <w:bodyDiv w:val="1"/>
      <w:marLeft w:val="0"/>
      <w:marRight w:val="0"/>
      <w:marTop w:val="0"/>
      <w:marBottom w:val="0"/>
      <w:divBdr>
        <w:top w:val="none" w:sz="0" w:space="0" w:color="auto"/>
        <w:left w:val="none" w:sz="0" w:space="0" w:color="auto"/>
        <w:bottom w:val="none" w:sz="0" w:space="0" w:color="auto"/>
        <w:right w:val="none" w:sz="0" w:space="0" w:color="auto"/>
      </w:divBdr>
    </w:div>
    <w:div w:id="1837644935">
      <w:bodyDiv w:val="1"/>
      <w:marLeft w:val="0"/>
      <w:marRight w:val="0"/>
      <w:marTop w:val="0"/>
      <w:marBottom w:val="0"/>
      <w:divBdr>
        <w:top w:val="none" w:sz="0" w:space="0" w:color="auto"/>
        <w:left w:val="none" w:sz="0" w:space="0" w:color="auto"/>
        <w:bottom w:val="none" w:sz="0" w:space="0" w:color="auto"/>
        <w:right w:val="none" w:sz="0" w:space="0" w:color="auto"/>
      </w:divBdr>
    </w:div>
    <w:div w:id="1846826337">
      <w:bodyDiv w:val="1"/>
      <w:marLeft w:val="0"/>
      <w:marRight w:val="0"/>
      <w:marTop w:val="0"/>
      <w:marBottom w:val="0"/>
      <w:divBdr>
        <w:top w:val="none" w:sz="0" w:space="0" w:color="auto"/>
        <w:left w:val="none" w:sz="0" w:space="0" w:color="auto"/>
        <w:bottom w:val="none" w:sz="0" w:space="0" w:color="auto"/>
        <w:right w:val="none" w:sz="0" w:space="0" w:color="auto"/>
      </w:divBdr>
    </w:div>
    <w:div w:id="1868175235">
      <w:bodyDiv w:val="1"/>
      <w:marLeft w:val="0"/>
      <w:marRight w:val="0"/>
      <w:marTop w:val="0"/>
      <w:marBottom w:val="0"/>
      <w:divBdr>
        <w:top w:val="none" w:sz="0" w:space="0" w:color="auto"/>
        <w:left w:val="none" w:sz="0" w:space="0" w:color="auto"/>
        <w:bottom w:val="none" w:sz="0" w:space="0" w:color="auto"/>
        <w:right w:val="none" w:sz="0" w:space="0" w:color="auto"/>
      </w:divBdr>
    </w:div>
    <w:div w:id="1887639252">
      <w:bodyDiv w:val="1"/>
      <w:marLeft w:val="0"/>
      <w:marRight w:val="0"/>
      <w:marTop w:val="0"/>
      <w:marBottom w:val="0"/>
      <w:divBdr>
        <w:top w:val="none" w:sz="0" w:space="0" w:color="auto"/>
        <w:left w:val="none" w:sz="0" w:space="0" w:color="auto"/>
        <w:bottom w:val="none" w:sz="0" w:space="0" w:color="auto"/>
        <w:right w:val="none" w:sz="0" w:space="0" w:color="auto"/>
      </w:divBdr>
    </w:div>
    <w:div w:id="1949117061">
      <w:bodyDiv w:val="1"/>
      <w:marLeft w:val="0"/>
      <w:marRight w:val="0"/>
      <w:marTop w:val="0"/>
      <w:marBottom w:val="0"/>
      <w:divBdr>
        <w:top w:val="none" w:sz="0" w:space="0" w:color="auto"/>
        <w:left w:val="none" w:sz="0" w:space="0" w:color="auto"/>
        <w:bottom w:val="none" w:sz="0" w:space="0" w:color="auto"/>
        <w:right w:val="none" w:sz="0" w:space="0" w:color="auto"/>
      </w:divBdr>
    </w:div>
    <w:div w:id="2015567310">
      <w:bodyDiv w:val="1"/>
      <w:marLeft w:val="0"/>
      <w:marRight w:val="0"/>
      <w:marTop w:val="0"/>
      <w:marBottom w:val="0"/>
      <w:divBdr>
        <w:top w:val="none" w:sz="0" w:space="0" w:color="auto"/>
        <w:left w:val="none" w:sz="0" w:space="0" w:color="auto"/>
        <w:bottom w:val="none" w:sz="0" w:space="0" w:color="auto"/>
        <w:right w:val="none" w:sz="0" w:space="0" w:color="auto"/>
      </w:divBdr>
    </w:div>
    <w:div w:id="2040349160">
      <w:bodyDiv w:val="1"/>
      <w:marLeft w:val="0"/>
      <w:marRight w:val="0"/>
      <w:marTop w:val="0"/>
      <w:marBottom w:val="0"/>
      <w:divBdr>
        <w:top w:val="none" w:sz="0" w:space="0" w:color="auto"/>
        <w:left w:val="none" w:sz="0" w:space="0" w:color="auto"/>
        <w:bottom w:val="none" w:sz="0" w:space="0" w:color="auto"/>
        <w:right w:val="none" w:sz="0" w:space="0" w:color="auto"/>
      </w:divBdr>
    </w:div>
    <w:div w:id="2042509219">
      <w:bodyDiv w:val="1"/>
      <w:marLeft w:val="0"/>
      <w:marRight w:val="0"/>
      <w:marTop w:val="0"/>
      <w:marBottom w:val="0"/>
      <w:divBdr>
        <w:top w:val="none" w:sz="0" w:space="0" w:color="auto"/>
        <w:left w:val="none" w:sz="0" w:space="0" w:color="auto"/>
        <w:bottom w:val="none" w:sz="0" w:space="0" w:color="auto"/>
        <w:right w:val="none" w:sz="0" w:space="0" w:color="auto"/>
      </w:divBdr>
    </w:div>
    <w:div w:id="210051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nkin@psych.ubc.c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28</Pages>
  <Words>18935</Words>
  <Characters>107936</Characters>
  <Application>Microsoft Macintosh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126618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Timbers</dc:creator>
  <cp:keywords/>
  <dc:description/>
  <cp:lastModifiedBy>Evan</cp:lastModifiedBy>
  <cp:revision>14</cp:revision>
  <cp:lastPrinted>2014-04-14T17:10:00Z</cp:lastPrinted>
  <dcterms:created xsi:type="dcterms:W3CDTF">2014-04-21T17:33:00Z</dcterms:created>
  <dcterms:modified xsi:type="dcterms:W3CDTF">2016-04-18T14:30:00Z</dcterms:modified>
</cp:coreProperties>
</file>